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45" w:rsidRDefault="00290FD6">
      <w:pPr>
        <w:spacing w:line="842" w:lineRule="exact"/>
        <w:ind w:right="7"/>
        <w:jc w:val="center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b/>
          <w:bCs/>
          <w:color w:val="ED2024"/>
          <w:sz w:val="72"/>
          <w:szCs w:val="72"/>
        </w:rPr>
        <w:t>Santander</w:t>
      </w:r>
      <w:r>
        <w:rPr>
          <w:rFonts w:ascii="Cambria" w:eastAsia="Cambria" w:hAnsi="Cambria" w:cs="Cambria"/>
          <w:b/>
          <w:bCs/>
          <w:color w:val="ED2024"/>
          <w:spacing w:val="-1"/>
          <w:sz w:val="72"/>
          <w:szCs w:val="72"/>
        </w:rPr>
        <w:t xml:space="preserve"> </w:t>
      </w:r>
      <w:r>
        <w:rPr>
          <w:rFonts w:ascii="Cambria" w:eastAsia="Cambria" w:hAnsi="Cambria" w:cs="Cambria"/>
          <w:b/>
          <w:bCs/>
          <w:color w:val="ED2024"/>
          <w:sz w:val="72"/>
          <w:szCs w:val="72"/>
        </w:rPr>
        <w:t>Holdings</w:t>
      </w:r>
      <w:r>
        <w:rPr>
          <w:rFonts w:ascii="Cambria" w:eastAsia="Cambria" w:hAnsi="Cambria" w:cs="Cambria"/>
          <w:b/>
          <w:bCs/>
          <w:color w:val="ED2024"/>
          <w:spacing w:val="-1"/>
          <w:sz w:val="72"/>
          <w:szCs w:val="72"/>
        </w:rPr>
        <w:t xml:space="preserve"> </w:t>
      </w:r>
      <w:r>
        <w:rPr>
          <w:rFonts w:ascii="Cambria" w:eastAsia="Cambria" w:hAnsi="Cambria" w:cs="Cambria"/>
          <w:b/>
          <w:bCs/>
          <w:color w:val="ED2024"/>
          <w:sz w:val="72"/>
          <w:szCs w:val="72"/>
        </w:rPr>
        <w:t>USA,</w:t>
      </w:r>
    </w:p>
    <w:p w:rsidR="00FF7F45" w:rsidRDefault="00FF7F45">
      <w:pPr>
        <w:spacing w:before="6" w:line="120" w:lineRule="exact"/>
        <w:rPr>
          <w:sz w:val="12"/>
          <w:szCs w:val="12"/>
        </w:rPr>
      </w:pPr>
    </w:p>
    <w:p w:rsidR="00FF7F45" w:rsidRDefault="00290FD6">
      <w:pPr>
        <w:ind w:right="8"/>
        <w:jc w:val="center"/>
        <w:rPr>
          <w:rFonts w:ascii="Cambria" w:eastAsia="Cambria" w:hAnsi="Cambria" w:cs="Cambria"/>
          <w:sz w:val="72"/>
          <w:szCs w:val="72"/>
        </w:rPr>
      </w:pPr>
      <w:proofErr w:type="gramStart"/>
      <w:r>
        <w:rPr>
          <w:rFonts w:ascii="Cambria" w:eastAsia="Cambria" w:hAnsi="Cambria" w:cs="Cambria"/>
          <w:b/>
          <w:bCs/>
          <w:color w:val="ED2024"/>
          <w:sz w:val="72"/>
          <w:szCs w:val="72"/>
        </w:rPr>
        <w:t>Inc.</w:t>
      </w:r>
      <w:proofErr w:type="gramEnd"/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19" w:line="200" w:lineRule="exact"/>
        <w:rPr>
          <w:sz w:val="20"/>
          <w:szCs w:val="20"/>
        </w:rPr>
      </w:pPr>
    </w:p>
    <w:p w:rsidR="00FF7F45" w:rsidRDefault="00290FD6">
      <w:pPr>
        <w:ind w:left="2883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9pt;height:48.85pt;mso-position-horizontal-relative:char;mso-position-vertical-relative:line">
            <v:imagedata r:id="rId8" o:title=""/>
          </v:shape>
        </w:pict>
      </w: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19" w:line="200" w:lineRule="exact"/>
        <w:rPr>
          <w:sz w:val="20"/>
          <w:szCs w:val="20"/>
        </w:rPr>
      </w:pPr>
    </w:p>
    <w:p w:rsidR="00FF7F45" w:rsidRDefault="00290FD6">
      <w:pPr>
        <w:spacing w:line="275" w:lineRule="auto"/>
        <w:ind w:left="104" w:right="11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NEW</w:t>
      </w:r>
      <w:r>
        <w:rPr>
          <w:rFonts w:ascii="Calibri" w:eastAsia="Calibri" w:hAnsi="Calibri" w:cs="Calibri"/>
          <w:b/>
          <w:bCs/>
          <w:color w:val="ED2024"/>
          <w:spacing w:val="-44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PRODUCTS/</w:t>
      </w:r>
      <w:r>
        <w:rPr>
          <w:rFonts w:ascii="Calibri" w:eastAsia="Calibri" w:hAnsi="Calibri" w:cs="Calibri"/>
          <w:b/>
          <w:bCs/>
          <w:color w:val="ED2024"/>
          <w:spacing w:val="3"/>
          <w:sz w:val="56"/>
          <w:szCs w:val="56"/>
        </w:rPr>
        <w:t>B</w:t>
      </w: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USINESS</w:t>
      </w:r>
      <w:r>
        <w:rPr>
          <w:rFonts w:ascii="Calibri" w:eastAsia="Calibri" w:hAnsi="Calibri" w:cs="Calibri"/>
          <w:b/>
          <w:bCs/>
          <w:color w:val="ED2024"/>
          <w:spacing w:val="-43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ACTIVITIES</w:t>
      </w:r>
      <w:r>
        <w:rPr>
          <w:rFonts w:ascii="Calibri" w:eastAsia="Calibri" w:hAnsi="Calibri" w:cs="Calibri"/>
          <w:b/>
          <w:bCs/>
          <w:color w:val="ED2024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POLICY</w:t>
      </w:r>
    </w:p>
    <w:p w:rsidR="00FF7F45" w:rsidRDefault="00FF7F45">
      <w:pPr>
        <w:spacing w:before="8" w:line="180" w:lineRule="exact"/>
        <w:rPr>
          <w:sz w:val="18"/>
          <w:szCs w:val="18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ind w:right="1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ENTERPRISE</w:t>
      </w:r>
      <w:r>
        <w:rPr>
          <w:rFonts w:ascii="Calibri" w:eastAsia="Calibri" w:hAnsi="Calibri" w:cs="Calibri"/>
          <w:b/>
          <w:bCs/>
          <w:color w:val="ED2024"/>
          <w:spacing w:val="-4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ED2024"/>
          <w:sz w:val="56"/>
          <w:szCs w:val="56"/>
        </w:rPr>
        <w:t>POLICY</w:t>
      </w:r>
    </w:p>
    <w:p w:rsidR="00FF7F45" w:rsidRDefault="00FF7F45">
      <w:pPr>
        <w:jc w:val="center"/>
        <w:rPr>
          <w:rFonts w:ascii="Calibri" w:eastAsia="Calibri" w:hAnsi="Calibri" w:cs="Calibri"/>
          <w:sz w:val="56"/>
          <w:szCs w:val="56"/>
        </w:rPr>
        <w:sectPr w:rsidR="00FF7F45">
          <w:type w:val="continuous"/>
          <w:pgSz w:w="12240" w:h="15840"/>
          <w:pgMar w:top="1440" w:right="1580" w:bottom="280" w:left="1480" w:header="720" w:footer="720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333" style="position:absolute;left:0;text-align:left;margin-left:70.45pt;margin-top:-4.25pt;width:471.25pt;height:8.2pt;z-index:-1133;mso-position-horizontal-relative:page" coordorigin="1409,-85" coordsize="9425,164">
            <v:group id="_x0000_s1336" style="position:absolute;left:1419;top:-75;width:9405;height:144" coordorigin="1419,-75" coordsize="9405,144">
              <v:shape id="_x0000_s1337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334" style="position:absolute;left:1505;top:-53;width:9275;height:98" coordorigin="1505,-53" coordsize="9275,98">
              <v:shape id="_x0000_s1335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13" w:line="260" w:lineRule="exact"/>
        <w:rPr>
          <w:sz w:val="26"/>
          <w:szCs w:val="26"/>
        </w:rPr>
      </w:pPr>
    </w:p>
    <w:p w:rsidR="00FF7F45" w:rsidRDefault="00290FD6">
      <w:pPr>
        <w:pStyle w:val="BodyText"/>
        <w:spacing w:line="276" w:lineRule="auto"/>
        <w:ind w:right="4203"/>
        <w:jc w:val="both"/>
        <w:rPr>
          <w:rFonts w:cs="Calibri"/>
        </w:rPr>
      </w:pPr>
      <w:r>
        <w:pict>
          <v:shape id="_x0000_s1332" type="#_x0000_t75" style="position:absolute;left:0;text-align:left;margin-left:346.5pt;margin-top:-25.3pt;width:193.45pt;height:187.2pt;z-index:-1132;mso-position-horizontal-relative:page">
            <v:imagedata r:id="rId9" o:title=""/>
            <w10:wrap anchorx="page"/>
          </v:shape>
        </w:pic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Hol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USA,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c.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1"/>
        </w:rPr>
        <w:t>“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USA”)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>elie</w:t>
      </w:r>
      <w:r>
        <w:rPr>
          <w:color w:val="231F20"/>
          <w:spacing w:val="-2"/>
        </w:rPr>
        <w:t>v</w:t>
      </w:r>
      <w:r>
        <w:rPr>
          <w:color w:val="231F20"/>
        </w:rPr>
        <w:t>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</w:t>
      </w:r>
      <w:r>
        <w:rPr>
          <w:color w:val="231F20"/>
          <w:spacing w:val="-3"/>
        </w:rPr>
        <w:t>a</w:t>
      </w:r>
      <w:r>
        <w:rPr>
          <w:color w:val="231F20"/>
        </w:rPr>
        <w:t>t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  <w:spacing w:val="-4"/>
        </w:rPr>
        <w:t>u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succes</w:t>
      </w:r>
      <w:r>
        <w:rPr>
          <w:color w:val="231F20"/>
        </w:rPr>
        <w:t>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g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unde</w:t>
      </w:r>
      <w:r>
        <w:rPr>
          <w:color w:val="231F20"/>
        </w:rPr>
        <w:t>d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>u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Values</w:t>
      </w:r>
      <w:r>
        <w:rPr>
          <w:color w:val="231F20"/>
        </w:rPr>
        <w:t>,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whic</w:t>
      </w:r>
      <w:r>
        <w:rPr>
          <w:color w:val="231F20"/>
        </w:rPr>
        <w:t>h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al</w:t>
      </w:r>
      <w:r>
        <w:rPr>
          <w:color w:val="231F20"/>
          <w:spacing w:val="-4"/>
        </w:rPr>
        <w:t>s</w:t>
      </w:r>
      <w:r>
        <w:rPr>
          <w:color w:val="231F20"/>
        </w:rPr>
        <w:t>o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4"/>
        </w:rPr>
        <w:t>h</w:t>
      </w:r>
      <w:r>
        <w:rPr>
          <w:color w:val="231F20"/>
          <w:spacing w:val="-1"/>
        </w:rPr>
        <w:t>ared b</w:t>
      </w:r>
      <w:r>
        <w:rPr>
          <w:color w:val="231F20"/>
        </w:rPr>
        <w:t>y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Ba</w:t>
      </w:r>
      <w:r>
        <w:rPr>
          <w:color w:val="231F20"/>
          <w:spacing w:val="-2"/>
        </w:rPr>
        <w:t>n</w:t>
      </w:r>
      <w:r>
        <w:rPr>
          <w:color w:val="231F20"/>
        </w:rPr>
        <w:t>co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er</w:t>
      </w:r>
      <w:r>
        <w:rPr>
          <w:color w:val="231F20"/>
        </w:rPr>
        <w:t>,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S.A</w:t>
      </w:r>
      <w:r>
        <w:rPr>
          <w:color w:val="231F20"/>
        </w:rPr>
        <w:t>.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</w:rPr>
        <w:t>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iarie</w:t>
      </w:r>
      <w:r>
        <w:rPr>
          <w:color w:val="231F20"/>
        </w:rPr>
        <w:t>s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(c</w:t>
      </w:r>
      <w:r>
        <w:rPr>
          <w:color w:val="231F20"/>
          <w:spacing w:val="1"/>
        </w:rPr>
        <w:t>o</w:t>
      </w:r>
      <w:r>
        <w:rPr>
          <w:color w:val="231F20"/>
        </w:rPr>
        <w:t>l</w:t>
      </w:r>
      <w:r>
        <w:rPr>
          <w:color w:val="231F20"/>
          <w:spacing w:val="-4"/>
        </w:rPr>
        <w:t>l</w:t>
      </w:r>
      <w:r>
        <w:rPr>
          <w:color w:val="231F20"/>
        </w:rPr>
        <w:t>e</w:t>
      </w:r>
      <w:r>
        <w:rPr>
          <w:color w:val="231F20"/>
          <w:spacing w:val="-2"/>
        </w:rPr>
        <w:t>c</w:t>
      </w:r>
      <w:r>
        <w:rPr>
          <w:color w:val="231F20"/>
        </w:rPr>
        <w:t>t</w:t>
      </w:r>
      <w:r>
        <w:rPr>
          <w:color w:val="231F20"/>
          <w:spacing w:val="-1"/>
        </w:rPr>
        <w:t>ive</w:t>
      </w:r>
      <w:r>
        <w:rPr>
          <w:color w:val="231F20"/>
          <w:spacing w:val="-3"/>
        </w:rPr>
        <w:t>l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USA</w:t>
      </w:r>
      <w:r>
        <w:rPr>
          <w:color w:val="231F20"/>
        </w:rPr>
        <w:t>,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1"/>
        </w:rPr>
        <w:t>“Santan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er</w:t>
      </w:r>
      <w:r>
        <w:rPr>
          <w:color w:val="231F20"/>
          <w:spacing w:val="1"/>
        </w:rPr>
        <w:t>”</w:t>
      </w:r>
      <w:r>
        <w:rPr>
          <w:color w:val="231F20"/>
          <w:spacing w:val="-3"/>
        </w:rPr>
        <w:t>)</w:t>
      </w:r>
      <w:r>
        <w:rPr>
          <w:color w:val="231F20"/>
        </w:rPr>
        <w:t>.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er’</w:t>
      </w:r>
      <w:r>
        <w:rPr>
          <w:color w:val="231F20"/>
        </w:rPr>
        <w:t>s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m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>t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 treat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cus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o</w:t>
      </w:r>
      <w:r>
        <w:rPr>
          <w:color w:val="231F20"/>
        </w:rPr>
        <w:t>mer</w:t>
      </w:r>
      <w:r>
        <w:rPr>
          <w:color w:val="231F20"/>
          <w:spacing w:val="-3"/>
        </w:rPr>
        <w:t>s</w:t>
      </w:r>
      <w:r>
        <w:rPr>
          <w:color w:val="231F20"/>
        </w:rPr>
        <w:t>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ll</w:t>
      </w:r>
      <w:r>
        <w:rPr>
          <w:color w:val="231F20"/>
          <w:spacing w:val="-2"/>
        </w:rPr>
        <w:t>e</w:t>
      </w:r>
      <w:r>
        <w:rPr>
          <w:color w:val="231F20"/>
        </w:rPr>
        <w:t>agu</w:t>
      </w:r>
      <w:r>
        <w:rPr>
          <w:color w:val="231F20"/>
          <w:spacing w:val="-2"/>
        </w:rPr>
        <w:t>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stakehol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-3"/>
        </w:rPr>
        <w:t>r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nner that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rFonts w:cs="Calibri"/>
          <w:i/>
          <w:color w:val="231F20"/>
        </w:rPr>
        <w:t>Simple,</w:t>
      </w:r>
      <w:r>
        <w:rPr>
          <w:rFonts w:cs="Calibri"/>
          <w:i/>
          <w:color w:val="231F20"/>
          <w:spacing w:val="22"/>
        </w:rPr>
        <w:t xml:space="preserve"> </w:t>
      </w:r>
      <w:r>
        <w:rPr>
          <w:rFonts w:cs="Calibri"/>
          <w:i/>
          <w:color w:val="231F20"/>
        </w:rPr>
        <w:t>P</w:t>
      </w:r>
      <w:r>
        <w:rPr>
          <w:rFonts w:cs="Calibri"/>
          <w:i/>
          <w:color w:val="231F20"/>
          <w:spacing w:val="-3"/>
        </w:rPr>
        <w:t>e</w:t>
      </w:r>
      <w:r>
        <w:rPr>
          <w:rFonts w:cs="Calibri"/>
          <w:i/>
          <w:color w:val="231F20"/>
        </w:rPr>
        <w:t>rson</w:t>
      </w:r>
      <w:r>
        <w:rPr>
          <w:rFonts w:cs="Calibri"/>
          <w:i/>
          <w:color w:val="231F20"/>
          <w:spacing w:val="-2"/>
        </w:rPr>
        <w:t>a</w:t>
      </w:r>
      <w:r>
        <w:rPr>
          <w:rFonts w:cs="Calibri"/>
          <w:i/>
          <w:color w:val="231F20"/>
        </w:rPr>
        <w:t>l</w:t>
      </w:r>
      <w:r>
        <w:rPr>
          <w:rFonts w:cs="Calibri"/>
          <w:i/>
          <w:color w:val="231F20"/>
          <w:spacing w:val="24"/>
        </w:rPr>
        <w:t xml:space="preserve"> </w:t>
      </w:r>
      <w:r>
        <w:rPr>
          <w:rFonts w:cs="Calibri"/>
          <w:i/>
          <w:color w:val="231F20"/>
        </w:rPr>
        <w:t>a</w:t>
      </w:r>
      <w:r>
        <w:rPr>
          <w:rFonts w:cs="Calibri"/>
          <w:i/>
          <w:color w:val="231F20"/>
          <w:spacing w:val="-4"/>
        </w:rPr>
        <w:t>n</w:t>
      </w:r>
      <w:r>
        <w:rPr>
          <w:rFonts w:cs="Calibri"/>
          <w:i/>
          <w:color w:val="231F20"/>
        </w:rPr>
        <w:t>d</w:t>
      </w:r>
      <w:r>
        <w:rPr>
          <w:rFonts w:cs="Calibri"/>
          <w:i/>
          <w:color w:val="231F20"/>
          <w:spacing w:val="24"/>
        </w:rPr>
        <w:t xml:space="preserve"> </w:t>
      </w:r>
      <w:r>
        <w:rPr>
          <w:rFonts w:cs="Calibri"/>
          <w:i/>
          <w:color w:val="231F20"/>
        </w:rPr>
        <w:t>F</w:t>
      </w:r>
      <w:r>
        <w:rPr>
          <w:rFonts w:cs="Calibri"/>
          <w:i/>
          <w:color w:val="231F20"/>
          <w:spacing w:val="-2"/>
        </w:rPr>
        <w:t>a</w:t>
      </w:r>
      <w:r>
        <w:rPr>
          <w:rFonts w:cs="Calibri"/>
          <w:i/>
          <w:color w:val="231F20"/>
        </w:rPr>
        <w:t>ir</w:t>
      </w:r>
      <w:r>
        <w:rPr>
          <w:rFonts w:cs="Calibri"/>
          <w:i/>
          <w:color w:val="231F20"/>
          <w:spacing w:val="26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e</w:t>
      </w:r>
      <w:r>
        <w:rPr>
          <w:color w:val="231F20"/>
          <w:spacing w:val="-1"/>
        </w:rPr>
        <w:t>an</w:t>
      </w:r>
      <w:r>
        <w:rPr>
          <w:color w:val="231F20"/>
        </w:rPr>
        <w:t>s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tha</w:t>
      </w:r>
      <w:r>
        <w:rPr>
          <w:color w:val="231F20"/>
        </w:rPr>
        <w:t>t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</w:t>
      </w:r>
      <w:r>
        <w:rPr>
          <w:color w:val="231F20"/>
          <w:spacing w:val="-2"/>
        </w:rPr>
        <w:t>r</w:t>
      </w:r>
      <w:r>
        <w:rPr>
          <w:color w:val="231F20"/>
        </w:rPr>
        <w:t>y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</w:rPr>
        <w:t>c</w:t>
      </w:r>
      <w:r>
        <w:rPr>
          <w:color w:val="231F20"/>
          <w:spacing w:val="-1"/>
        </w:rPr>
        <w:t>tion underta</w:t>
      </w:r>
      <w:r>
        <w:rPr>
          <w:color w:val="231F20"/>
        </w:rPr>
        <w:t>k</w:t>
      </w:r>
      <w:r>
        <w:rPr>
          <w:color w:val="231F20"/>
          <w:spacing w:val="-1"/>
        </w:rPr>
        <w:t>e</w:t>
      </w:r>
      <w:r>
        <w:rPr>
          <w:color w:val="231F20"/>
        </w:rPr>
        <w:t>n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>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SHUS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e</w:t>
      </w:r>
      <w:r>
        <w:rPr>
          <w:color w:val="231F20"/>
          <w:spacing w:val="-3"/>
        </w:rPr>
        <w:t>a</w:t>
      </w:r>
      <w:r>
        <w:rPr>
          <w:color w:val="231F20"/>
        </w:rPr>
        <w:t>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"/>
        </w:rPr>
        <w:t>e</w:t>
      </w:r>
      <w:r>
        <w:rPr>
          <w:color w:val="231F20"/>
        </w:rPr>
        <w:t>m</w:t>
      </w:r>
      <w:r>
        <w:rPr>
          <w:color w:val="231F20"/>
          <w:spacing w:val="-1"/>
        </w:rPr>
        <w:t>be</w:t>
      </w:r>
      <w:r>
        <w:rPr>
          <w:color w:val="231F20"/>
        </w:rPr>
        <w:t>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1"/>
        </w:rPr>
        <w:t>und</w:t>
      </w:r>
      <w:r>
        <w:rPr>
          <w:color w:val="231F20"/>
          <w:spacing w:val="-3"/>
        </w:rPr>
        <w:t>e</w:t>
      </w:r>
      <w:r>
        <w:rPr>
          <w:color w:val="231F20"/>
        </w:rPr>
        <w:t>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on </w:t>
      </w:r>
      <w:r>
        <w:rPr>
          <w:rFonts w:cs="Calibri"/>
          <w:i/>
          <w:color w:val="231F20"/>
          <w:spacing w:val="-1"/>
        </w:rPr>
        <w:t>I</w:t>
      </w:r>
      <w:r>
        <w:rPr>
          <w:rFonts w:cs="Calibri"/>
          <w:i/>
          <w:color w:val="231F20"/>
          <w:spacing w:val="-1"/>
          <w:sz w:val="18"/>
          <w:szCs w:val="18"/>
        </w:rPr>
        <w:t>N</w:t>
      </w:r>
      <w:r>
        <w:rPr>
          <w:rFonts w:cs="Calibri"/>
          <w:i/>
          <w:color w:val="231F20"/>
          <w:sz w:val="18"/>
          <w:szCs w:val="18"/>
        </w:rPr>
        <w:t>TE</w:t>
      </w:r>
      <w:r>
        <w:rPr>
          <w:rFonts w:cs="Calibri"/>
          <w:i/>
          <w:color w:val="231F20"/>
          <w:spacing w:val="-1"/>
          <w:sz w:val="18"/>
          <w:szCs w:val="18"/>
        </w:rPr>
        <w:t>G</w:t>
      </w:r>
      <w:r>
        <w:rPr>
          <w:rFonts w:cs="Calibri"/>
          <w:i/>
          <w:color w:val="231F20"/>
          <w:sz w:val="18"/>
          <w:szCs w:val="18"/>
        </w:rPr>
        <w:t>RI</w:t>
      </w:r>
      <w:r>
        <w:rPr>
          <w:rFonts w:cs="Calibri"/>
          <w:i/>
          <w:color w:val="231F20"/>
          <w:spacing w:val="1"/>
          <w:sz w:val="18"/>
          <w:szCs w:val="18"/>
        </w:rPr>
        <w:t>TY</w:t>
      </w:r>
      <w:r>
        <w:rPr>
          <w:rFonts w:cs="Calibri"/>
          <w:i/>
          <w:color w:val="231F20"/>
        </w:rPr>
        <w:t xml:space="preserve">,  </w:t>
      </w:r>
      <w:r>
        <w:rPr>
          <w:rFonts w:cs="Calibri"/>
          <w:i/>
          <w:color w:val="231F20"/>
          <w:spacing w:val="44"/>
        </w:rPr>
        <w:t xml:space="preserve"> </w:t>
      </w:r>
      <w:r>
        <w:rPr>
          <w:rFonts w:cs="Calibri"/>
          <w:i/>
          <w:color w:val="231F20"/>
          <w:spacing w:val="-1"/>
        </w:rPr>
        <w:t>C</w:t>
      </w:r>
      <w:r>
        <w:rPr>
          <w:rFonts w:cs="Calibri"/>
          <w:i/>
          <w:color w:val="231F20"/>
          <w:sz w:val="18"/>
          <w:szCs w:val="18"/>
        </w:rPr>
        <w:t>U</w:t>
      </w:r>
      <w:r>
        <w:rPr>
          <w:rFonts w:cs="Calibri"/>
          <w:i/>
          <w:color w:val="231F20"/>
          <w:spacing w:val="-3"/>
          <w:sz w:val="18"/>
          <w:szCs w:val="18"/>
        </w:rPr>
        <w:t>S</w:t>
      </w:r>
      <w:r>
        <w:rPr>
          <w:rFonts w:cs="Calibri"/>
          <w:i/>
          <w:color w:val="231F20"/>
          <w:sz w:val="18"/>
          <w:szCs w:val="18"/>
        </w:rPr>
        <w:t xml:space="preserve">TOMER   </w:t>
      </w:r>
      <w:r>
        <w:rPr>
          <w:rFonts w:cs="Calibri"/>
          <w:i/>
          <w:color w:val="231F20"/>
          <w:spacing w:val="33"/>
          <w:sz w:val="18"/>
          <w:szCs w:val="18"/>
        </w:rPr>
        <w:t xml:space="preserve"> </w:t>
      </w:r>
      <w:r>
        <w:rPr>
          <w:rFonts w:cs="Calibri"/>
          <w:i/>
          <w:color w:val="231F20"/>
          <w:spacing w:val="-1"/>
        </w:rPr>
        <w:t>C</w:t>
      </w:r>
      <w:r>
        <w:rPr>
          <w:rFonts w:cs="Calibri"/>
          <w:i/>
          <w:color w:val="231F20"/>
          <w:spacing w:val="-3"/>
          <w:sz w:val="18"/>
          <w:szCs w:val="18"/>
        </w:rPr>
        <w:t>O</w:t>
      </w:r>
      <w:r>
        <w:rPr>
          <w:rFonts w:cs="Calibri"/>
          <w:i/>
          <w:color w:val="231F20"/>
          <w:spacing w:val="-1"/>
          <w:sz w:val="18"/>
          <w:szCs w:val="18"/>
        </w:rPr>
        <w:t>MM</w:t>
      </w:r>
      <w:r>
        <w:rPr>
          <w:rFonts w:cs="Calibri"/>
          <w:i/>
          <w:color w:val="231F20"/>
          <w:sz w:val="18"/>
          <w:szCs w:val="18"/>
        </w:rPr>
        <w:t>I</w:t>
      </w:r>
      <w:r>
        <w:rPr>
          <w:rFonts w:cs="Calibri"/>
          <w:i/>
          <w:color w:val="231F20"/>
          <w:spacing w:val="1"/>
          <w:sz w:val="18"/>
          <w:szCs w:val="18"/>
        </w:rPr>
        <w:t>T</w:t>
      </w:r>
      <w:r>
        <w:rPr>
          <w:rFonts w:cs="Calibri"/>
          <w:i/>
          <w:color w:val="231F20"/>
          <w:sz w:val="18"/>
          <w:szCs w:val="18"/>
        </w:rPr>
        <w:t>ME</w:t>
      </w:r>
      <w:r>
        <w:rPr>
          <w:rFonts w:cs="Calibri"/>
          <w:i/>
          <w:color w:val="231F20"/>
          <w:spacing w:val="-1"/>
          <w:sz w:val="18"/>
          <w:szCs w:val="18"/>
        </w:rPr>
        <w:t>N</w:t>
      </w:r>
      <w:r>
        <w:rPr>
          <w:rFonts w:cs="Calibri"/>
          <w:i/>
          <w:color w:val="231F20"/>
          <w:spacing w:val="1"/>
          <w:sz w:val="18"/>
          <w:szCs w:val="18"/>
        </w:rPr>
        <w:t>T</w:t>
      </w:r>
      <w:r>
        <w:rPr>
          <w:rFonts w:cs="Calibri"/>
          <w:i/>
          <w:color w:val="231F20"/>
        </w:rPr>
        <w:t xml:space="preserve">,  </w:t>
      </w:r>
      <w:r>
        <w:rPr>
          <w:rFonts w:cs="Calibri"/>
          <w:i/>
          <w:color w:val="231F20"/>
          <w:spacing w:val="45"/>
        </w:rPr>
        <w:t xml:space="preserve"> </w:t>
      </w:r>
      <w:r>
        <w:rPr>
          <w:rFonts w:cs="Calibri"/>
          <w:i/>
          <w:color w:val="231F20"/>
          <w:spacing w:val="1"/>
        </w:rPr>
        <w:t>P</w:t>
      </w:r>
      <w:r>
        <w:rPr>
          <w:rFonts w:cs="Calibri"/>
          <w:i/>
          <w:color w:val="231F20"/>
          <w:sz w:val="18"/>
          <w:szCs w:val="18"/>
        </w:rPr>
        <w:t>E</w:t>
      </w:r>
      <w:r>
        <w:rPr>
          <w:rFonts w:cs="Calibri"/>
          <w:i/>
          <w:color w:val="231F20"/>
          <w:spacing w:val="-3"/>
          <w:sz w:val="18"/>
          <w:szCs w:val="18"/>
        </w:rPr>
        <w:t>O</w:t>
      </w:r>
      <w:r>
        <w:rPr>
          <w:rFonts w:cs="Calibri"/>
          <w:i/>
          <w:color w:val="231F20"/>
          <w:sz w:val="18"/>
          <w:szCs w:val="18"/>
        </w:rPr>
        <w:t>PL</w:t>
      </w:r>
      <w:r>
        <w:rPr>
          <w:rFonts w:cs="Calibri"/>
          <w:i/>
          <w:color w:val="231F20"/>
          <w:spacing w:val="1"/>
          <w:sz w:val="18"/>
          <w:szCs w:val="18"/>
        </w:rPr>
        <w:t>E</w:t>
      </w:r>
      <w:r>
        <w:rPr>
          <w:rFonts w:cs="Calibri"/>
          <w:i/>
          <w:color w:val="231F20"/>
        </w:rPr>
        <w:t xml:space="preserve">,  </w:t>
      </w:r>
      <w:r>
        <w:rPr>
          <w:rFonts w:cs="Calibri"/>
          <w:i/>
          <w:color w:val="231F20"/>
          <w:spacing w:val="45"/>
        </w:rPr>
        <w:t xml:space="preserve"> </w:t>
      </w:r>
      <w:r>
        <w:rPr>
          <w:rFonts w:cs="Calibri"/>
          <w:i/>
          <w:color w:val="231F20"/>
          <w:spacing w:val="-2"/>
        </w:rPr>
        <w:t>T</w:t>
      </w:r>
      <w:r>
        <w:rPr>
          <w:rFonts w:cs="Calibri"/>
          <w:i/>
          <w:color w:val="231F20"/>
          <w:sz w:val="18"/>
          <w:szCs w:val="18"/>
        </w:rPr>
        <w:t>E</w:t>
      </w:r>
      <w:r>
        <w:rPr>
          <w:rFonts w:cs="Calibri"/>
          <w:i/>
          <w:color w:val="231F20"/>
          <w:spacing w:val="-1"/>
          <w:sz w:val="18"/>
          <w:szCs w:val="18"/>
        </w:rPr>
        <w:t>A</w:t>
      </w:r>
      <w:r>
        <w:rPr>
          <w:rFonts w:cs="Calibri"/>
          <w:i/>
          <w:color w:val="231F20"/>
          <w:sz w:val="18"/>
          <w:szCs w:val="18"/>
        </w:rPr>
        <w:t>MWORK</w:t>
      </w:r>
      <w:r>
        <w:rPr>
          <w:rFonts w:cs="Calibri"/>
          <w:i/>
          <w:color w:val="231F20"/>
        </w:rPr>
        <w:t>,</w:t>
      </w:r>
    </w:p>
    <w:p w:rsidR="00FF7F45" w:rsidRDefault="00290FD6">
      <w:pPr>
        <w:pStyle w:val="BodyText"/>
        <w:spacing w:line="276" w:lineRule="auto"/>
        <w:ind w:right="4204"/>
        <w:jc w:val="both"/>
      </w:pPr>
      <w:proofErr w:type="gramStart"/>
      <w:r>
        <w:rPr>
          <w:rFonts w:cs="Calibri"/>
          <w:i/>
          <w:color w:val="231F20"/>
          <w:spacing w:val="-1"/>
        </w:rPr>
        <w:t>O</w:t>
      </w:r>
      <w:r>
        <w:rPr>
          <w:rFonts w:cs="Calibri"/>
          <w:i/>
          <w:color w:val="231F20"/>
          <w:sz w:val="18"/>
          <w:szCs w:val="18"/>
        </w:rPr>
        <w:t>W</w:t>
      </w:r>
      <w:r>
        <w:rPr>
          <w:rFonts w:cs="Calibri"/>
          <w:i/>
          <w:color w:val="231F20"/>
          <w:spacing w:val="-1"/>
          <w:sz w:val="18"/>
          <w:szCs w:val="18"/>
        </w:rPr>
        <w:t>N</w:t>
      </w:r>
      <w:r>
        <w:rPr>
          <w:rFonts w:cs="Calibri"/>
          <w:i/>
          <w:color w:val="231F20"/>
          <w:sz w:val="18"/>
          <w:szCs w:val="18"/>
        </w:rPr>
        <w:t>ERSHI</w:t>
      </w:r>
      <w:r>
        <w:rPr>
          <w:rFonts w:cs="Calibri"/>
          <w:i/>
          <w:color w:val="231F20"/>
          <w:spacing w:val="1"/>
          <w:sz w:val="18"/>
          <w:szCs w:val="18"/>
        </w:rPr>
        <w:t>P</w:t>
      </w:r>
      <w:r>
        <w:rPr>
          <w:rFonts w:cs="Calibri"/>
          <w:i/>
          <w:color w:val="231F20"/>
        </w:rPr>
        <w:t>,</w:t>
      </w:r>
      <w:proofErr w:type="gramEnd"/>
      <w:r>
        <w:rPr>
          <w:rFonts w:cs="Calibri"/>
          <w:i/>
          <w:color w:val="231F20"/>
          <w:spacing w:val="16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17"/>
        </w:rPr>
        <w:t xml:space="preserve"> </w:t>
      </w:r>
      <w:r>
        <w:rPr>
          <w:rFonts w:cs="Calibri"/>
          <w:i/>
          <w:color w:val="231F20"/>
          <w:spacing w:val="-1"/>
        </w:rPr>
        <w:t>I</w:t>
      </w:r>
      <w:r>
        <w:rPr>
          <w:rFonts w:cs="Calibri"/>
          <w:i/>
          <w:color w:val="231F20"/>
          <w:spacing w:val="-1"/>
          <w:sz w:val="18"/>
          <w:szCs w:val="18"/>
        </w:rPr>
        <w:t>NNO</w:t>
      </w:r>
      <w:r>
        <w:rPr>
          <w:rFonts w:cs="Calibri"/>
          <w:i/>
          <w:color w:val="231F20"/>
          <w:sz w:val="18"/>
          <w:szCs w:val="18"/>
        </w:rPr>
        <w:t>V</w:t>
      </w:r>
      <w:r>
        <w:rPr>
          <w:rFonts w:cs="Calibri"/>
          <w:i/>
          <w:color w:val="231F20"/>
          <w:spacing w:val="-1"/>
          <w:sz w:val="18"/>
          <w:szCs w:val="18"/>
        </w:rPr>
        <w:t>A</w:t>
      </w:r>
      <w:r>
        <w:rPr>
          <w:rFonts w:cs="Calibri"/>
          <w:i/>
          <w:color w:val="231F20"/>
          <w:sz w:val="18"/>
          <w:szCs w:val="18"/>
        </w:rPr>
        <w:t>T</w:t>
      </w:r>
      <w:r>
        <w:rPr>
          <w:rFonts w:cs="Calibri"/>
          <w:i/>
          <w:color w:val="231F20"/>
          <w:spacing w:val="-3"/>
          <w:sz w:val="18"/>
          <w:szCs w:val="18"/>
        </w:rPr>
        <w:t>I</w:t>
      </w:r>
      <w:r>
        <w:rPr>
          <w:rFonts w:cs="Calibri"/>
          <w:i/>
          <w:color w:val="231F20"/>
          <w:spacing w:val="-1"/>
          <w:sz w:val="18"/>
          <w:szCs w:val="18"/>
        </w:rPr>
        <w:t>ON</w:t>
      </w:r>
      <w:r>
        <w:rPr>
          <w:color w:val="231F20"/>
        </w:rPr>
        <w:t>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this </w:t>
      </w:r>
      <w:r>
        <w:rPr>
          <w:color w:val="231F20"/>
          <w:spacing w:val="-1"/>
        </w:rPr>
        <w:t>comm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tmen</w:t>
      </w:r>
      <w:r>
        <w:rPr>
          <w:color w:val="231F20"/>
        </w:rPr>
        <w:t>t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throughou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organizatio</w:t>
      </w:r>
      <w:r>
        <w:rPr>
          <w:color w:val="231F20"/>
        </w:rPr>
        <w:t>n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er’</w:t>
      </w:r>
      <w:r>
        <w:rPr>
          <w:color w:val="231F20"/>
        </w:rPr>
        <w:t>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cust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>e</w:t>
      </w:r>
      <w:r>
        <w:rPr>
          <w:color w:val="231F20"/>
          <w:spacing w:val="-2"/>
        </w:rPr>
        <w:t>r</w:t>
      </w:r>
      <w:r>
        <w:rPr>
          <w:color w:val="231F20"/>
          <w:spacing w:val="-1"/>
        </w:rPr>
        <w:t>s</w:t>
      </w:r>
      <w:r>
        <w:rPr>
          <w:color w:val="231F20"/>
        </w:rPr>
        <w:t>,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cl</w:t>
      </w:r>
      <w:r>
        <w:rPr>
          <w:color w:val="231F20"/>
          <w:spacing w:val="-3"/>
        </w:rPr>
        <w:t>i</w:t>
      </w:r>
      <w:r>
        <w:rPr>
          <w:color w:val="231F20"/>
        </w:rPr>
        <w:t>e</w:t>
      </w:r>
      <w:r>
        <w:rPr>
          <w:color w:val="231F20"/>
          <w:spacing w:val="-1"/>
        </w:rPr>
        <w:t>nts</w:t>
      </w:r>
      <w:r>
        <w:rPr>
          <w:color w:val="231F20"/>
        </w:rPr>
        <w:t>,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sharehol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er</w:t>
      </w:r>
      <w:r>
        <w:rPr>
          <w:color w:val="231F20"/>
        </w:rPr>
        <w:t>s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tr</w:t>
      </w:r>
      <w:r>
        <w:rPr>
          <w:color w:val="231F20"/>
          <w:spacing w:val="-3"/>
        </w:rPr>
        <w:t>u</w:t>
      </w:r>
      <w:r>
        <w:rPr>
          <w:color w:val="231F20"/>
          <w:spacing w:val="-1"/>
        </w:rPr>
        <w:t>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us t</w:t>
      </w:r>
      <w:r>
        <w:rPr>
          <w:color w:val="231F20"/>
        </w:rPr>
        <w:t>o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live</w:t>
      </w:r>
      <w:r>
        <w:rPr>
          <w:color w:val="231F20"/>
        </w:rPr>
        <w:t>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w</w:t>
      </w:r>
      <w:r>
        <w:rPr>
          <w:color w:val="231F20"/>
        </w:rPr>
        <w:t>o</w:t>
      </w:r>
      <w:r>
        <w:rPr>
          <w:color w:val="231F20"/>
          <w:spacing w:val="-1"/>
        </w:rPr>
        <w:t>rl</w:t>
      </w:r>
      <w:r>
        <w:rPr>
          <w:color w:val="231F20"/>
        </w:rPr>
        <w:t>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cl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s</w:t>
      </w:r>
      <w:r>
        <w:rPr>
          <w:color w:val="231F20"/>
        </w:rPr>
        <w:t>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oduct</w:t>
      </w:r>
      <w:r>
        <w:rPr>
          <w:color w:val="231F20"/>
        </w:rPr>
        <w:t>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2"/>
        </w:rPr>
        <w:t>r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ice</w:t>
      </w:r>
      <w:r>
        <w:rPr>
          <w:color w:val="231F20"/>
        </w:rPr>
        <w:t>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sele</w:t>
      </w:r>
      <w:r>
        <w:rPr>
          <w:color w:val="231F20"/>
          <w:spacing w:val="-2"/>
        </w:rPr>
        <w:t>c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er</w:t>
      </w:r>
      <w:r>
        <w:rPr>
          <w:color w:val="231F20"/>
        </w:rPr>
        <w:t>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Safeg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ar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hi</w:t>
      </w:r>
      <w:r>
        <w:rPr>
          <w:color w:val="231F20"/>
        </w:rPr>
        <w:t>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trus</w:t>
      </w:r>
      <w:r>
        <w:rPr>
          <w:color w:val="231F20"/>
        </w:rPr>
        <w:t>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>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alw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y</w:t>
      </w:r>
      <w:r>
        <w:rPr>
          <w:color w:val="231F20"/>
        </w:rPr>
        <w:t>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</w:t>
      </w:r>
      <w:r>
        <w:rPr>
          <w:color w:val="231F20"/>
          <w:spacing w:val="-4"/>
        </w:rPr>
        <w:t>u</w:t>
      </w:r>
      <w:r>
        <w:rPr>
          <w:color w:val="231F20"/>
          <w:spacing w:val="-1"/>
        </w:rPr>
        <w:t>cting busines</w:t>
      </w:r>
      <w:r>
        <w:rPr>
          <w:color w:val="231F20"/>
        </w:rPr>
        <w:t>s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res</w:t>
      </w:r>
      <w:r>
        <w:rPr>
          <w:color w:val="231F20"/>
          <w:spacing w:val="-3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nsi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ly</w:t>
      </w:r>
      <w:r>
        <w:rPr>
          <w:color w:val="231F20"/>
        </w:rPr>
        <w:t>,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wi</w:t>
      </w:r>
      <w:r>
        <w:rPr>
          <w:color w:val="231F20"/>
          <w:spacing w:val="-2"/>
        </w:rPr>
        <w:t>t</w:t>
      </w:r>
      <w:r>
        <w:rPr>
          <w:color w:val="231F20"/>
        </w:rPr>
        <w:t>h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tegrit</w:t>
      </w:r>
      <w:r>
        <w:rPr>
          <w:color w:val="231F20"/>
        </w:rPr>
        <w:t>y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1"/>
        </w:rPr>
        <w:t>disci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lined approac</w:t>
      </w:r>
      <w:r>
        <w:rPr>
          <w:color w:val="231F20"/>
        </w:rPr>
        <w:t>h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em</w:t>
      </w:r>
      <w:r>
        <w:rPr>
          <w:color w:val="231F20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>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responsi</w:t>
      </w:r>
      <w:r>
        <w:rPr>
          <w:color w:val="231F20"/>
          <w:spacing w:val="-2"/>
        </w:rPr>
        <w:t>b</w:t>
      </w:r>
      <w:r>
        <w:rPr>
          <w:color w:val="231F20"/>
        </w:rPr>
        <w:t>ility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ared by </w:t>
      </w:r>
      <w:r>
        <w:rPr>
          <w:color w:val="231F20"/>
        </w:rPr>
        <w:t>each SHUSA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</w:t>
      </w:r>
      <w:r>
        <w:rPr>
          <w:color w:val="231F20"/>
          <w:spacing w:val="-3"/>
        </w:rPr>
        <w:t>a</w:t>
      </w:r>
      <w:r>
        <w:rPr>
          <w:color w:val="231F20"/>
        </w:rPr>
        <w:t>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"/>
        </w:rPr>
        <w:t>em</w:t>
      </w:r>
      <w:r>
        <w:rPr>
          <w:color w:val="231F20"/>
          <w:spacing w:val="-1"/>
        </w:rPr>
        <w:t>b</w:t>
      </w:r>
      <w:r>
        <w:rPr>
          <w:color w:val="231F20"/>
        </w:rPr>
        <w:t>er.</w:t>
      </w: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1" w:line="260" w:lineRule="exact"/>
        <w:rPr>
          <w:sz w:val="26"/>
          <w:szCs w:val="26"/>
        </w:rPr>
      </w:pPr>
    </w:p>
    <w:p w:rsidR="00FF7F45" w:rsidRDefault="00290FD6">
      <w:pPr>
        <w:spacing w:before="63"/>
        <w:ind w:right="11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|</w:t>
      </w:r>
      <w:r>
        <w:rPr>
          <w:rFonts w:ascii="Calibri" w:eastAsia="Calibri" w:hAnsi="Calibri" w:cs="Calibri"/>
          <w:color w:val="231F20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231F20"/>
          <w:sz w:val="18"/>
          <w:szCs w:val="18"/>
        </w:rPr>
        <w:t>Pa</w:t>
      </w:r>
      <w:r>
        <w:rPr>
          <w:rFonts w:ascii="Calibri" w:eastAsia="Calibri" w:hAnsi="Calibri" w:cs="Calibri"/>
          <w:color w:val="231F20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color w:val="231F20"/>
          <w:sz w:val="18"/>
          <w:szCs w:val="18"/>
        </w:rPr>
        <w:t>e</w:t>
      </w:r>
      <w:r>
        <w:rPr>
          <w:rFonts w:ascii="Calibri" w:eastAsia="Calibri" w:hAnsi="Calibri" w:cs="Calibri"/>
          <w:color w:val="231F20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231F20"/>
          <w:sz w:val="18"/>
          <w:szCs w:val="18"/>
        </w:rPr>
        <w:t>2</w:t>
      </w:r>
    </w:p>
    <w:p w:rsidR="00FF7F45" w:rsidRDefault="00FF7F45">
      <w:pPr>
        <w:jc w:val="right"/>
        <w:rPr>
          <w:rFonts w:ascii="Calibri" w:eastAsia="Calibri" w:hAnsi="Calibri" w:cs="Calibri"/>
          <w:sz w:val="18"/>
          <w:szCs w:val="18"/>
        </w:rPr>
        <w:sectPr w:rsidR="00FF7F45">
          <w:headerReference w:type="default" r:id="rId10"/>
          <w:pgSz w:w="12240" w:h="15840"/>
          <w:pgMar w:top="1020" w:right="1320" w:bottom="280" w:left="1300" w:header="599" w:footer="0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327" style="position:absolute;left:0;text-align:left;margin-left:70.45pt;margin-top:-4.25pt;width:471.25pt;height:8.2pt;z-index:-1131;mso-position-horizontal-relative:page" coordorigin="1409,-85" coordsize="9425,164">
            <v:group id="_x0000_s1330" style="position:absolute;left:1419;top:-75;width:9405;height:144" coordorigin="1419,-75" coordsize="9405,144">
              <v:shape id="_x0000_s1331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328" style="position:absolute;left:1505;top:-53;width:9275;height:98" coordorigin="1505,-53" coordsize="9275,98">
              <v:shape id="_x0000_s1329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Heading2"/>
        <w:ind w:left="140" w:firstLine="0"/>
        <w:rPr>
          <w:b w:val="0"/>
          <w:bCs w:val="0"/>
        </w:rPr>
      </w:pPr>
      <w:r>
        <w:pict>
          <v:group id="_x0000_s1325" style="position:absolute;left:0;text-align:left;margin-left:70.6pt;margin-top:27pt;width:470.95pt;height:.1pt;z-index:-1130;mso-position-horizontal-relative:page" coordorigin="1412,540" coordsize="9419,2">
            <v:shape id="_x0000_s1326" style="position:absolute;left:1412;top:540;width:9419;height:2" coordorigin="1412,540" coordsize="9419,0" path="m1412,540r9419,e" filled="f" strokecolor="#ed2024" strokeweight=".58pt">
              <v:path arrowok="t"/>
            </v:shape>
            <w10:wrap anchorx="page"/>
          </v:group>
        </w:pict>
      </w:r>
      <w:r>
        <w:rPr>
          <w:color w:val="ED2024"/>
        </w:rPr>
        <w:t>Tab</w:t>
      </w:r>
      <w:r>
        <w:rPr>
          <w:color w:val="ED2024"/>
          <w:spacing w:val="-2"/>
        </w:rPr>
        <w:t>l</w:t>
      </w:r>
      <w:r>
        <w:rPr>
          <w:color w:val="ED2024"/>
        </w:rPr>
        <w:t>e</w:t>
      </w:r>
      <w:r>
        <w:rPr>
          <w:color w:val="ED2024"/>
          <w:spacing w:val="-1"/>
        </w:rPr>
        <w:t xml:space="preserve"> </w:t>
      </w:r>
      <w:r>
        <w:rPr>
          <w:color w:val="ED2024"/>
        </w:rPr>
        <w:t>of</w:t>
      </w:r>
      <w:r>
        <w:rPr>
          <w:color w:val="ED2024"/>
          <w:spacing w:val="-2"/>
        </w:rPr>
        <w:t xml:space="preserve"> </w:t>
      </w:r>
      <w:r>
        <w:rPr>
          <w:color w:val="ED2024"/>
        </w:rPr>
        <w:t>Co</w:t>
      </w:r>
      <w:r>
        <w:rPr>
          <w:color w:val="ED2024"/>
          <w:spacing w:val="-2"/>
        </w:rPr>
        <w:t>n</w:t>
      </w:r>
      <w:r>
        <w:rPr>
          <w:color w:val="ED2024"/>
        </w:rPr>
        <w:t>te</w:t>
      </w:r>
      <w:r>
        <w:rPr>
          <w:color w:val="ED2024"/>
          <w:spacing w:val="-2"/>
        </w:rPr>
        <w:t>n</w:t>
      </w:r>
      <w:r>
        <w:rPr>
          <w:color w:val="ED2024"/>
        </w:rPr>
        <w:t>ts</w:t>
      </w:r>
    </w:p>
    <w:p w:rsidR="00FF7F45" w:rsidRDefault="00FF7F45">
      <w:pPr>
        <w:sectPr w:rsidR="00FF7F45">
          <w:footerReference w:type="default" r:id="rId11"/>
          <w:pgSz w:w="12240" w:h="15840"/>
          <w:pgMar w:top="1020" w:right="1320" w:bottom="3233" w:left="1300" w:header="599" w:footer="826" w:gutter="0"/>
          <w:pgNumType w:start="3"/>
          <w:cols w:space="720"/>
        </w:sectPr>
      </w:pPr>
    </w:p>
    <w:sdt>
      <w:sdtPr>
        <w:rPr>
          <w:b w:val="0"/>
          <w:bCs w:val="0"/>
          <w:sz w:val="16"/>
          <w:szCs w:val="16"/>
        </w:rPr>
        <w:id w:val="703058575"/>
        <w:docPartObj>
          <w:docPartGallery w:val="Table of Contents"/>
          <w:docPartUnique/>
        </w:docPartObj>
      </w:sdtPr>
      <w:sdtEndPr/>
      <w:sdtContent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4"/>
              <w:tab w:val="right" w:leader="dot" w:pos="9387"/>
            </w:tabs>
            <w:spacing w:before="195"/>
            <w:jc w:val="center"/>
            <w:rPr>
              <w:b w:val="0"/>
              <w:bCs w:val="0"/>
            </w:rPr>
          </w:pPr>
          <w:hyperlink w:anchor="_TOC_250029" w:history="1">
            <w:r>
              <w:rPr>
                <w:color w:val="ED2024"/>
              </w:rPr>
              <w:t>I</w:t>
            </w:r>
            <w:r>
              <w:rPr>
                <w:color w:val="ED2024"/>
                <w:spacing w:val="-2"/>
              </w:rPr>
              <w:t>N</w:t>
            </w:r>
            <w:r>
              <w:rPr>
                <w:color w:val="ED2024"/>
              </w:rPr>
              <w:t>TRO</w:t>
            </w:r>
            <w:r>
              <w:rPr>
                <w:color w:val="ED2024"/>
                <w:spacing w:val="-3"/>
              </w:rPr>
              <w:t>D</w:t>
            </w:r>
            <w:r>
              <w:rPr>
                <w:color w:val="ED2024"/>
              </w:rPr>
              <w:t>U</w:t>
            </w:r>
            <w:r>
              <w:rPr>
                <w:color w:val="ED2024"/>
                <w:spacing w:val="-2"/>
              </w:rPr>
              <w:t>C</w:t>
            </w:r>
            <w:r>
              <w:rPr>
                <w:color w:val="ED2024"/>
              </w:rPr>
              <w:t>TI</w:t>
            </w:r>
            <w:r>
              <w:rPr>
                <w:color w:val="ED2024"/>
                <w:spacing w:val="-3"/>
              </w:rPr>
              <w:t>O</w:t>
            </w:r>
            <w:r>
              <w:rPr>
                <w:color w:val="ED2024"/>
              </w:rPr>
              <w:t>N</w:t>
            </w:r>
            <w:r>
              <w:rPr>
                <w:color w:val="ED2024"/>
              </w:rPr>
              <w:tab/>
              <w:t>4</w:t>
            </w:r>
          </w:hyperlink>
        </w:p>
        <w:p w:rsidR="00FF7F45" w:rsidRDefault="00290FD6">
          <w:pPr>
            <w:pStyle w:val="TOC4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spacing w:before="101"/>
            <w:jc w:val="center"/>
            <w:rPr>
              <w:b w:val="0"/>
              <w:bCs w:val="0"/>
              <w:sz w:val="22"/>
              <w:szCs w:val="22"/>
            </w:rPr>
          </w:pPr>
          <w:hyperlink w:anchor="_TOC_250028" w:history="1">
            <w:r>
              <w:rPr>
                <w:color w:val="231F20"/>
                <w:sz w:val="22"/>
                <w:szCs w:val="22"/>
              </w:rPr>
              <w:t>P</w:t>
            </w:r>
            <w:r>
              <w:rPr>
                <w:color w:val="231F20"/>
              </w:rPr>
              <w:t>URPOSE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THE DOCUM</w:t>
            </w:r>
            <w:r>
              <w:rPr>
                <w:color w:val="231F20"/>
                <w:spacing w:val="2"/>
              </w:rPr>
              <w:t>E</w:t>
            </w:r>
            <w:r>
              <w:rPr>
                <w:color w:val="231F20"/>
                <w:spacing w:val="-1"/>
              </w:rPr>
              <w:t>N</w:t>
            </w:r>
            <w:r>
              <w:rPr>
                <w:color w:val="231F20"/>
              </w:rPr>
              <w:t>T</w:t>
            </w:r>
            <w:r>
              <w:rPr>
                <w:color w:val="231F20"/>
                <w:sz w:val="22"/>
                <w:szCs w:val="22"/>
              </w:rPr>
              <w:tab/>
              <w:t>4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2"/>
              <w:tab w:val="right" w:leader="dot" w:pos="9386"/>
            </w:tabs>
            <w:jc w:val="center"/>
            <w:rPr>
              <w:b w:val="0"/>
              <w:bCs w:val="0"/>
              <w:i w:val="0"/>
            </w:rPr>
          </w:pPr>
          <w:hyperlink w:anchor="_TOC_250027" w:history="1"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  <w:sz w:val="18"/>
                <w:szCs w:val="18"/>
              </w:rPr>
              <w:t>COPE</w:t>
            </w:r>
            <w:r>
              <w:rPr>
                <w:color w:val="231F20"/>
              </w:rPr>
              <w:tab/>
              <w:t>4</w:t>
            </w:r>
          </w:hyperlink>
        </w:p>
        <w:p w:rsidR="00FF7F45" w:rsidRDefault="00290FD6">
          <w:pPr>
            <w:pStyle w:val="TOC4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spacing w:before="38"/>
            <w:jc w:val="center"/>
            <w:rPr>
              <w:b w:val="0"/>
              <w:bCs w:val="0"/>
              <w:sz w:val="22"/>
              <w:szCs w:val="22"/>
            </w:rPr>
          </w:pPr>
          <w:hyperlink w:anchor="_TOC_250026" w:history="1">
            <w:r>
              <w:rPr>
                <w:color w:val="231F20"/>
                <w:sz w:val="22"/>
                <w:szCs w:val="22"/>
              </w:rPr>
              <w:t>D</w:t>
            </w:r>
            <w:r>
              <w:rPr>
                <w:color w:val="231F20"/>
              </w:rPr>
              <w:t>OCU</w:t>
            </w:r>
            <w:r>
              <w:rPr>
                <w:color w:val="231F20"/>
                <w:spacing w:val="-2"/>
              </w:rPr>
              <w:t>M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1"/>
              </w:rPr>
              <w:t>N</w:t>
            </w:r>
            <w:r>
              <w:rPr>
                <w:color w:val="231F20"/>
              </w:rPr>
              <w:t>T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  <w:sz w:val="22"/>
                <w:szCs w:val="22"/>
              </w:rPr>
              <w:t>A</w:t>
            </w:r>
            <w:r>
              <w:rPr>
                <w:color w:val="231F20"/>
                <w:spacing w:val="-1"/>
              </w:rPr>
              <w:t>PPROV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</w:rPr>
              <w:t xml:space="preserve">L </w:t>
            </w:r>
            <w:r>
              <w:rPr>
                <w:color w:val="231F20"/>
                <w:spacing w:val="-1"/>
              </w:rPr>
              <w:t>AN</w:t>
            </w:r>
            <w:r>
              <w:rPr>
                <w:color w:val="231F20"/>
              </w:rPr>
              <w:t>D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1"/>
                <w:sz w:val="22"/>
                <w:szCs w:val="22"/>
              </w:rPr>
              <w:t>M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</w:rPr>
              <w:t>I</w:t>
            </w:r>
            <w:r>
              <w:rPr>
                <w:color w:val="231F20"/>
                <w:spacing w:val="-2"/>
              </w:rPr>
              <w:t>N</w:t>
            </w:r>
            <w:r>
              <w:rPr>
                <w:color w:val="231F20"/>
              </w:rPr>
              <w:t>TE</w:t>
            </w:r>
            <w:r>
              <w:rPr>
                <w:color w:val="231F20"/>
                <w:spacing w:val="-1"/>
              </w:rPr>
              <w:t>N</w:t>
            </w:r>
            <w:r>
              <w:rPr>
                <w:color w:val="231F20"/>
                <w:spacing w:val="1"/>
              </w:rPr>
              <w:t>A</w:t>
            </w:r>
            <w:r>
              <w:rPr>
                <w:color w:val="231F20"/>
                <w:spacing w:val="-1"/>
              </w:rPr>
              <w:t>N</w:t>
            </w:r>
            <w:r>
              <w:rPr>
                <w:color w:val="231F20"/>
              </w:rPr>
              <w:t>CE</w:t>
            </w:r>
            <w:r>
              <w:rPr>
                <w:color w:val="231F20"/>
                <w:sz w:val="22"/>
                <w:szCs w:val="22"/>
              </w:rPr>
              <w:tab/>
              <w:t>4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0"/>
              <w:tab w:val="right" w:leader="dot" w:pos="9381"/>
            </w:tabs>
            <w:jc w:val="center"/>
            <w:rPr>
              <w:b w:val="0"/>
              <w:bCs w:val="0"/>
              <w:i w:val="0"/>
            </w:rPr>
          </w:pPr>
          <w:hyperlink w:anchor="_TOC_250025" w:history="1">
            <w:r>
              <w:rPr>
                <w:color w:val="231F20"/>
              </w:rPr>
              <w:t>D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2"/>
                <w:sz w:val="18"/>
                <w:szCs w:val="18"/>
              </w:rPr>
              <w:t>F</w:t>
            </w:r>
            <w:r>
              <w:rPr>
                <w:color w:val="231F20"/>
                <w:sz w:val="18"/>
                <w:szCs w:val="18"/>
              </w:rPr>
              <w:t>I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ITIONS</w:t>
            </w:r>
            <w:r>
              <w:rPr>
                <w:color w:val="231F20"/>
              </w:rPr>
              <w:tab/>
              <w:t>5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18"/>
              <w:tab w:val="right" w:leader="dot" w:pos="9374"/>
            </w:tabs>
            <w:jc w:val="center"/>
            <w:rPr>
              <w:b w:val="0"/>
              <w:bCs w:val="0"/>
            </w:rPr>
          </w:pPr>
          <w:hyperlink w:anchor="_TOC_250024" w:history="1">
            <w:r>
              <w:rPr>
                <w:color w:val="ED2024"/>
              </w:rPr>
              <w:t>GO</w:t>
            </w:r>
            <w:r>
              <w:rPr>
                <w:color w:val="ED2024"/>
                <w:spacing w:val="-2"/>
              </w:rPr>
              <w:t>V</w:t>
            </w:r>
            <w:r>
              <w:rPr>
                <w:color w:val="ED2024"/>
              </w:rPr>
              <w:t>E</w:t>
            </w:r>
            <w:r>
              <w:rPr>
                <w:color w:val="ED2024"/>
                <w:spacing w:val="-2"/>
              </w:rPr>
              <w:t>R</w:t>
            </w:r>
            <w:r>
              <w:rPr>
                <w:color w:val="ED2024"/>
              </w:rPr>
              <w:t>N</w:t>
            </w:r>
            <w:r>
              <w:rPr>
                <w:color w:val="ED2024"/>
                <w:spacing w:val="-2"/>
              </w:rPr>
              <w:t>A</w:t>
            </w:r>
            <w:r>
              <w:rPr>
                <w:color w:val="ED2024"/>
              </w:rPr>
              <w:t>NCE</w:t>
            </w:r>
            <w:r>
              <w:rPr>
                <w:color w:val="ED2024"/>
                <w:spacing w:val="-3"/>
              </w:rPr>
              <w:t xml:space="preserve"> </w:t>
            </w:r>
            <w:r>
              <w:rPr>
                <w:color w:val="ED2024"/>
                <w:spacing w:val="-2"/>
              </w:rPr>
              <w:t>A</w:t>
            </w:r>
            <w:r>
              <w:rPr>
                <w:color w:val="ED2024"/>
              </w:rPr>
              <w:t>ND</w:t>
            </w:r>
            <w:r>
              <w:rPr>
                <w:color w:val="ED2024"/>
                <w:spacing w:val="-1"/>
              </w:rPr>
              <w:t xml:space="preserve"> </w:t>
            </w:r>
            <w:r>
              <w:rPr>
                <w:color w:val="ED2024"/>
              </w:rPr>
              <w:t>A</w:t>
            </w:r>
            <w:r>
              <w:rPr>
                <w:color w:val="ED2024"/>
                <w:spacing w:val="-2"/>
              </w:rPr>
              <w:t>C</w:t>
            </w:r>
            <w:r>
              <w:rPr>
                <w:color w:val="ED2024"/>
              </w:rPr>
              <w:t>C</w:t>
            </w:r>
            <w:r>
              <w:rPr>
                <w:color w:val="ED2024"/>
                <w:spacing w:val="-4"/>
              </w:rPr>
              <w:t>O</w:t>
            </w:r>
            <w:r>
              <w:rPr>
                <w:color w:val="ED2024"/>
              </w:rPr>
              <w:t>UN</w:t>
            </w:r>
            <w:r>
              <w:rPr>
                <w:color w:val="ED2024"/>
                <w:spacing w:val="-2"/>
              </w:rPr>
              <w:t>T</w:t>
            </w:r>
            <w:r>
              <w:rPr>
                <w:color w:val="ED2024"/>
              </w:rPr>
              <w:t>A</w:t>
            </w:r>
            <w:r>
              <w:rPr>
                <w:color w:val="ED2024"/>
                <w:spacing w:val="-1"/>
              </w:rPr>
              <w:t>B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  <w:spacing w:val="-3"/>
              </w:rPr>
              <w:t>L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  <w:spacing w:val="-2"/>
              </w:rPr>
              <w:t>T</w:t>
            </w:r>
            <w:r>
              <w:rPr>
                <w:color w:val="ED2024"/>
              </w:rPr>
              <w:t>Y</w:t>
            </w:r>
            <w:r>
              <w:rPr>
                <w:color w:val="ED2024"/>
              </w:rPr>
              <w:tab/>
              <w:t>6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spacing w:before="98"/>
            <w:jc w:val="center"/>
            <w:rPr>
              <w:b w:val="0"/>
              <w:bCs w:val="0"/>
              <w:i w:val="0"/>
            </w:rPr>
          </w:pPr>
          <w:hyperlink w:anchor="_TOC_250023" w:history="1"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</w:rPr>
              <w:t>HU</w:t>
            </w:r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N</w:t>
            </w:r>
            <w:r>
              <w:rPr>
                <w:color w:val="231F20"/>
                <w:spacing w:val="-3"/>
              </w:rPr>
              <w:t>P</w:t>
            </w:r>
            <w:r>
              <w:rPr>
                <w:color w:val="231F20"/>
              </w:rPr>
              <w:t>BA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G</w:t>
            </w:r>
            <w:r>
              <w:rPr>
                <w:color w:val="231F20"/>
                <w:sz w:val="18"/>
                <w:szCs w:val="18"/>
              </w:rPr>
              <w:t>O</w:t>
            </w:r>
            <w:r>
              <w:rPr>
                <w:color w:val="231F20"/>
                <w:spacing w:val="-1"/>
                <w:sz w:val="18"/>
                <w:szCs w:val="18"/>
              </w:rPr>
              <w:t>V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R</w:t>
            </w:r>
            <w:r>
              <w:rPr>
                <w:color w:val="231F20"/>
                <w:spacing w:val="-2"/>
                <w:sz w:val="18"/>
                <w:szCs w:val="18"/>
              </w:rPr>
              <w:t>NAN</w:t>
            </w:r>
            <w:r>
              <w:rPr>
                <w:color w:val="231F20"/>
                <w:sz w:val="18"/>
                <w:szCs w:val="18"/>
              </w:rPr>
              <w:t>CE</w:t>
            </w:r>
            <w:r>
              <w:rPr>
                <w:color w:val="231F20"/>
              </w:rPr>
              <w:tab/>
              <w:t>6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jc w:val="center"/>
            <w:rPr>
              <w:b w:val="0"/>
              <w:bCs w:val="0"/>
              <w:i w:val="0"/>
            </w:rPr>
          </w:pPr>
          <w:hyperlink w:anchor="_TOC_250022" w:history="1"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</w:rPr>
              <w:t>HU</w:t>
            </w:r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N</w:t>
            </w:r>
            <w:r>
              <w:rPr>
                <w:color w:val="231F20"/>
                <w:spacing w:val="-3"/>
              </w:rPr>
              <w:t>P</w:t>
            </w:r>
            <w:r>
              <w:rPr>
                <w:color w:val="231F20"/>
              </w:rPr>
              <w:t>BA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</w:t>
            </w:r>
            <w:r>
              <w:rPr>
                <w:color w:val="231F20"/>
                <w:sz w:val="18"/>
                <w:szCs w:val="18"/>
              </w:rPr>
              <w:t>O</w:t>
            </w:r>
            <w:r>
              <w:rPr>
                <w:color w:val="231F20"/>
                <w:spacing w:val="-2"/>
                <w:sz w:val="18"/>
                <w:szCs w:val="18"/>
              </w:rPr>
              <w:t>M</w:t>
            </w:r>
            <w:r>
              <w:rPr>
                <w:color w:val="231F20"/>
                <w:sz w:val="18"/>
                <w:szCs w:val="18"/>
              </w:rPr>
              <w:t>MIT</w:t>
            </w:r>
            <w:r>
              <w:rPr>
                <w:color w:val="231F20"/>
                <w:spacing w:val="-1"/>
                <w:sz w:val="18"/>
                <w:szCs w:val="18"/>
              </w:rPr>
              <w:t>T</w:t>
            </w:r>
            <w:r>
              <w:rPr>
                <w:color w:val="231F20"/>
                <w:sz w:val="18"/>
                <w:szCs w:val="18"/>
              </w:rPr>
              <w:t>EE</w:t>
            </w:r>
            <w:r>
              <w:rPr>
                <w:color w:val="231F20"/>
              </w:rPr>
              <w:tab/>
              <w:t>7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4"/>
              <w:tab w:val="right" w:leader="dot" w:pos="9386"/>
            </w:tabs>
            <w:jc w:val="center"/>
            <w:rPr>
              <w:b w:val="0"/>
              <w:bCs w:val="0"/>
            </w:rPr>
          </w:pPr>
          <w:hyperlink w:anchor="_TOC_250021" w:history="1">
            <w:r>
              <w:rPr>
                <w:color w:val="ED2024"/>
                <w:spacing w:val="1"/>
              </w:rPr>
              <w:t>POLI</w:t>
            </w:r>
            <w:r>
              <w:rPr>
                <w:color w:val="ED2024"/>
                <w:spacing w:val="-2"/>
              </w:rPr>
              <w:t>C</w:t>
            </w:r>
            <w:r>
              <w:rPr>
                <w:color w:val="ED2024"/>
              </w:rPr>
              <w:t>Y</w:t>
            </w:r>
            <w:r>
              <w:rPr>
                <w:color w:val="ED2024"/>
              </w:rPr>
              <w:tab/>
              <w:t>8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0"/>
              <w:tab w:val="right" w:leader="dot" w:pos="9381"/>
            </w:tabs>
            <w:spacing w:before="99"/>
            <w:jc w:val="center"/>
            <w:rPr>
              <w:b w:val="0"/>
              <w:bCs w:val="0"/>
              <w:i w:val="0"/>
            </w:rPr>
          </w:pPr>
          <w:hyperlink w:anchor="_TOC_250020" w:history="1">
            <w:r>
              <w:rPr>
                <w:color w:val="231F20"/>
              </w:rPr>
              <w:t>P</w:t>
            </w:r>
            <w:r>
              <w:rPr>
                <w:color w:val="231F20"/>
                <w:sz w:val="18"/>
                <w:szCs w:val="18"/>
              </w:rPr>
              <w:t xml:space="preserve">OLICY </w:t>
            </w:r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  <w:sz w:val="18"/>
                <w:szCs w:val="18"/>
              </w:rPr>
              <w:t>T</w:t>
            </w:r>
            <w:r>
              <w:rPr>
                <w:color w:val="231F20"/>
                <w:spacing w:val="-2"/>
                <w:sz w:val="18"/>
                <w:szCs w:val="18"/>
              </w:rPr>
              <w:t>A</w:t>
            </w:r>
            <w:r>
              <w:rPr>
                <w:color w:val="231F20"/>
                <w:sz w:val="18"/>
                <w:szCs w:val="18"/>
              </w:rPr>
              <w:t>TEME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T</w:t>
            </w:r>
            <w:r>
              <w:rPr>
                <w:color w:val="231F20"/>
              </w:rPr>
              <w:tab/>
              <w:t>8</w:t>
            </w:r>
          </w:hyperlink>
        </w:p>
        <w:p w:rsidR="00FF7F45" w:rsidRDefault="00290FD6">
          <w:pPr>
            <w:pStyle w:val="TOC4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jc w:val="center"/>
            <w:rPr>
              <w:b w:val="0"/>
              <w:bCs w:val="0"/>
              <w:sz w:val="22"/>
              <w:szCs w:val="22"/>
            </w:rPr>
          </w:pPr>
          <w:hyperlink w:anchor="_TOC_250019" w:history="1">
            <w:r>
              <w:rPr>
                <w:color w:val="231F20"/>
                <w:sz w:val="22"/>
                <w:szCs w:val="22"/>
              </w:rPr>
              <w:t>R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1"/>
              </w:rPr>
              <w:t>V</w:t>
            </w:r>
            <w:r>
              <w:rPr>
                <w:color w:val="231F20"/>
              </w:rPr>
              <w:t>IEW</w:t>
            </w:r>
            <w:r>
              <w:rPr>
                <w:color w:val="231F20"/>
                <w:spacing w:val="-1"/>
              </w:rPr>
              <w:t xml:space="preserve"> AN</w:t>
            </w:r>
            <w:r>
              <w:rPr>
                <w:color w:val="231F20"/>
              </w:rPr>
              <w:t>D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  <w:sz w:val="22"/>
                <w:szCs w:val="22"/>
              </w:rPr>
              <w:t>A</w:t>
            </w:r>
            <w:r>
              <w:rPr>
                <w:color w:val="231F20"/>
                <w:spacing w:val="-1"/>
              </w:rPr>
              <w:t>PPROV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</w:rPr>
              <w:t>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z w:val="22"/>
                <w:szCs w:val="22"/>
              </w:rPr>
              <w:t>P</w:t>
            </w:r>
            <w:r>
              <w:rPr>
                <w:color w:val="231F20"/>
                <w:spacing w:val="-1"/>
              </w:rPr>
              <w:t>R</w:t>
            </w:r>
            <w:r>
              <w:rPr>
                <w:color w:val="231F20"/>
              </w:rPr>
              <w:t>OC</w:t>
            </w:r>
            <w:r>
              <w:rPr>
                <w:color w:val="231F20"/>
                <w:spacing w:val="-2"/>
              </w:rPr>
              <w:t>E</w:t>
            </w:r>
            <w:r>
              <w:rPr>
                <w:color w:val="231F20"/>
                <w:spacing w:val="-1"/>
              </w:rPr>
              <w:t>S</w:t>
            </w:r>
            <w:r>
              <w:rPr>
                <w:color w:val="231F20"/>
              </w:rPr>
              <w:t>S</w:t>
            </w:r>
            <w:r>
              <w:rPr>
                <w:color w:val="231F20"/>
                <w:sz w:val="22"/>
                <w:szCs w:val="22"/>
              </w:rPr>
              <w:tab/>
              <w:t>9</w:t>
            </w:r>
          </w:hyperlink>
        </w:p>
        <w:p w:rsidR="00FF7F45" w:rsidRDefault="00290FD6">
          <w:pPr>
            <w:pStyle w:val="TOC4"/>
            <w:numPr>
              <w:ilvl w:val="2"/>
              <w:numId w:val="7"/>
            </w:numPr>
            <w:tabs>
              <w:tab w:val="left" w:pos="939"/>
              <w:tab w:val="right" w:leader="dot" w:pos="9381"/>
            </w:tabs>
            <w:jc w:val="center"/>
            <w:rPr>
              <w:b w:val="0"/>
              <w:bCs w:val="0"/>
              <w:sz w:val="22"/>
              <w:szCs w:val="22"/>
            </w:rPr>
          </w:pPr>
          <w:hyperlink w:anchor="_TOC_250018" w:history="1">
            <w:r>
              <w:rPr>
                <w:color w:val="231F20"/>
                <w:spacing w:val="1"/>
                <w:sz w:val="22"/>
                <w:szCs w:val="22"/>
              </w:rPr>
              <w:t>I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>NT</w:t>
            </w:r>
            <w:r>
              <w:rPr>
                <w:color w:val="231F20"/>
              </w:rPr>
              <w:t>I</w:t>
            </w:r>
            <w:r>
              <w:rPr>
                <w:color w:val="231F20"/>
                <w:spacing w:val="-2"/>
              </w:rPr>
              <w:t>F</w:t>
            </w:r>
            <w:r>
              <w:rPr>
                <w:color w:val="231F20"/>
              </w:rPr>
              <w:t>IC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  <w:spacing w:val="-1"/>
              </w:rPr>
              <w:t>T</w:t>
            </w:r>
            <w:r>
              <w:rPr>
                <w:color w:val="231F20"/>
              </w:rPr>
              <w:t>ION</w:t>
            </w:r>
            <w:r>
              <w:rPr>
                <w:color w:val="231F20"/>
                <w:sz w:val="22"/>
                <w:szCs w:val="22"/>
              </w:rPr>
              <w:tab/>
              <w:t>9</w:t>
            </w:r>
          </w:hyperlink>
        </w:p>
        <w:p w:rsidR="00FF7F45" w:rsidRDefault="00290FD6">
          <w:pPr>
            <w:pStyle w:val="TOC5"/>
            <w:numPr>
              <w:ilvl w:val="2"/>
              <w:numId w:val="7"/>
            </w:numPr>
            <w:tabs>
              <w:tab w:val="left" w:pos="939"/>
              <w:tab w:val="right" w:leader="dot" w:pos="9384"/>
            </w:tabs>
            <w:spacing w:before="38"/>
            <w:jc w:val="center"/>
            <w:rPr>
              <w:b w:val="0"/>
              <w:bCs w:val="0"/>
              <w:i w:val="0"/>
            </w:rPr>
          </w:pPr>
          <w:hyperlink w:anchor="_TOC_250017" w:history="1">
            <w:r>
              <w:rPr>
                <w:color w:val="231F20"/>
                <w:sz w:val="18"/>
                <w:szCs w:val="18"/>
              </w:rPr>
              <w:t>UE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</w:rPr>
              <w:t>D</w:t>
            </w:r>
            <w:r>
              <w:rPr>
                <w:color w:val="231F20"/>
                <w:sz w:val="18"/>
                <w:szCs w:val="18"/>
              </w:rPr>
              <w:t>ILI</w:t>
            </w:r>
            <w:r>
              <w:rPr>
                <w:color w:val="231F20"/>
                <w:spacing w:val="-2"/>
                <w:sz w:val="18"/>
                <w:szCs w:val="18"/>
              </w:rPr>
              <w:t>G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CE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10</w:t>
            </w:r>
          </w:hyperlink>
        </w:p>
        <w:p w:rsidR="00FF7F45" w:rsidRDefault="00290FD6">
          <w:pPr>
            <w:pStyle w:val="TOC5"/>
            <w:numPr>
              <w:ilvl w:val="2"/>
              <w:numId w:val="7"/>
            </w:numPr>
            <w:tabs>
              <w:tab w:val="left" w:pos="939"/>
              <w:tab w:val="right" w:leader="dot" w:pos="9384"/>
            </w:tabs>
            <w:jc w:val="center"/>
            <w:rPr>
              <w:b w:val="0"/>
              <w:bCs w:val="0"/>
              <w:i w:val="0"/>
            </w:rPr>
          </w:pPr>
          <w:hyperlink w:anchor="_TOC_250016" w:history="1">
            <w:r>
              <w:rPr>
                <w:color w:val="231F20"/>
                <w:sz w:val="18"/>
                <w:szCs w:val="18"/>
              </w:rPr>
              <w:t>I</w:t>
            </w:r>
            <w:r>
              <w:rPr>
                <w:color w:val="231F20"/>
                <w:spacing w:val="-2"/>
                <w:sz w:val="18"/>
                <w:szCs w:val="18"/>
              </w:rPr>
              <w:t>S</w:t>
            </w:r>
            <w:r>
              <w:rPr>
                <w:color w:val="231F20"/>
                <w:sz w:val="18"/>
                <w:szCs w:val="18"/>
              </w:rPr>
              <w:t>K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SS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SS</w:t>
            </w:r>
            <w:r>
              <w:rPr>
                <w:color w:val="231F20"/>
                <w:spacing w:val="1"/>
                <w:sz w:val="18"/>
                <w:szCs w:val="18"/>
              </w:rPr>
              <w:t>M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NT</w:t>
            </w:r>
            <w:r>
              <w:rPr>
                <w:color w:val="231F20"/>
                <w:spacing w:val="-1"/>
              </w:rPr>
              <w:tab/>
            </w:r>
            <w:r>
              <w:rPr>
                <w:color w:val="231F20"/>
                <w:spacing w:val="1"/>
              </w:rPr>
              <w:t>11</w:t>
            </w:r>
          </w:hyperlink>
        </w:p>
        <w:p w:rsidR="00FF7F45" w:rsidRDefault="00290FD6">
          <w:pPr>
            <w:pStyle w:val="TOC4"/>
            <w:numPr>
              <w:ilvl w:val="2"/>
              <w:numId w:val="7"/>
            </w:numPr>
            <w:tabs>
              <w:tab w:val="left" w:pos="939"/>
              <w:tab w:val="right" w:leader="dot" w:pos="9381"/>
            </w:tabs>
            <w:jc w:val="center"/>
            <w:rPr>
              <w:b w:val="0"/>
              <w:bCs w:val="0"/>
              <w:sz w:val="22"/>
              <w:szCs w:val="22"/>
            </w:rPr>
          </w:pPr>
          <w:hyperlink w:anchor="_TOC_250015" w:history="1">
            <w:r>
              <w:rPr>
                <w:color w:val="231F20"/>
              </w:rPr>
              <w:t>EC</w:t>
            </w:r>
            <w:r>
              <w:rPr>
                <w:color w:val="231F20"/>
                <w:spacing w:val="-2"/>
              </w:rPr>
              <w:t>O</w:t>
            </w:r>
            <w:r>
              <w:rPr>
                <w:color w:val="231F20"/>
              </w:rPr>
              <w:t>M</w:t>
            </w:r>
            <w:r>
              <w:rPr>
                <w:color w:val="231F20"/>
                <w:spacing w:val="-2"/>
              </w:rPr>
              <w:t>M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1"/>
              </w:rPr>
              <w:t>ND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  <w:spacing w:val="-1"/>
              </w:rPr>
              <w:t>T</w:t>
            </w:r>
            <w:r>
              <w:rPr>
                <w:color w:val="231F20"/>
              </w:rPr>
              <w:t>ION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</w:rPr>
              <w:t>N</w:t>
            </w:r>
            <w:r>
              <w:rPr>
                <w:color w:val="231F20"/>
              </w:rPr>
              <w:t xml:space="preserve">D </w:t>
            </w:r>
            <w:r>
              <w:rPr>
                <w:color w:val="231F20"/>
                <w:sz w:val="22"/>
                <w:szCs w:val="22"/>
              </w:rPr>
              <w:t>A</w:t>
            </w:r>
            <w:r>
              <w:rPr>
                <w:color w:val="231F20"/>
                <w:spacing w:val="-1"/>
              </w:rPr>
              <w:t>PPROV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</w:rPr>
              <w:t>L</w:t>
            </w:r>
            <w:r>
              <w:rPr>
                <w:color w:val="231F20"/>
                <w:sz w:val="22"/>
                <w:szCs w:val="22"/>
              </w:rPr>
              <w:tab/>
            </w:r>
            <w:r>
              <w:rPr>
                <w:color w:val="231F20"/>
                <w:spacing w:val="1"/>
                <w:sz w:val="22"/>
                <w:szCs w:val="22"/>
              </w:rPr>
              <w:t>11</w:t>
            </w:r>
          </w:hyperlink>
        </w:p>
        <w:p w:rsidR="00FF7F45" w:rsidRDefault="00290FD6">
          <w:pPr>
            <w:pStyle w:val="TOC5"/>
            <w:numPr>
              <w:ilvl w:val="2"/>
              <w:numId w:val="7"/>
            </w:numPr>
            <w:tabs>
              <w:tab w:val="left" w:pos="939"/>
              <w:tab w:val="right" w:leader="dot" w:pos="9389"/>
            </w:tabs>
            <w:jc w:val="center"/>
            <w:rPr>
              <w:b w:val="0"/>
              <w:bCs w:val="0"/>
              <w:i w:val="0"/>
            </w:rPr>
          </w:pPr>
          <w:hyperlink w:anchor="_TOC_250014" w:history="1">
            <w:r>
              <w:rPr>
                <w:color w:val="231F20"/>
                <w:spacing w:val="-1"/>
                <w:sz w:val="18"/>
                <w:szCs w:val="18"/>
              </w:rPr>
              <w:t>A</w:t>
            </w:r>
            <w:r>
              <w:rPr>
                <w:color w:val="231F20"/>
                <w:sz w:val="18"/>
                <w:szCs w:val="18"/>
              </w:rPr>
              <w:t>U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CH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12</w:t>
            </w:r>
          </w:hyperlink>
        </w:p>
        <w:p w:rsidR="00FF7F45" w:rsidRDefault="00290FD6">
          <w:pPr>
            <w:pStyle w:val="TOC4"/>
            <w:numPr>
              <w:ilvl w:val="2"/>
              <w:numId w:val="7"/>
            </w:numPr>
            <w:tabs>
              <w:tab w:val="left" w:pos="939"/>
              <w:tab w:val="right" w:leader="dot" w:pos="9385"/>
            </w:tabs>
            <w:spacing w:before="38"/>
            <w:jc w:val="center"/>
            <w:rPr>
              <w:b w:val="0"/>
              <w:bCs w:val="0"/>
              <w:sz w:val="22"/>
              <w:szCs w:val="22"/>
            </w:rPr>
          </w:pPr>
          <w:hyperlink w:anchor="_TOC_250013" w:history="1">
            <w:r>
              <w:rPr>
                <w:color w:val="231F20"/>
                <w:spacing w:val="-1"/>
                <w:sz w:val="22"/>
                <w:szCs w:val="22"/>
              </w:rPr>
              <w:t>M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"/>
              </w:rPr>
              <w:t>N</w:t>
            </w:r>
            <w:r>
              <w:rPr>
                <w:color w:val="231F20"/>
              </w:rPr>
              <w:t>ITORI</w:t>
            </w:r>
            <w:r>
              <w:rPr>
                <w:color w:val="231F20"/>
                <w:spacing w:val="-2"/>
              </w:rPr>
              <w:t>N</w:t>
            </w:r>
            <w:r>
              <w:rPr>
                <w:color w:val="231F20"/>
              </w:rPr>
              <w:t>G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  <w:spacing w:val="1"/>
              </w:rPr>
              <w:t>N</w:t>
            </w:r>
            <w:r>
              <w:rPr>
                <w:color w:val="231F20"/>
              </w:rPr>
              <w:t xml:space="preserve">D </w:t>
            </w:r>
            <w:r>
              <w:rPr>
                <w:color w:val="231F20"/>
                <w:sz w:val="22"/>
                <w:szCs w:val="22"/>
              </w:rPr>
              <w:t>R</w:t>
            </w:r>
            <w:r>
              <w:rPr>
                <w:color w:val="231F20"/>
              </w:rPr>
              <w:t>EPO</w:t>
            </w:r>
            <w:r>
              <w:rPr>
                <w:color w:val="231F20"/>
                <w:spacing w:val="-1"/>
              </w:rPr>
              <w:t>R</w:t>
            </w:r>
            <w:r>
              <w:rPr>
                <w:color w:val="231F20"/>
              </w:rPr>
              <w:t>TI</w:t>
            </w:r>
            <w:r>
              <w:rPr>
                <w:color w:val="231F20"/>
                <w:spacing w:val="-2"/>
              </w:rPr>
              <w:t>N</w:t>
            </w:r>
            <w:r>
              <w:rPr>
                <w:color w:val="231F20"/>
              </w:rPr>
              <w:t>G</w:t>
            </w:r>
            <w:r>
              <w:rPr>
                <w:color w:val="231F20"/>
                <w:sz w:val="22"/>
                <w:szCs w:val="22"/>
              </w:rPr>
              <w:tab/>
            </w:r>
            <w:r>
              <w:rPr>
                <w:color w:val="231F20"/>
                <w:spacing w:val="1"/>
                <w:sz w:val="22"/>
                <w:szCs w:val="22"/>
              </w:rPr>
              <w:t>13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0"/>
              <w:tab w:val="right" w:leader="dot" w:pos="9381"/>
            </w:tabs>
            <w:jc w:val="center"/>
            <w:rPr>
              <w:b w:val="0"/>
              <w:bCs w:val="0"/>
              <w:i w:val="0"/>
            </w:rPr>
          </w:pPr>
          <w:hyperlink w:anchor="_TOC_250012" w:history="1">
            <w:r>
              <w:rPr>
                <w:color w:val="231F20"/>
                <w:spacing w:val="1"/>
              </w:rPr>
              <w:t>I</w:t>
            </w:r>
            <w:r>
              <w:rPr>
                <w:color w:val="231F20"/>
                <w:spacing w:val="-2"/>
                <w:sz w:val="18"/>
                <w:szCs w:val="18"/>
              </w:rPr>
              <w:t>SS</w:t>
            </w:r>
            <w:r>
              <w:rPr>
                <w:color w:val="231F20"/>
                <w:sz w:val="18"/>
                <w:szCs w:val="18"/>
              </w:rPr>
              <w:t>UE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  <w:spacing w:val="-1"/>
              </w:rPr>
              <w:t>M</w:t>
            </w:r>
            <w:r>
              <w:rPr>
                <w:color w:val="231F20"/>
                <w:spacing w:val="-2"/>
                <w:sz w:val="18"/>
                <w:szCs w:val="18"/>
              </w:rPr>
              <w:t>ANA</w:t>
            </w:r>
            <w:r>
              <w:rPr>
                <w:color w:val="231F20"/>
                <w:sz w:val="18"/>
                <w:szCs w:val="18"/>
              </w:rPr>
              <w:t>GEME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T</w:t>
            </w:r>
            <w:r>
              <w:rPr>
                <w:color w:val="231F20"/>
                <w:spacing w:val="1"/>
              </w:rPr>
              <w:t>/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2"/>
                <w:sz w:val="18"/>
                <w:szCs w:val="18"/>
              </w:rPr>
              <w:t>S</w:t>
            </w:r>
            <w:r>
              <w:rPr>
                <w:color w:val="231F20"/>
                <w:sz w:val="18"/>
                <w:szCs w:val="18"/>
              </w:rPr>
              <w:t>C</w:t>
            </w:r>
            <w:r>
              <w:rPr>
                <w:color w:val="231F20"/>
                <w:spacing w:val="-2"/>
                <w:sz w:val="18"/>
                <w:szCs w:val="18"/>
              </w:rPr>
              <w:t>A</w:t>
            </w:r>
            <w:r>
              <w:rPr>
                <w:color w:val="231F20"/>
                <w:sz w:val="18"/>
                <w:szCs w:val="18"/>
              </w:rPr>
              <w:t>L</w:t>
            </w:r>
            <w:r>
              <w:rPr>
                <w:color w:val="231F20"/>
                <w:spacing w:val="-2"/>
                <w:sz w:val="18"/>
                <w:szCs w:val="18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T</w:t>
            </w:r>
            <w:r>
              <w:rPr>
                <w:color w:val="231F20"/>
                <w:sz w:val="18"/>
                <w:szCs w:val="18"/>
              </w:rPr>
              <w:t>I</w:t>
            </w:r>
            <w:r>
              <w:rPr>
                <w:color w:val="231F20"/>
                <w:spacing w:val="-1"/>
                <w:sz w:val="18"/>
                <w:szCs w:val="18"/>
              </w:rPr>
              <w:t>O</w:t>
            </w:r>
            <w:r>
              <w:rPr>
                <w:color w:val="231F20"/>
                <w:sz w:val="18"/>
                <w:szCs w:val="18"/>
              </w:rPr>
              <w:t>N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13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3"/>
              <w:tab w:val="right" w:leader="dot" w:pos="9388"/>
            </w:tabs>
            <w:jc w:val="center"/>
            <w:rPr>
              <w:b w:val="0"/>
              <w:bCs w:val="0"/>
              <w:i w:val="0"/>
            </w:rPr>
          </w:pPr>
          <w:hyperlink w:anchor="_TOC_250011" w:history="1">
            <w:r>
              <w:rPr>
                <w:color w:val="231F20"/>
                <w:spacing w:val="1"/>
              </w:rPr>
              <w:t>T</w:t>
            </w:r>
            <w:r>
              <w:rPr>
                <w:color w:val="231F20"/>
                <w:spacing w:val="-1"/>
                <w:sz w:val="18"/>
                <w:szCs w:val="18"/>
              </w:rPr>
              <w:t>R</w:t>
            </w:r>
            <w:r>
              <w:rPr>
                <w:color w:val="231F20"/>
                <w:spacing w:val="-2"/>
                <w:sz w:val="18"/>
                <w:szCs w:val="18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ININ</w:t>
            </w:r>
            <w:r>
              <w:rPr>
                <w:color w:val="231F20"/>
                <w:sz w:val="18"/>
                <w:szCs w:val="18"/>
              </w:rPr>
              <w:t>G</w:t>
            </w:r>
            <w:r>
              <w:rPr>
                <w:color w:val="231F20"/>
              </w:rPr>
              <w:tab/>
              <w:t>13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5"/>
              <w:tab w:val="right" w:leader="dot" w:pos="9388"/>
            </w:tabs>
            <w:spacing w:before="98"/>
            <w:jc w:val="center"/>
            <w:rPr>
              <w:b w:val="0"/>
              <w:bCs w:val="0"/>
            </w:rPr>
          </w:pPr>
          <w:hyperlink w:anchor="_TOC_250010" w:history="1">
            <w:r>
              <w:rPr>
                <w:color w:val="ED2024"/>
              </w:rPr>
              <w:t>REPO</w:t>
            </w:r>
            <w:r>
              <w:rPr>
                <w:color w:val="ED2024"/>
                <w:spacing w:val="-3"/>
              </w:rPr>
              <w:t>R</w:t>
            </w:r>
            <w:r>
              <w:rPr>
                <w:color w:val="ED2024"/>
              </w:rPr>
              <w:t>T</w:t>
            </w:r>
            <w:r>
              <w:rPr>
                <w:color w:val="ED2024"/>
                <w:spacing w:val="-2"/>
              </w:rPr>
              <w:t>IN</w:t>
            </w:r>
            <w:r>
              <w:rPr>
                <w:color w:val="ED2024"/>
              </w:rPr>
              <w:t>G</w:t>
            </w:r>
            <w:r>
              <w:rPr>
                <w:color w:val="ED2024"/>
                <w:spacing w:val="1"/>
              </w:rPr>
              <w:t xml:space="preserve"> </w:t>
            </w:r>
            <w:r>
              <w:rPr>
                <w:color w:val="ED2024"/>
                <w:spacing w:val="-1"/>
              </w:rPr>
              <w:t>S</w:t>
            </w:r>
            <w:r>
              <w:rPr>
                <w:color w:val="ED2024"/>
                <w:spacing w:val="-2"/>
              </w:rPr>
              <w:t>T</w:t>
            </w:r>
            <w:r>
              <w:rPr>
                <w:color w:val="ED2024"/>
              </w:rPr>
              <w:t>RU</w:t>
            </w:r>
            <w:r>
              <w:rPr>
                <w:color w:val="ED2024"/>
                <w:spacing w:val="-2"/>
              </w:rPr>
              <w:t>C</w:t>
            </w:r>
            <w:r>
              <w:rPr>
                <w:color w:val="ED2024"/>
              </w:rPr>
              <w:t>TU</w:t>
            </w:r>
            <w:r>
              <w:rPr>
                <w:color w:val="ED2024"/>
                <w:spacing w:val="-2"/>
              </w:rPr>
              <w:t>R</w:t>
            </w:r>
            <w:r>
              <w:rPr>
                <w:color w:val="ED2024"/>
              </w:rPr>
              <w:t>E</w:t>
            </w:r>
            <w:r>
              <w:rPr>
                <w:color w:val="ED2024"/>
              </w:rPr>
              <w:tab/>
              <w:t>14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5"/>
              <w:tab w:val="right" w:leader="dot" w:pos="9388"/>
            </w:tabs>
            <w:jc w:val="center"/>
            <w:rPr>
              <w:b w:val="0"/>
              <w:bCs w:val="0"/>
            </w:rPr>
          </w:pPr>
          <w:hyperlink w:anchor="_TOC_250009" w:history="1">
            <w:r>
              <w:rPr>
                <w:color w:val="ED2024"/>
              </w:rPr>
              <w:t>ROLES</w:t>
            </w:r>
            <w:r>
              <w:rPr>
                <w:color w:val="ED2024"/>
                <w:spacing w:val="-1"/>
              </w:rPr>
              <w:t xml:space="preserve"> </w:t>
            </w:r>
            <w:r>
              <w:rPr>
                <w:color w:val="ED2024"/>
                <w:spacing w:val="-2"/>
              </w:rPr>
              <w:t>A</w:t>
            </w:r>
            <w:r>
              <w:rPr>
                <w:color w:val="ED2024"/>
              </w:rPr>
              <w:t>ND</w:t>
            </w:r>
            <w:r>
              <w:rPr>
                <w:color w:val="ED2024"/>
                <w:spacing w:val="-1"/>
              </w:rPr>
              <w:t xml:space="preserve"> </w:t>
            </w:r>
            <w:r>
              <w:rPr>
                <w:color w:val="ED2024"/>
              </w:rPr>
              <w:t>RE</w:t>
            </w:r>
            <w:r>
              <w:rPr>
                <w:color w:val="ED2024"/>
                <w:spacing w:val="-2"/>
              </w:rPr>
              <w:t>S</w:t>
            </w:r>
            <w:r>
              <w:rPr>
                <w:color w:val="ED2024"/>
                <w:spacing w:val="-1"/>
              </w:rPr>
              <w:t>P</w:t>
            </w:r>
            <w:r>
              <w:rPr>
                <w:color w:val="ED2024"/>
                <w:spacing w:val="-3"/>
              </w:rPr>
              <w:t>O</w:t>
            </w:r>
            <w:r>
              <w:rPr>
                <w:color w:val="ED2024"/>
              </w:rPr>
              <w:t>N</w:t>
            </w:r>
            <w:r>
              <w:rPr>
                <w:color w:val="ED2024"/>
                <w:spacing w:val="-2"/>
              </w:rPr>
              <w:t>S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  <w:spacing w:val="-2"/>
              </w:rPr>
              <w:t>B</w:t>
            </w:r>
            <w:r>
              <w:rPr>
                <w:color w:val="ED2024"/>
                <w:spacing w:val="2"/>
              </w:rPr>
              <w:t>I</w:t>
            </w:r>
            <w:r>
              <w:rPr>
                <w:color w:val="ED2024"/>
                <w:spacing w:val="-3"/>
              </w:rPr>
              <w:t>L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  <w:spacing w:val="-2"/>
              </w:rPr>
              <w:t>T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</w:rPr>
              <w:t>ES</w:t>
            </w:r>
            <w:r>
              <w:rPr>
                <w:color w:val="ED2024"/>
              </w:rPr>
              <w:tab/>
              <w:t>14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19"/>
              <w:tab w:val="right" w:leader="dot" w:pos="9380"/>
            </w:tabs>
            <w:spacing w:before="101"/>
            <w:jc w:val="center"/>
            <w:rPr>
              <w:b w:val="0"/>
              <w:bCs w:val="0"/>
              <w:i w:val="0"/>
            </w:rPr>
          </w:pPr>
          <w:hyperlink w:anchor="_TOC_250008" w:history="1">
            <w:r>
              <w:rPr>
                <w:color w:val="231F20"/>
                <w:spacing w:val="1"/>
              </w:rPr>
              <w:t>T</w:t>
            </w:r>
            <w:r>
              <w:rPr>
                <w:color w:val="231F20"/>
                <w:spacing w:val="-1"/>
                <w:sz w:val="18"/>
                <w:szCs w:val="18"/>
              </w:rPr>
              <w:t>HR</w:t>
            </w:r>
            <w:r>
              <w:rPr>
                <w:color w:val="231F20"/>
                <w:sz w:val="18"/>
                <w:szCs w:val="18"/>
              </w:rPr>
              <w:t xml:space="preserve">EE </w:t>
            </w:r>
            <w:r>
              <w:rPr>
                <w:color w:val="231F20"/>
              </w:rPr>
              <w:t>L</w:t>
            </w:r>
            <w:r>
              <w:rPr>
                <w:color w:val="231F20"/>
                <w:sz w:val="18"/>
                <w:szCs w:val="18"/>
              </w:rPr>
              <w:t>I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ES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  <w:sz w:val="18"/>
                <w:szCs w:val="18"/>
              </w:rPr>
              <w:t>OF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</w:rPr>
              <w:t>D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2"/>
                <w:sz w:val="18"/>
                <w:szCs w:val="18"/>
              </w:rPr>
              <w:t>F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NS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14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2"/>
              <w:tab w:val="right" w:leader="dot" w:pos="9385"/>
            </w:tabs>
            <w:spacing w:before="38"/>
            <w:jc w:val="center"/>
            <w:rPr>
              <w:b w:val="0"/>
              <w:bCs w:val="0"/>
              <w:i w:val="0"/>
            </w:rPr>
          </w:pPr>
          <w:hyperlink w:anchor="_TOC_250007" w:history="1">
            <w:r>
              <w:rPr>
                <w:color w:val="231F20"/>
              </w:rPr>
              <w:t>NP</w:t>
            </w:r>
            <w:r>
              <w:rPr>
                <w:color w:val="231F20"/>
                <w:spacing w:val="-2"/>
              </w:rPr>
              <w:t>B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2"/>
              </w:rPr>
              <w:t>R</w:t>
            </w:r>
            <w:r>
              <w:rPr>
                <w:color w:val="231F20"/>
                <w:sz w:val="18"/>
                <w:szCs w:val="18"/>
              </w:rPr>
              <w:t>OLES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AN</w:t>
            </w:r>
            <w:r>
              <w:rPr>
                <w:color w:val="231F20"/>
                <w:sz w:val="18"/>
                <w:szCs w:val="18"/>
              </w:rPr>
              <w:t xml:space="preserve">D </w:t>
            </w:r>
            <w:r>
              <w:rPr>
                <w:color w:val="231F20"/>
              </w:rPr>
              <w:t>R</w:t>
            </w:r>
            <w:r>
              <w:rPr>
                <w:color w:val="231F20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S</w:t>
            </w:r>
            <w:r>
              <w:rPr>
                <w:color w:val="231F20"/>
                <w:sz w:val="18"/>
                <w:szCs w:val="18"/>
              </w:rPr>
              <w:t>PO</w:t>
            </w:r>
            <w:r>
              <w:rPr>
                <w:color w:val="231F20"/>
                <w:spacing w:val="-2"/>
                <w:sz w:val="18"/>
                <w:szCs w:val="18"/>
              </w:rPr>
              <w:t>N</w:t>
            </w:r>
            <w:r>
              <w:rPr>
                <w:color w:val="231F20"/>
                <w:spacing w:val="-1"/>
                <w:sz w:val="18"/>
                <w:szCs w:val="18"/>
              </w:rPr>
              <w:t>S</w:t>
            </w:r>
            <w:r>
              <w:rPr>
                <w:color w:val="231F20"/>
                <w:sz w:val="18"/>
                <w:szCs w:val="18"/>
              </w:rPr>
              <w:t>IBILITIES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15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4"/>
              <w:tab w:val="right" w:leader="dot" w:pos="9386"/>
            </w:tabs>
            <w:jc w:val="center"/>
            <w:rPr>
              <w:b w:val="0"/>
              <w:bCs w:val="0"/>
            </w:rPr>
          </w:pPr>
          <w:hyperlink w:anchor="_TOC_250006" w:history="1">
            <w:r>
              <w:rPr>
                <w:color w:val="ED2024"/>
                <w:spacing w:val="1"/>
              </w:rPr>
              <w:t>EX</w:t>
            </w:r>
            <w:r>
              <w:rPr>
                <w:color w:val="ED2024"/>
                <w:spacing w:val="-2"/>
              </w:rPr>
              <w:t>C</w:t>
            </w:r>
            <w:r>
              <w:rPr>
                <w:color w:val="ED2024"/>
              </w:rPr>
              <w:t>E</w:t>
            </w:r>
            <w:r>
              <w:rPr>
                <w:color w:val="ED2024"/>
                <w:spacing w:val="1"/>
              </w:rPr>
              <w:t>P</w:t>
            </w:r>
            <w:r>
              <w:rPr>
                <w:color w:val="ED2024"/>
                <w:spacing w:val="-1"/>
              </w:rPr>
              <w:t>T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  <w:spacing w:val="-3"/>
              </w:rPr>
              <w:t>O</w:t>
            </w:r>
            <w:r>
              <w:rPr>
                <w:color w:val="ED2024"/>
                <w:spacing w:val="1"/>
              </w:rPr>
              <w:t>NS</w:t>
            </w:r>
            <w:r>
              <w:rPr>
                <w:color w:val="ED2024"/>
                <w:spacing w:val="1"/>
              </w:rPr>
              <w:tab/>
              <w:t>1</w:t>
            </w:r>
            <w:r>
              <w:rPr>
                <w:color w:val="ED2024"/>
                <w:spacing w:val="-2"/>
              </w:rPr>
              <w:t>9</w:t>
            </w:r>
            <w:r>
              <w:rPr>
                <w:color w:val="ED2024"/>
              </w:rPr>
              <w:t>8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4"/>
              <w:tab w:val="right" w:leader="dot" w:pos="9387"/>
            </w:tabs>
            <w:jc w:val="center"/>
            <w:rPr>
              <w:b w:val="0"/>
              <w:bCs w:val="0"/>
            </w:rPr>
          </w:pPr>
          <w:hyperlink w:anchor="_TOC_250005" w:history="1">
            <w:r>
              <w:rPr>
                <w:color w:val="ED2024"/>
                <w:spacing w:val="1"/>
              </w:rPr>
              <w:t>NON</w:t>
            </w:r>
            <w:r>
              <w:rPr>
                <w:color w:val="ED2024"/>
                <w:spacing w:val="-3"/>
              </w:rPr>
              <w:t>-</w:t>
            </w:r>
            <w:r>
              <w:rPr>
                <w:color w:val="ED2024"/>
                <w:spacing w:val="1"/>
              </w:rPr>
              <w:t>CO</w:t>
            </w:r>
            <w:r>
              <w:rPr>
                <w:color w:val="ED2024"/>
                <w:spacing w:val="-2"/>
              </w:rPr>
              <w:t>M</w:t>
            </w:r>
            <w:r>
              <w:rPr>
                <w:color w:val="ED2024"/>
                <w:spacing w:val="-1"/>
              </w:rPr>
              <w:t>P</w:t>
            </w:r>
            <w:r>
              <w:rPr>
                <w:color w:val="ED2024"/>
                <w:spacing w:val="-2"/>
              </w:rPr>
              <w:t>L</w:t>
            </w:r>
            <w:r>
              <w:rPr>
                <w:color w:val="ED2024"/>
                <w:spacing w:val="1"/>
              </w:rPr>
              <w:t>I</w:t>
            </w:r>
            <w:r>
              <w:rPr>
                <w:color w:val="ED2024"/>
                <w:spacing w:val="-2"/>
              </w:rPr>
              <w:t>A</w:t>
            </w:r>
            <w:r>
              <w:rPr>
                <w:color w:val="ED2024"/>
              </w:rPr>
              <w:t>N</w:t>
            </w:r>
            <w:r>
              <w:rPr>
                <w:color w:val="ED2024"/>
                <w:spacing w:val="1"/>
              </w:rPr>
              <w:t>CE</w:t>
            </w:r>
            <w:r>
              <w:rPr>
                <w:color w:val="ED2024"/>
                <w:spacing w:val="1"/>
              </w:rPr>
              <w:tab/>
              <w:t>1</w:t>
            </w:r>
            <w:r>
              <w:rPr>
                <w:color w:val="ED2024"/>
                <w:spacing w:val="-2"/>
              </w:rPr>
              <w:t>9</w:t>
            </w:r>
            <w:r>
              <w:rPr>
                <w:color w:val="ED2024"/>
              </w:rPr>
              <w:t>8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2"/>
              <w:tab w:val="right" w:leader="dot" w:pos="9381"/>
            </w:tabs>
            <w:spacing w:before="98"/>
            <w:jc w:val="center"/>
            <w:rPr>
              <w:b w:val="0"/>
              <w:bCs w:val="0"/>
            </w:rPr>
          </w:pPr>
          <w:hyperlink w:anchor="_TOC_250004" w:history="1">
            <w:r>
              <w:rPr>
                <w:color w:val="ED2024"/>
              </w:rPr>
              <w:t>DOCU</w:t>
            </w:r>
            <w:r>
              <w:rPr>
                <w:color w:val="ED2024"/>
                <w:spacing w:val="-1"/>
              </w:rPr>
              <w:t>M</w:t>
            </w:r>
            <w:r>
              <w:rPr>
                <w:color w:val="ED2024"/>
                <w:spacing w:val="-3"/>
              </w:rPr>
              <w:t>E</w:t>
            </w:r>
            <w:r>
              <w:rPr>
                <w:color w:val="ED2024"/>
              </w:rPr>
              <w:t>NT</w:t>
            </w:r>
            <w:r>
              <w:rPr>
                <w:color w:val="ED2024"/>
                <w:spacing w:val="-2"/>
              </w:rPr>
              <w:t xml:space="preserve"> </w:t>
            </w:r>
            <w:r>
              <w:rPr>
                <w:color w:val="ED2024"/>
              </w:rPr>
              <w:t>HI</w:t>
            </w:r>
            <w:r>
              <w:rPr>
                <w:color w:val="ED2024"/>
                <w:spacing w:val="-4"/>
              </w:rPr>
              <w:t>S</w:t>
            </w:r>
            <w:r>
              <w:rPr>
                <w:color w:val="ED2024"/>
              </w:rPr>
              <w:t>TORY</w:t>
            </w:r>
            <w:r>
              <w:rPr>
                <w:color w:val="ED2024"/>
                <w:spacing w:val="-2"/>
              </w:rPr>
              <w:t xml:space="preserve"> A</w:t>
            </w:r>
            <w:r>
              <w:rPr>
                <w:color w:val="ED2024"/>
              </w:rPr>
              <w:t>ND</w:t>
            </w:r>
            <w:r>
              <w:rPr>
                <w:color w:val="ED2024"/>
                <w:spacing w:val="-1"/>
              </w:rPr>
              <w:t xml:space="preserve"> V</w:t>
            </w:r>
            <w:r>
              <w:rPr>
                <w:color w:val="ED2024"/>
              </w:rPr>
              <w:t>ER</w:t>
            </w:r>
            <w:r>
              <w:rPr>
                <w:color w:val="ED2024"/>
                <w:spacing w:val="-2"/>
              </w:rPr>
              <w:t>S</w:t>
            </w:r>
            <w:r>
              <w:rPr>
                <w:color w:val="ED2024"/>
              </w:rPr>
              <w:t>I</w:t>
            </w:r>
            <w:r>
              <w:rPr>
                <w:color w:val="ED2024"/>
                <w:spacing w:val="-3"/>
              </w:rPr>
              <w:t>O</w:t>
            </w:r>
            <w:r>
              <w:rPr>
                <w:color w:val="ED2024"/>
              </w:rPr>
              <w:t>N</w:t>
            </w:r>
            <w:r>
              <w:rPr>
                <w:color w:val="ED2024"/>
                <w:spacing w:val="1"/>
              </w:rPr>
              <w:t xml:space="preserve"> </w:t>
            </w:r>
            <w:r>
              <w:rPr>
                <w:color w:val="ED2024"/>
              </w:rPr>
              <w:t>C</w:t>
            </w:r>
            <w:r>
              <w:rPr>
                <w:color w:val="ED2024"/>
                <w:spacing w:val="-4"/>
              </w:rPr>
              <w:t>O</w:t>
            </w:r>
            <w:r>
              <w:rPr>
                <w:color w:val="ED2024"/>
                <w:spacing w:val="-2"/>
              </w:rPr>
              <w:t>N</w:t>
            </w:r>
            <w:r>
              <w:rPr>
                <w:color w:val="ED2024"/>
              </w:rPr>
              <w:t>TROL</w:t>
            </w:r>
            <w:r>
              <w:rPr>
                <w:color w:val="ED2024"/>
              </w:rPr>
              <w:tab/>
              <w:t>1</w:t>
            </w:r>
            <w:r>
              <w:rPr>
                <w:color w:val="ED2024"/>
                <w:spacing w:val="-2"/>
              </w:rPr>
              <w:t>9</w:t>
            </w:r>
            <w:r>
              <w:rPr>
                <w:color w:val="ED2024"/>
              </w:rPr>
              <w:t>8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spacing w:before="101"/>
            <w:jc w:val="center"/>
            <w:rPr>
              <w:b w:val="0"/>
              <w:bCs w:val="0"/>
              <w:i w:val="0"/>
            </w:rPr>
          </w:pPr>
          <w:hyperlink w:anchor="_TOC_250003" w:history="1">
            <w:r>
              <w:rPr>
                <w:color w:val="231F20"/>
                <w:spacing w:val="-1"/>
              </w:rPr>
              <w:t>O</w:t>
            </w:r>
            <w:r>
              <w:rPr>
                <w:color w:val="231F20"/>
                <w:spacing w:val="-1"/>
                <w:sz w:val="18"/>
                <w:szCs w:val="18"/>
              </w:rPr>
              <w:t>WNERSHI</w:t>
            </w:r>
            <w:r>
              <w:rPr>
                <w:color w:val="231F20"/>
                <w:sz w:val="18"/>
                <w:szCs w:val="18"/>
              </w:rPr>
              <w:t>P</w:t>
            </w:r>
            <w:r>
              <w:rPr>
                <w:color w:val="231F20"/>
                <w:spacing w:val="-2"/>
                <w:sz w:val="18"/>
                <w:szCs w:val="18"/>
              </w:rPr>
              <w:t xml:space="preserve"> </w:t>
            </w:r>
            <w:r>
              <w:rPr>
                <w:color w:val="231F20"/>
                <w:spacing w:val="1"/>
                <w:sz w:val="18"/>
                <w:szCs w:val="18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 xml:space="preserve">D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UT</w:t>
            </w:r>
            <w:r>
              <w:rPr>
                <w:color w:val="231F20"/>
                <w:spacing w:val="-2"/>
                <w:sz w:val="18"/>
                <w:szCs w:val="18"/>
              </w:rPr>
              <w:t>H</w:t>
            </w:r>
            <w:r>
              <w:rPr>
                <w:color w:val="231F20"/>
                <w:sz w:val="18"/>
                <w:szCs w:val="18"/>
              </w:rPr>
              <w:t>O</w:t>
            </w:r>
            <w:r>
              <w:rPr>
                <w:color w:val="231F20"/>
                <w:spacing w:val="-1"/>
                <w:sz w:val="18"/>
                <w:szCs w:val="18"/>
              </w:rPr>
              <w:t>R</w:t>
            </w:r>
            <w:r>
              <w:rPr>
                <w:color w:val="231F20"/>
                <w:spacing w:val="1"/>
                <w:sz w:val="18"/>
                <w:szCs w:val="18"/>
              </w:rPr>
              <w:t>S</w:t>
            </w:r>
            <w:r>
              <w:rPr>
                <w:color w:val="231F20"/>
                <w:spacing w:val="-1"/>
                <w:sz w:val="18"/>
                <w:szCs w:val="18"/>
              </w:rPr>
              <w:t>HIP</w:t>
            </w:r>
            <w:r>
              <w:rPr>
                <w:color w:val="231F20"/>
                <w:spacing w:val="-1"/>
              </w:rPr>
              <w:tab/>
            </w:r>
            <w:r>
              <w:rPr>
                <w:color w:val="231F20"/>
                <w:spacing w:val="1"/>
              </w:rPr>
              <w:t>1</w:t>
            </w:r>
            <w:r>
              <w:rPr>
                <w:color w:val="231F20"/>
                <w:spacing w:val="-2"/>
              </w:rPr>
              <w:t>9</w:t>
            </w:r>
            <w:r>
              <w:rPr>
                <w:color w:val="231F20"/>
              </w:rPr>
              <w:t>8</w:t>
            </w:r>
          </w:hyperlink>
        </w:p>
        <w:p w:rsidR="00FF7F45" w:rsidRDefault="00290FD6">
          <w:pPr>
            <w:pStyle w:val="TOC5"/>
            <w:numPr>
              <w:ilvl w:val="1"/>
              <w:numId w:val="7"/>
            </w:numPr>
            <w:tabs>
              <w:tab w:val="left" w:pos="821"/>
              <w:tab w:val="right" w:leader="dot" w:pos="9383"/>
            </w:tabs>
            <w:jc w:val="center"/>
            <w:rPr>
              <w:b w:val="0"/>
              <w:bCs w:val="0"/>
              <w:i w:val="0"/>
            </w:rPr>
          </w:pPr>
          <w:hyperlink w:anchor="_TOC_250002" w:history="1"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  <w:spacing w:val="-1"/>
                <w:sz w:val="18"/>
                <w:szCs w:val="18"/>
              </w:rPr>
              <w:t>IG</w:t>
            </w:r>
            <w:r>
              <w:rPr>
                <w:color w:val="231F20"/>
                <w:sz w:val="18"/>
                <w:szCs w:val="18"/>
              </w:rPr>
              <w:t>N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OFF</w:t>
            </w:r>
            <w:r>
              <w:rPr>
                <w:color w:val="231F20"/>
                <w:spacing w:val="-1"/>
              </w:rPr>
              <w:tab/>
            </w:r>
            <w:r>
              <w:rPr>
                <w:color w:val="231F20"/>
                <w:spacing w:val="3"/>
              </w:rPr>
              <w:t>1</w:t>
            </w:r>
            <w:r>
              <w:rPr>
                <w:color w:val="231F20"/>
                <w:spacing w:val="-2"/>
              </w:rPr>
              <w:t>98</w:t>
            </w:r>
          </w:hyperlink>
        </w:p>
        <w:p w:rsidR="00FF7F45" w:rsidRDefault="00290FD6">
          <w:pPr>
            <w:pStyle w:val="TOC2"/>
            <w:numPr>
              <w:ilvl w:val="0"/>
              <w:numId w:val="7"/>
            </w:numPr>
            <w:tabs>
              <w:tab w:val="left" w:pos="425"/>
              <w:tab w:val="right" w:leader="dot" w:pos="9388"/>
            </w:tabs>
            <w:spacing w:before="98"/>
            <w:jc w:val="center"/>
            <w:rPr>
              <w:b w:val="0"/>
              <w:bCs w:val="0"/>
            </w:rPr>
          </w:pPr>
          <w:r>
            <w:rPr>
              <w:color w:val="ED2024"/>
            </w:rPr>
            <w:t>APP</w:t>
          </w:r>
          <w:r>
            <w:rPr>
              <w:color w:val="ED2024"/>
              <w:spacing w:val="-2"/>
            </w:rPr>
            <w:t>E</w:t>
          </w:r>
          <w:r>
            <w:rPr>
              <w:color w:val="ED2024"/>
            </w:rPr>
            <w:t>N</w:t>
          </w:r>
          <w:r>
            <w:rPr>
              <w:color w:val="ED2024"/>
              <w:spacing w:val="-3"/>
            </w:rPr>
            <w:t>D</w:t>
          </w:r>
          <w:r>
            <w:rPr>
              <w:color w:val="ED2024"/>
            </w:rPr>
            <w:t>ICES</w:t>
          </w:r>
          <w:r>
            <w:rPr>
              <w:color w:val="ED2024"/>
            </w:rPr>
            <w:tab/>
          </w:r>
          <w:r>
            <w:rPr>
              <w:color w:val="ED2024"/>
              <w:spacing w:val="1"/>
            </w:rPr>
            <w:t>19</w:t>
          </w:r>
        </w:p>
        <w:p w:rsidR="00FF7F45" w:rsidRDefault="00290FD6">
          <w:pPr>
            <w:pStyle w:val="TOC3"/>
            <w:tabs>
              <w:tab w:val="left" w:pos="1624"/>
              <w:tab w:val="right" w:leader="dot" w:pos="9385"/>
            </w:tabs>
            <w:spacing w:before="101"/>
            <w:jc w:val="center"/>
            <w:rPr>
              <w:b w:val="0"/>
              <w:bCs w:val="0"/>
              <w:i w:val="0"/>
            </w:rPr>
          </w:pPr>
          <w:hyperlink w:anchor="_TOC_250001" w:history="1"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PP</w:t>
            </w:r>
            <w:r>
              <w:rPr>
                <w:color w:val="231F20"/>
                <w:spacing w:val="1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NDI</w:t>
            </w:r>
            <w:r>
              <w:rPr>
                <w:color w:val="231F20"/>
                <w:sz w:val="18"/>
                <w:szCs w:val="18"/>
              </w:rPr>
              <w:t>X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</w:rPr>
              <w:t>A.</w:t>
            </w:r>
            <w:r>
              <w:rPr>
                <w:color w:val="231F20"/>
              </w:rPr>
              <w:tab/>
              <w:t>L</w:t>
            </w:r>
            <w:r>
              <w:rPr>
                <w:color w:val="231F20"/>
                <w:spacing w:val="-1"/>
                <w:sz w:val="18"/>
                <w:szCs w:val="18"/>
              </w:rPr>
              <w:t>AW</w:t>
            </w:r>
            <w:r>
              <w:rPr>
                <w:color w:val="231F20"/>
                <w:sz w:val="18"/>
                <w:szCs w:val="18"/>
              </w:rPr>
              <w:t>S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A</w:t>
            </w:r>
            <w:r>
              <w:rPr>
                <w:color w:val="231F20"/>
                <w:spacing w:val="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D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  <w:spacing w:val="1"/>
              </w:rPr>
              <w:t>R</w:t>
            </w:r>
            <w:r>
              <w:rPr>
                <w:color w:val="231F20"/>
                <w:sz w:val="18"/>
                <w:szCs w:val="18"/>
              </w:rPr>
              <w:t>EGUL</w:t>
            </w:r>
            <w:r>
              <w:rPr>
                <w:color w:val="231F20"/>
                <w:spacing w:val="-1"/>
                <w:sz w:val="18"/>
                <w:szCs w:val="18"/>
              </w:rPr>
              <w:t>AT</w:t>
            </w:r>
            <w:r>
              <w:rPr>
                <w:color w:val="231F20"/>
                <w:sz w:val="18"/>
                <w:szCs w:val="18"/>
              </w:rPr>
              <w:t>IO</w:t>
            </w:r>
            <w:r>
              <w:rPr>
                <w:color w:val="231F20"/>
                <w:spacing w:val="-1"/>
                <w:sz w:val="18"/>
                <w:szCs w:val="18"/>
              </w:rPr>
              <w:t>N</w:t>
            </w:r>
            <w:r>
              <w:rPr>
                <w:color w:val="231F20"/>
                <w:sz w:val="18"/>
                <w:szCs w:val="18"/>
              </w:rPr>
              <w:t>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19</w:t>
            </w:r>
          </w:hyperlink>
        </w:p>
        <w:p w:rsidR="00FF7F45" w:rsidRDefault="00290FD6">
          <w:pPr>
            <w:pStyle w:val="TOC3"/>
            <w:tabs>
              <w:tab w:val="left" w:pos="1624"/>
              <w:tab w:val="right" w:leader="dot" w:pos="9387"/>
            </w:tabs>
            <w:jc w:val="center"/>
            <w:rPr>
              <w:b w:val="0"/>
              <w:bCs w:val="0"/>
              <w:i w:val="0"/>
            </w:rPr>
          </w:pPr>
          <w:hyperlink w:anchor="_TOC_250000" w:history="1"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  <w:sz w:val="18"/>
                <w:szCs w:val="18"/>
              </w:rPr>
              <w:t>PP</w:t>
            </w:r>
            <w:r>
              <w:rPr>
                <w:color w:val="231F20"/>
                <w:spacing w:val="1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NDI</w:t>
            </w:r>
            <w:r>
              <w:rPr>
                <w:color w:val="231F20"/>
                <w:sz w:val="18"/>
                <w:szCs w:val="18"/>
              </w:rPr>
              <w:t>X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  <w:spacing w:val="1"/>
              </w:rPr>
              <w:t>B</w:t>
            </w:r>
            <w:r>
              <w:rPr>
                <w:color w:val="231F20"/>
              </w:rPr>
              <w:t>.</w:t>
            </w:r>
            <w:r>
              <w:rPr>
                <w:color w:val="231F20"/>
              </w:rPr>
              <w:tab/>
              <w:t>R</w:t>
            </w:r>
            <w:r>
              <w:rPr>
                <w:color w:val="231F20"/>
                <w:sz w:val="18"/>
                <w:szCs w:val="18"/>
              </w:rPr>
              <w:t>EL</w:t>
            </w:r>
            <w:r>
              <w:rPr>
                <w:color w:val="231F20"/>
                <w:spacing w:val="-1"/>
                <w:sz w:val="18"/>
                <w:szCs w:val="18"/>
              </w:rPr>
              <w:t>AT</w:t>
            </w:r>
            <w:r>
              <w:rPr>
                <w:color w:val="231F20"/>
                <w:sz w:val="18"/>
                <w:szCs w:val="18"/>
              </w:rPr>
              <w:t>ED</w:t>
            </w:r>
            <w:r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color w:val="231F20"/>
              </w:rPr>
              <w:t>P</w:t>
            </w:r>
            <w:r>
              <w:rPr>
                <w:color w:val="231F20"/>
                <w:sz w:val="18"/>
                <w:szCs w:val="18"/>
              </w:rPr>
              <w:t>OL</w:t>
            </w:r>
            <w:r>
              <w:rPr>
                <w:color w:val="231F20"/>
                <w:spacing w:val="-3"/>
                <w:sz w:val="18"/>
                <w:szCs w:val="18"/>
              </w:rPr>
              <w:t>I</w:t>
            </w:r>
            <w:r>
              <w:rPr>
                <w:color w:val="231F20"/>
                <w:sz w:val="18"/>
                <w:szCs w:val="18"/>
              </w:rPr>
              <w:t>CIES</w:t>
            </w:r>
            <w:r>
              <w:rPr>
                <w:color w:val="231F20"/>
              </w:rPr>
              <w:t>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</w:t>
            </w:r>
            <w:r>
              <w:rPr>
                <w:color w:val="231F20"/>
                <w:spacing w:val="-1"/>
                <w:sz w:val="18"/>
                <w:szCs w:val="18"/>
              </w:rPr>
              <w:t>R</w:t>
            </w:r>
            <w:r>
              <w:rPr>
                <w:color w:val="231F20"/>
                <w:spacing w:val="-2"/>
                <w:sz w:val="18"/>
                <w:szCs w:val="18"/>
              </w:rPr>
              <w:t>O</w:t>
            </w:r>
            <w:r>
              <w:rPr>
                <w:color w:val="231F20"/>
                <w:spacing w:val="-1"/>
                <w:sz w:val="18"/>
                <w:szCs w:val="18"/>
              </w:rPr>
              <w:t>CEDUR</w:t>
            </w:r>
            <w:r>
              <w:rPr>
                <w:color w:val="231F20"/>
                <w:spacing w:val="-2"/>
                <w:sz w:val="18"/>
                <w:szCs w:val="18"/>
              </w:rPr>
              <w:t>E</w:t>
            </w:r>
            <w:r>
              <w:rPr>
                <w:color w:val="231F20"/>
                <w:spacing w:val="-1"/>
                <w:sz w:val="18"/>
                <w:szCs w:val="18"/>
              </w:rPr>
              <w:t>S</w:t>
            </w:r>
            <w:r>
              <w:rPr>
                <w:color w:val="231F20"/>
              </w:rPr>
              <w:t>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  <w:spacing w:val="-1"/>
                <w:sz w:val="18"/>
                <w:szCs w:val="18"/>
              </w:rPr>
              <w:t>AN</w:t>
            </w:r>
            <w:r>
              <w:rPr>
                <w:color w:val="231F20"/>
                <w:sz w:val="18"/>
                <w:szCs w:val="18"/>
              </w:rPr>
              <w:t>D</w:t>
            </w:r>
            <w:r>
              <w:rPr>
                <w:color w:val="231F20"/>
                <w:spacing w:val="-2"/>
                <w:sz w:val="18"/>
                <w:szCs w:val="18"/>
              </w:rPr>
              <w:t xml:space="preserve"> </w:t>
            </w:r>
            <w:r>
              <w:rPr>
                <w:color w:val="231F20"/>
                <w:spacing w:val="-1"/>
              </w:rPr>
              <w:t>O</w:t>
            </w:r>
            <w:r>
              <w:rPr>
                <w:color w:val="231F20"/>
                <w:spacing w:val="1"/>
                <w:sz w:val="18"/>
                <w:szCs w:val="18"/>
              </w:rPr>
              <w:t>T</w:t>
            </w:r>
            <w:r>
              <w:rPr>
                <w:color w:val="231F20"/>
                <w:spacing w:val="-1"/>
                <w:sz w:val="18"/>
                <w:szCs w:val="18"/>
              </w:rPr>
              <w:t>H</w:t>
            </w:r>
            <w:r>
              <w:rPr>
                <w:color w:val="231F20"/>
                <w:sz w:val="18"/>
                <w:szCs w:val="18"/>
              </w:rPr>
              <w:t xml:space="preserve">ER </w:t>
            </w:r>
            <w:r>
              <w:rPr>
                <w:color w:val="231F20"/>
              </w:rPr>
              <w:t>D</w:t>
            </w:r>
            <w:r>
              <w:rPr>
                <w:color w:val="231F20"/>
                <w:sz w:val="18"/>
                <w:szCs w:val="18"/>
              </w:rPr>
              <w:t>OCUME</w:t>
            </w:r>
            <w:r>
              <w:rPr>
                <w:color w:val="231F20"/>
                <w:spacing w:val="-1"/>
                <w:sz w:val="18"/>
                <w:szCs w:val="18"/>
              </w:rPr>
              <w:t>NT</w:t>
            </w:r>
            <w:r>
              <w:rPr>
                <w:color w:val="231F20"/>
                <w:sz w:val="18"/>
                <w:szCs w:val="18"/>
              </w:rPr>
              <w:t>S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1"/>
              </w:rPr>
              <w:t>19</w:t>
            </w:r>
          </w:hyperlink>
        </w:p>
        <w:p w:rsidR="00FF7F45" w:rsidRDefault="00290FD6">
          <w:pPr>
            <w:pStyle w:val="TOC1"/>
            <w:tabs>
              <w:tab w:val="left" w:pos="7833"/>
              <w:tab w:val="right" w:pos="9480"/>
            </w:tabs>
          </w:pPr>
          <w:r>
            <w:rPr>
              <w:color w:val="231F20"/>
              <w:spacing w:val="-1"/>
            </w:rPr>
            <w:t>Dat</w:t>
          </w:r>
          <w:r>
            <w:rPr>
              <w:color w:val="231F20"/>
            </w:rPr>
            <w:t>e</w:t>
          </w:r>
          <w:r>
            <w:rPr>
              <w:color w:val="231F20"/>
              <w:spacing w:val="-1"/>
            </w:rPr>
            <w:t xml:space="preserve"> Las</w:t>
          </w:r>
          <w:r>
            <w:rPr>
              <w:color w:val="231F20"/>
            </w:rPr>
            <w:t>t</w:t>
          </w:r>
          <w:r>
            <w:rPr>
              <w:color w:val="231F20"/>
              <w:spacing w:val="-1"/>
            </w:rPr>
            <w:t xml:space="preserve"> </w:t>
          </w:r>
          <w:r>
            <w:rPr>
              <w:color w:val="231F20"/>
            </w:rPr>
            <w:t>A</w:t>
          </w:r>
          <w:r>
            <w:rPr>
              <w:color w:val="231F20"/>
              <w:spacing w:val="-1"/>
            </w:rPr>
            <w:t>pprove</w:t>
          </w:r>
          <w:r>
            <w:rPr>
              <w:color w:val="231F20"/>
            </w:rPr>
            <w:t xml:space="preserve">d    </w:t>
          </w:r>
          <w:r>
            <w:rPr>
              <w:color w:val="231F20"/>
              <w:spacing w:val="12"/>
            </w:rPr>
            <w:t xml:space="preserve"> </w:t>
          </w:r>
          <w:r>
            <w:rPr>
              <w:color w:val="231F20"/>
              <w:spacing w:val="-1"/>
            </w:rPr>
            <w:t>Jun</w:t>
          </w:r>
          <w:r>
            <w:rPr>
              <w:color w:val="231F20"/>
            </w:rPr>
            <w:t>e</w:t>
          </w:r>
          <w:r>
            <w:rPr>
              <w:color w:val="231F20"/>
              <w:spacing w:val="-1"/>
            </w:rPr>
            <w:t xml:space="preserve"> 201</w:t>
          </w:r>
          <w:r>
            <w:rPr>
              <w:color w:val="231F20"/>
            </w:rPr>
            <w:t>5</w:t>
          </w:r>
          <w:r>
            <w:rPr>
              <w:color w:val="231F20"/>
            </w:rPr>
            <w:tab/>
          </w:r>
          <w:r>
            <w:rPr>
              <w:color w:val="231F20"/>
              <w:spacing w:val="-1"/>
            </w:rPr>
            <w:t>Vers</w:t>
          </w:r>
          <w:r>
            <w:rPr>
              <w:color w:val="231F20"/>
              <w:spacing w:val="-2"/>
            </w:rPr>
            <w:t>i</w:t>
          </w:r>
          <w:r>
            <w:rPr>
              <w:color w:val="231F20"/>
              <w:spacing w:val="-1"/>
            </w:rPr>
            <w:t>o</w:t>
          </w:r>
          <w:r>
            <w:rPr>
              <w:color w:val="231F20"/>
            </w:rPr>
            <w:t>n</w:t>
          </w:r>
          <w:r>
            <w:rPr>
              <w:color w:val="231F20"/>
              <w:spacing w:val="-1"/>
            </w:rPr>
            <w:t xml:space="preserve"> Numb</w:t>
          </w:r>
          <w:r>
            <w:rPr>
              <w:color w:val="231F20"/>
              <w:spacing w:val="-2"/>
            </w:rPr>
            <w:t>e</w:t>
          </w:r>
          <w:r>
            <w:rPr>
              <w:color w:val="231F20"/>
            </w:rPr>
            <w:t>r</w:t>
          </w:r>
          <w:r>
            <w:rPr>
              <w:color w:val="231F20"/>
            </w:rPr>
            <w:tab/>
            <w:t>2</w:t>
          </w:r>
        </w:p>
      </w:sdtContent>
    </w:sdt>
    <w:p w:rsidR="00FF7F45" w:rsidRDefault="00FF7F45">
      <w:pPr>
        <w:sectPr w:rsidR="00FF7F45">
          <w:type w:val="continuous"/>
          <w:pgSz w:w="12240" w:h="15840"/>
          <w:pgMar w:top="1352" w:right="1320" w:bottom="3233" w:left="1300" w:header="720" w:footer="720" w:gutter="0"/>
          <w:cols w:space="720"/>
        </w:sectPr>
      </w:pPr>
    </w:p>
    <w:p w:rsidR="00FF7F45" w:rsidRDefault="00290FD6">
      <w:pPr>
        <w:pStyle w:val="Heading2"/>
        <w:numPr>
          <w:ilvl w:val="0"/>
          <w:numId w:val="6"/>
        </w:numPr>
        <w:tabs>
          <w:tab w:val="left" w:pos="706"/>
        </w:tabs>
        <w:ind w:left="706"/>
        <w:rPr>
          <w:b w:val="0"/>
          <w:bCs w:val="0"/>
        </w:rPr>
      </w:pPr>
      <w:r>
        <w:pict>
          <v:group id="_x0000_s1320" style="position:absolute;left:0;text-align:left;margin-left:70.45pt;margin-top:8.45pt;width:471.25pt;height:8.2pt;z-index:-1129;mso-position-horizontal-relative:page" coordorigin="1409,169" coordsize="9425,164">
            <v:group id="_x0000_s1323" style="position:absolute;left:1419;top:179;width:9405;height:144" coordorigin="1419,179" coordsize="9405,144">
              <v:shape id="_x0000_s1324" style="position:absolute;left:1419;top:179;width:9405;height:144" coordorigin="1419,179" coordsize="9405,144" path="m1419,323r9405,l10824,179r-9405,l1419,323xe" fillcolor="#ed2024" stroked="f">
                <v:path arrowok="t"/>
              </v:shape>
            </v:group>
            <v:group id="_x0000_s1321" style="position:absolute;left:1505;top:201;width:9275;height:98" coordorigin="1505,201" coordsize="9275,98">
              <v:shape id="_x0000_s1322" style="position:absolute;left:1505;top:201;width:9275;height:98" coordorigin="1505,201" coordsize="9275,98" path="m1505,299r9275,l10780,201r-9275,l1505,299xe" fillcolor="#ed2024" stroked="f">
                <v:path arrowok="t"/>
              </v:shape>
            </v:group>
            <w10:wrap anchorx="page"/>
          </v:group>
        </w:pict>
      </w:r>
      <w:r>
        <w:pict>
          <v:group id="_x0000_s1318" style="position:absolute;left:0;text-align:left;margin-left:70.6pt;margin-top:27pt;width:470.95pt;height:.1pt;z-index:-1128;mso-position-horizontal-relative:page" coordorigin="1412,540" coordsize="9419,2">
            <v:shape id="_x0000_s1319" style="position:absolute;left:1412;top:540;width:9419;height:2" coordorigin="1412,540" coordsize="9419,0" path="m1412,540r9419,e" filled="f" strokecolor="#ed2024" strokeweight=".58pt">
              <v:path arrowok="t"/>
            </v:shape>
            <w10:wrap anchorx="page"/>
          </v:group>
        </w:pict>
      </w:r>
      <w:bookmarkStart w:id="0" w:name="_TOC_250029"/>
      <w:r>
        <w:rPr>
          <w:color w:val="ED2024"/>
          <w:spacing w:val="-1"/>
        </w:rPr>
        <w:t>Introd</w:t>
      </w:r>
      <w:r>
        <w:rPr>
          <w:color w:val="ED2024"/>
          <w:spacing w:val="-2"/>
        </w:rPr>
        <w:t>u</w:t>
      </w:r>
      <w:r>
        <w:rPr>
          <w:color w:val="ED2024"/>
          <w:spacing w:val="-1"/>
        </w:rPr>
        <w:t>ct</w:t>
      </w:r>
      <w:r>
        <w:rPr>
          <w:color w:val="ED2024"/>
          <w:spacing w:val="-2"/>
        </w:rPr>
        <w:t>i</w:t>
      </w:r>
      <w:r>
        <w:rPr>
          <w:color w:val="ED2024"/>
        </w:rPr>
        <w:t>on</w:t>
      </w:r>
      <w:bookmarkEnd w:id="0"/>
    </w:p>
    <w:p w:rsidR="00FF7F45" w:rsidRDefault="00FF7F45">
      <w:pPr>
        <w:spacing w:before="8" w:line="190" w:lineRule="exact"/>
        <w:rPr>
          <w:sz w:val="19"/>
          <w:szCs w:val="19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rPr>
          <w:b w:val="0"/>
          <w:bCs w:val="0"/>
        </w:rPr>
      </w:pPr>
      <w:bookmarkStart w:id="1" w:name="_TOC_250028"/>
      <w:r>
        <w:rPr>
          <w:color w:val="231F20"/>
        </w:rPr>
        <w:t>Purpose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</w:t>
      </w:r>
      <w:r>
        <w:rPr>
          <w:color w:val="231F20"/>
        </w:rPr>
        <w:t>ocume</w:t>
      </w:r>
      <w:r>
        <w:rPr>
          <w:color w:val="231F20"/>
          <w:spacing w:val="-2"/>
        </w:rPr>
        <w:t>n</w:t>
      </w:r>
      <w:r>
        <w:rPr>
          <w:color w:val="231F20"/>
        </w:rPr>
        <w:t>t</w:t>
      </w:r>
      <w:bookmarkEnd w:id="1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408"/>
      </w:pPr>
      <w:r>
        <w:rPr>
          <w:color w:val="231F20"/>
          <w:spacing w:val="-1"/>
        </w:rPr>
        <w:t>Thi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doc</w:t>
      </w:r>
      <w:r>
        <w:rPr>
          <w:color w:val="231F20"/>
          <w:spacing w:val="-4"/>
        </w:rPr>
        <w:t>u</w:t>
      </w:r>
      <w:r>
        <w:rPr>
          <w:color w:val="231F20"/>
          <w:spacing w:val="-1"/>
        </w:rPr>
        <w:t>men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2"/>
        </w:rPr>
        <w:t>t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ou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principle</w:t>
      </w:r>
      <w:r>
        <w:rPr>
          <w:color w:val="231F20"/>
        </w:rPr>
        <w:t>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standar</w:t>
      </w:r>
      <w:r>
        <w:rPr>
          <w:color w:val="231F20"/>
        </w:rPr>
        <w:t xml:space="preserve">ds </w:t>
      </w:r>
      <w:r>
        <w:rPr>
          <w:color w:val="231F20"/>
          <w:spacing w:val="-3"/>
        </w:rPr>
        <w:t>b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whic</w:t>
      </w:r>
      <w:r>
        <w:rPr>
          <w:color w:val="231F20"/>
        </w:rPr>
        <w:t xml:space="preserve">h </w:t>
      </w:r>
      <w:r>
        <w:rPr>
          <w:color w:val="231F20"/>
          <w:spacing w:val="-1"/>
        </w:rPr>
        <w:t>San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ande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Holdi</w:t>
      </w:r>
      <w:r>
        <w:rPr>
          <w:color w:val="231F20"/>
          <w:spacing w:val="-2"/>
        </w:rPr>
        <w:t>n</w:t>
      </w:r>
      <w:r>
        <w:rPr>
          <w:color w:val="231F20"/>
          <w:spacing w:val="-3"/>
        </w:rPr>
        <w:t>g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</w:t>
      </w:r>
      <w:r>
        <w:rPr>
          <w:color w:val="231F20"/>
        </w:rPr>
        <w:t xml:space="preserve">. </w:t>
      </w:r>
      <w:r>
        <w:rPr>
          <w:color w:val="231F20"/>
          <w:spacing w:val="-3"/>
        </w:rPr>
        <w:t>(</w:t>
      </w:r>
      <w:r>
        <w:rPr>
          <w:color w:val="231F20"/>
          <w:spacing w:val="1"/>
        </w:rPr>
        <w:t>“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USA”) 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it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iarie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 xml:space="preserve">l 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a</w:t>
      </w:r>
      <w:r>
        <w:rPr>
          <w:color w:val="231F20"/>
        </w:rPr>
        <w:t>l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at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manag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w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e</w:t>
      </w:r>
      <w:r>
        <w:rPr>
          <w:color w:val="231F20"/>
          <w:spacing w:val="-2"/>
        </w:rPr>
        <w:t>x</w:t>
      </w:r>
      <w:r>
        <w:rPr>
          <w:color w:val="231F20"/>
          <w:spacing w:val="-1"/>
        </w:rPr>
        <w:t>panded</w:t>
      </w:r>
      <w:r>
        <w:rPr>
          <w:color w:val="231F20"/>
        </w:rPr>
        <w:t xml:space="preserve">,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m</w:t>
      </w:r>
      <w:r>
        <w:rPr>
          <w:color w:val="231F20"/>
        </w:rPr>
        <w:t>o</w:t>
      </w:r>
      <w:r>
        <w:rPr>
          <w:color w:val="231F20"/>
          <w:spacing w:val="-1"/>
        </w:rPr>
        <w:t>difie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clie</w:t>
      </w:r>
      <w:r>
        <w:rPr>
          <w:color w:val="231F20"/>
          <w:spacing w:val="-4"/>
        </w:rPr>
        <w:t>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faci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product</w:t>
      </w:r>
      <w:r>
        <w:rPr>
          <w:color w:val="231F20"/>
          <w:spacing w:val="1"/>
        </w:rPr>
        <w:t>s</w:t>
      </w:r>
      <w:r>
        <w:rPr>
          <w:color w:val="231F20"/>
        </w:rPr>
        <w:t>, servi</w:t>
      </w:r>
      <w:r>
        <w:rPr>
          <w:color w:val="231F20"/>
          <w:spacing w:val="-3"/>
        </w:rPr>
        <w:t>c</w:t>
      </w:r>
      <w:r>
        <w:rPr>
          <w:color w:val="231F20"/>
        </w:rPr>
        <w:t>es, and busi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2"/>
        </w:rPr>
        <w:t>s</w:t>
      </w:r>
      <w:r>
        <w:rPr>
          <w:color w:val="231F20"/>
        </w:rPr>
        <w:t>s i</w:t>
      </w:r>
      <w:r>
        <w:rPr>
          <w:color w:val="231F20"/>
          <w:spacing w:val="-2"/>
        </w:rPr>
        <w:t>n</w:t>
      </w:r>
      <w:r>
        <w:rPr>
          <w:color w:val="231F20"/>
        </w:rPr>
        <w:t>it</w:t>
      </w:r>
      <w:r>
        <w:rPr>
          <w:color w:val="231F20"/>
          <w:spacing w:val="-3"/>
        </w:rPr>
        <w:t>i</w:t>
      </w:r>
      <w:r>
        <w:rPr>
          <w:color w:val="231F20"/>
        </w:rPr>
        <w:t>ativ</w:t>
      </w:r>
      <w:r>
        <w:rPr>
          <w:color w:val="231F20"/>
          <w:spacing w:val="1"/>
        </w:rPr>
        <w:t>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color w:val="231F20"/>
          <w:spacing w:val="-3"/>
        </w:rPr>
        <w:t>c</w:t>
      </w:r>
      <w:r>
        <w:rPr>
          <w:color w:val="231F20"/>
        </w:rPr>
        <w:t>olle</w:t>
      </w:r>
      <w:r>
        <w:rPr>
          <w:color w:val="231F20"/>
          <w:spacing w:val="-2"/>
        </w:rPr>
        <w:t>c</w:t>
      </w:r>
      <w:r>
        <w:rPr>
          <w:color w:val="231F20"/>
        </w:rPr>
        <w:t>ti</w:t>
      </w:r>
      <w:r>
        <w:rPr>
          <w:color w:val="231F20"/>
          <w:spacing w:val="-2"/>
        </w:rPr>
        <w:t>v</w:t>
      </w:r>
      <w:r>
        <w:rPr>
          <w:color w:val="231F20"/>
        </w:rPr>
        <w:t>ely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“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e</w:t>
      </w:r>
      <w:r>
        <w:rPr>
          <w:color w:val="231F20"/>
        </w:rPr>
        <w:t>w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oduct</w:t>
      </w:r>
      <w:r>
        <w:rPr>
          <w:color w:val="231F20"/>
          <w:spacing w:val="-2"/>
        </w:rPr>
        <w:t>s</w:t>
      </w:r>
      <w:r>
        <w:rPr>
          <w:color w:val="231F20"/>
        </w:rPr>
        <w:t>/Busi</w:t>
      </w:r>
      <w:r>
        <w:rPr>
          <w:color w:val="231F20"/>
          <w:spacing w:val="-2"/>
        </w:rPr>
        <w:t>n</w:t>
      </w:r>
      <w:r>
        <w:rPr>
          <w:color w:val="231F20"/>
        </w:rPr>
        <w:t>ess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</w:rPr>
        <w:t>cti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</w:rPr>
        <w:t>ties”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“NPB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s</w:t>
      </w:r>
      <w:r>
        <w:rPr>
          <w:color w:val="231F20"/>
          <w:spacing w:val="2"/>
        </w:rPr>
        <w:t>”</w:t>
      </w:r>
      <w:r>
        <w:rPr>
          <w:color w:val="231F20"/>
        </w:rPr>
        <w:t>).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217"/>
      </w:pPr>
      <w:r>
        <w:rPr>
          <w:color w:val="231F20"/>
          <w:spacing w:val="-1"/>
        </w:rPr>
        <w:t>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i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w</w:t>
      </w:r>
      <w:r>
        <w:rPr>
          <w:color w:val="231F20"/>
          <w:spacing w:val="-3"/>
        </w:rPr>
        <w:t>h</w:t>
      </w:r>
      <w:r>
        <w:rPr>
          <w:color w:val="231F20"/>
          <w:spacing w:val="-1"/>
        </w:rPr>
        <w:t>olly</w:t>
      </w:r>
      <w:r>
        <w:rPr>
          <w:color w:val="231F20"/>
          <w:spacing w:val="-4"/>
        </w:rPr>
        <w:t>-</w:t>
      </w:r>
      <w:r>
        <w:rPr>
          <w:color w:val="231F20"/>
        </w:rPr>
        <w:t>o</w:t>
      </w:r>
      <w:r>
        <w:rPr>
          <w:color w:val="231F20"/>
          <w:spacing w:val="-1"/>
        </w:rPr>
        <w:t>wne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s</w:t>
      </w:r>
      <w:r>
        <w:rPr>
          <w:color w:val="231F20"/>
          <w:spacing w:val="-1"/>
        </w:rPr>
        <w:t>ubsi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</w:t>
      </w:r>
      <w:r>
        <w:rPr>
          <w:color w:val="231F20"/>
        </w:rPr>
        <w:t xml:space="preserve">y </w:t>
      </w:r>
      <w:r>
        <w:rPr>
          <w:color w:val="231F20"/>
          <w:spacing w:val="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Ba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co </w:t>
      </w:r>
      <w:r>
        <w:rPr>
          <w:color w:val="231F20"/>
          <w:spacing w:val="-1"/>
        </w:rPr>
        <w:t>Santa</w:t>
      </w:r>
      <w:r>
        <w:rPr>
          <w:color w:val="231F20"/>
        </w:rPr>
        <w:t>n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r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S.A</w:t>
      </w:r>
      <w:r>
        <w:rPr>
          <w:color w:val="231F20"/>
        </w:rPr>
        <w:t xml:space="preserve">. </w:t>
      </w:r>
      <w:r>
        <w:rPr>
          <w:color w:val="231F20"/>
          <w:spacing w:val="-1"/>
        </w:rPr>
        <w:t>(</w:t>
      </w:r>
      <w:r>
        <w:rPr>
          <w:color w:val="231F20"/>
          <w:spacing w:val="-2"/>
        </w:rPr>
        <w:t>“</w:t>
      </w:r>
      <w:r>
        <w:rPr>
          <w:color w:val="231F20"/>
          <w:spacing w:val="-1"/>
        </w:rPr>
        <w:t>Ba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co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-3"/>
        </w:rPr>
        <w:t>r</w:t>
      </w:r>
      <w:r>
        <w:rPr>
          <w:color w:val="231F20"/>
        </w:rPr>
        <w:t>”</w:t>
      </w:r>
      <w:r>
        <w:rPr>
          <w:color w:val="231F20"/>
          <w:spacing w:val="-1"/>
        </w:rPr>
        <w:t xml:space="preserve"> 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“G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up</w:t>
      </w:r>
      <w:r>
        <w:rPr>
          <w:color w:val="231F20"/>
          <w:spacing w:val="2"/>
        </w:rPr>
        <w:t>”</w:t>
      </w:r>
      <w:r>
        <w:rPr>
          <w:color w:val="231F20"/>
        </w:rPr>
        <w:t xml:space="preserve">)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 xml:space="preserve">is </w:t>
      </w:r>
      <w:r>
        <w:rPr>
          <w:color w:val="231F20"/>
        </w:rPr>
        <w:t xml:space="preserve">part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G</w:t>
      </w:r>
      <w:r>
        <w:rPr>
          <w:color w:val="231F20"/>
          <w:spacing w:val="-3"/>
        </w:rPr>
        <w:t>r</w:t>
      </w:r>
      <w:r>
        <w:rPr>
          <w:color w:val="231F20"/>
        </w:rPr>
        <w:t>oup’s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</w:t>
      </w:r>
      <w:r>
        <w:rPr>
          <w:color w:val="231F20"/>
          <w:spacing w:val="-3"/>
        </w:rPr>
        <w:t>a</w:t>
      </w:r>
      <w:r>
        <w:rPr>
          <w:color w:val="231F20"/>
        </w:rPr>
        <w:t>t</w:t>
      </w:r>
      <w:r>
        <w:rPr>
          <w:color w:val="231F20"/>
          <w:spacing w:val="-3"/>
        </w:rPr>
        <w:t>i</w:t>
      </w:r>
      <w:r>
        <w:rPr>
          <w:color w:val="231F20"/>
        </w:rPr>
        <w:t>ons in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s.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is S</w:t>
      </w:r>
      <w:r>
        <w:rPr>
          <w:color w:val="231F20"/>
          <w:spacing w:val="-2"/>
        </w:rPr>
        <w:t>H</w:t>
      </w:r>
      <w:r>
        <w:rPr>
          <w:color w:val="231F20"/>
        </w:rPr>
        <w:t>USA NPBA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Pol</w:t>
      </w:r>
      <w:r>
        <w:rPr>
          <w:color w:val="231F20"/>
          <w:spacing w:val="-4"/>
        </w:rPr>
        <w:t>i</w:t>
      </w:r>
      <w:r>
        <w:rPr>
          <w:color w:val="231F20"/>
        </w:rPr>
        <w:t>cy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“P</w:t>
      </w:r>
      <w:r>
        <w:rPr>
          <w:color w:val="231F20"/>
          <w:spacing w:val="1"/>
        </w:rPr>
        <w:t>o</w:t>
      </w:r>
      <w:r>
        <w:rPr>
          <w:color w:val="231F20"/>
        </w:rPr>
        <w:t>li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y</w:t>
      </w:r>
      <w:r>
        <w:rPr>
          <w:color w:val="231F20"/>
        </w:rPr>
        <w:t>”)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 a c</w:t>
      </w:r>
      <w:r>
        <w:rPr>
          <w:color w:val="231F20"/>
          <w:spacing w:val="-1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e</w:t>
      </w:r>
      <w:r>
        <w:rPr>
          <w:color w:val="231F20"/>
          <w:spacing w:val="-3"/>
        </w:rPr>
        <w:t>n</w:t>
      </w:r>
      <w:r>
        <w:rPr>
          <w:color w:val="231F20"/>
        </w:rPr>
        <w:t>t 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eral</w:t>
      </w:r>
      <w:r>
        <w:rPr>
          <w:color w:val="231F20"/>
        </w:rPr>
        <w:t xml:space="preserve">l </w:t>
      </w:r>
      <w:r>
        <w:rPr>
          <w:color w:val="231F20"/>
          <w:spacing w:val="-2"/>
        </w:rPr>
        <w:t>S</w:t>
      </w:r>
      <w:r>
        <w:rPr>
          <w:color w:val="231F20"/>
          <w:spacing w:val="-1"/>
        </w:rPr>
        <w:t>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Enterpris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Man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ge</w:t>
      </w:r>
      <w:r>
        <w:rPr>
          <w:color w:val="231F20"/>
          <w:spacing w:val="1"/>
        </w:rPr>
        <w:t>m</w:t>
      </w:r>
      <w:r>
        <w:rPr>
          <w:color w:val="231F20"/>
        </w:rPr>
        <w:t>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(</w:t>
      </w:r>
      <w:r>
        <w:rPr>
          <w:color w:val="231F20"/>
        </w:rPr>
        <w:t>“</w:t>
      </w:r>
      <w:r>
        <w:rPr>
          <w:color w:val="231F20"/>
          <w:spacing w:val="-1"/>
        </w:rPr>
        <w:t>E</w:t>
      </w:r>
      <w:r>
        <w:rPr>
          <w:color w:val="231F20"/>
          <w:spacing w:val="-3"/>
        </w:rPr>
        <w:t>R</w:t>
      </w:r>
      <w:r>
        <w:rPr>
          <w:color w:val="231F20"/>
        </w:rPr>
        <w:t>M</w:t>
      </w:r>
      <w:r>
        <w:rPr>
          <w:color w:val="231F20"/>
          <w:spacing w:val="-2"/>
        </w:rPr>
        <w:t>”</w:t>
      </w:r>
      <w:r>
        <w:rPr>
          <w:color w:val="231F20"/>
        </w:rPr>
        <w:t>)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Fr</w:t>
      </w:r>
      <w:r>
        <w:rPr>
          <w:color w:val="231F20"/>
          <w:spacing w:val="-3"/>
        </w:rPr>
        <w:t>a</w:t>
      </w:r>
      <w:r>
        <w:rPr>
          <w:color w:val="231F20"/>
        </w:rPr>
        <w:t>m</w:t>
      </w:r>
      <w:r>
        <w:rPr>
          <w:color w:val="231F20"/>
          <w:spacing w:val="-1"/>
        </w:rPr>
        <w:t>ew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k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</w:t>
      </w:r>
      <w:r>
        <w:rPr>
          <w:color w:val="231F20"/>
        </w:rPr>
        <w:t xml:space="preserve">s </w:t>
      </w:r>
      <w:proofErr w:type="gramStart"/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nsis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  <w:spacing w:val="-1"/>
        </w:rPr>
        <w:t>nt  wit</w:t>
      </w:r>
      <w:r>
        <w:rPr>
          <w:color w:val="231F20"/>
        </w:rPr>
        <w:t>h</w:t>
      </w:r>
      <w:proofErr w:type="gramEnd"/>
      <w:r>
        <w:rPr>
          <w:color w:val="231F20"/>
        </w:rPr>
        <w:t xml:space="preserve"> 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princip</w:t>
      </w:r>
      <w:r>
        <w:rPr>
          <w:color w:val="231F20"/>
          <w:spacing w:val="-4"/>
        </w:rPr>
        <w:t>l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stand</w:t>
      </w:r>
      <w:r>
        <w:rPr>
          <w:color w:val="231F20"/>
          <w:spacing w:val="2"/>
        </w:rPr>
        <w:t>a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se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f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th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G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ou</w:t>
      </w:r>
      <w:r>
        <w:rPr>
          <w:color w:val="231F20"/>
        </w:rPr>
        <w:t xml:space="preserve">p </w:t>
      </w:r>
      <w:r>
        <w:rPr>
          <w:color w:val="231F20"/>
          <w:spacing w:val="-1"/>
        </w:rPr>
        <w:t>leve</w:t>
      </w:r>
      <w:r>
        <w:rPr>
          <w:color w:val="231F20"/>
          <w:spacing w:val="1"/>
        </w:rPr>
        <w:t>l</w:t>
      </w:r>
      <w:r>
        <w:rPr>
          <w:color w:val="231F20"/>
        </w:rPr>
        <w:t>.</w:t>
      </w:r>
    </w:p>
    <w:p w:rsidR="00FF7F45" w:rsidRDefault="00FF7F45">
      <w:pPr>
        <w:spacing w:before="10" w:line="190" w:lineRule="exact"/>
        <w:rPr>
          <w:sz w:val="19"/>
          <w:szCs w:val="19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rPr>
          <w:b w:val="0"/>
          <w:bCs w:val="0"/>
        </w:rPr>
      </w:pPr>
      <w:bookmarkStart w:id="2" w:name="_TOC_250027"/>
      <w:r>
        <w:rPr>
          <w:color w:val="231F20"/>
          <w:spacing w:val="-1"/>
        </w:rPr>
        <w:t>Scope</w:t>
      </w:r>
      <w:bookmarkEnd w:id="2"/>
    </w:p>
    <w:p w:rsidR="00FF7F45" w:rsidRDefault="00FF7F45">
      <w:pPr>
        <w:spacing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7" w:lineRule="auto"/>
        <w:ind w:right="195"/>
      </w:pPr>
      <w:r>
        <w:rPr>
          <w:color w:val="231F20"/>
        </w:rPr>
        <w:t xml:space="preserve">The </w:t>
      </w:r>
      <w:r>
        <w:rPr>
          <w:color w:val="231F20"/>
          <w:spacing w:val="-2"/>
        </w:rPr>
        <w:t>P</w:t>
      </w:r>
      <w:r>
        <w:rPr>
          <w:color w:val="231F20"/>
        </w:rPr>
        <w:t>oli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lies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all li</w:t>
      </w:r>
      <w:r>
        <w:rPr>
          <w:color w:val="231F20"/>
          <w:spacing w:val="-4"/>
        </w:rPr>
        <w:t>n</w:t>
      </w:r>
      <w:r>
        <w:rPr>
          <w:color w:val="231F20"/>
        </w:rPr>
        <w:t>es 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busi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ss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cont</w:t>
      </w:r>
      <w:r>
        <w:rPr>
          <w:color w:val="231F20"/>
          <w:spacing w:val="-3"/>
        </w:rPr>
        <w:t>r</w:t>
      </w:r>
      <w:r>
        <w:rPr>
          <w:color w:val="231F20"/>
        </w:rPr>
        <w:t>ol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1"/>
        </w:rPr>
        <w:t>unct</w:t>
      </w:r>
      <w:r>
        <w:rPr>
          <w:color w:val="231F20"/>
          <w:spacing w:val="-3"/>
        </w:rPr>
        <w:t>i</w:t>
      </w:r>
      <w:r>
        <w:rPr>
          <w:color w:val="231F20"/>
        </w:rPr>
        <w:t>o</w:t>
      </w:r>
      <w:r>
        <w:rPr>
          <w:color w:val="231F20"/>
          <w:spacing w:val="-1"/>
        </w:rPr>
        <w:t>ns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s</w:t>
      </w:r>
      <w:r>
        <w:rPr>
          <w:color w:val="231F20"/>
          <w:spacing w:val="-3"/>
        </w:rPr>
        <w:t>u</w:t>
      </w:r>
      <w:r>
        <w:rPr>
          <w:color w:val="231F20"/>
          <w:spacing w:val="-1"/>
        </w:rPr>
        <w:t>pp</w:t>
      </w:r>
      <w:r>
        <w:rPr>
          <w:color w:val="231F20"/>
        </w:rPr>
        <w:t>o</w:t>
      </w:r>
      <w:r>
        <w:rPr>
          <w:color w:val="231F20"/>
          <w:spacing w:val="-1"/>
        </w:rPr>
        <w:t>r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unit</w:t>
      </w:r>
      <w:r>
        <w:rPr>
          <w:color w:val="231F20"/>
        </w:rPr>
        <w:t>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within 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it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subsidiaries</w:t>
      </w:r>
      <w:r>
        <w:rPr>
          <w:color w:val="231F20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al</w:t>
      </w:r>
      <w:r>
        <w:rPr>
          <w:color w:val="231F20"/>
          <w:spacing w:val="-3"/>
        </w:rPr>
        <w:t>s</w:t>
      </w:r>
      <w:r>
        <w:rPr>
          <w:color w:val="231F20"/>
        </w:rPr>
        <w:t>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pro</w:t>
      </w:r>
      <w:r>
        <w:rPr>
          <w:color w:val="231F20"/>
        </w:rPr>
        <w:t>v</w:t>
      </w:r>
      <w:r>
        <w:rPr>
          <w:color w:val="231F20"/>
          <w:spacing w:val="-1"/>
        </w:rPr>
        <w:t>ide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und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ti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pri</w:t>
      </w:r>
      <w:r>
        <w:rPr>
          <w:color w:val="231F20"/>
          <w:spacing w:val="1"/>
        </w:rPr>
        <w:t>n</w:t>
      </w:r>
      <w:r>
        <w:rPr>
          <w:color w:val="231F20"/>
          <w:spacing w:val="-1"/>
        </w:rPr>
        <w:t>ciple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f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SHUSA’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subsidiarie</w:t>
      </w:r>
      <w:r>
        <w:rPr>
          <w:color w:val="231F20"/>
        </w:rPr>
        <w:t xml:space="preserve">s,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Ba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k, </w:t>
      </w:r>
      <w:r>
        <w:rPr>
          <w:color w:val="231F20"/>
          <w:spacing w:val="-1"/>
        </w:rPr>
        <w:t>N.A</w:t>
      </w:r>
      <w:r>
        <w:rPr>
          <w:color w:val="231F20"/>
        </w:rPr>
        <w:t xml:space="preserve">. </w:t>
      </w:r>
      <w:r>
        <w:rPr>
          <w:color w:val="231F20"/>
          <w:spacing w:val="-3"/>
        </w:rPr>
        <w:t>(</w:t>
      </w:r>
      <w:r>
        <w:rPr>
          <w:color w:val="231F20"/>
        </w:rPr>
        <w:t>“</w:t>
      </w:r>
      <w:r>
        <w:rPr>
          <w:color w:val="231F20"/>
          <w:spacing w:val="-1"/>
        </w:rPr>
        <w:t>S</w:t>
      </w:r>
      <w:r>
        <w:rPr>
          <w:color w:val="231F20"/>
          <w:spacing w:val="-4"/>
        </w:rPr>
        <w:t>B</w:t>
      </w:r>
      <w:r>
        <w:rPr>
          <w:color w:val="231F20"/>
          <w:spacing w:val="-1"/>
        </w:rPr>
        <w:t>NA”</w:t>
      </w:r>
      <w:r>
        <w:rPr>
          <w:color w:val="231F20"/>
        </w:rPr>
        <w:t xml:space="preserve">)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Cons</w:t>
      </w:r>
      <w:r>
        <w:rPr>
          <w:color w:val="231F20"/>
          <w:spacing w:val="-4"/>
        </w:rPr>
        <w:t>u</w:t>
      </w:r>
      <w:r>
        <w:rPr>
          <w:color w:val="231F20"/>
        </w:rPr>
        <w:t>m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</w:t>
      </w:r>
      <w:r>
        <w:rPr>
          <w:color w:val="231F20"/>
        </w:rPr>
        <w:t xml:space="preserve">. </w:t>
      </w:r>
      <w:r>
        <w:rPr>
          <w:color w:val="231F20"/>
          <w:spacing w:val="-2"/>
        </w:rPr>
        <w:t>(</w:t>
      </w:r>
      <w:r>
        <w:rPr>
          <w:color w:val="231F20"/>
        </w:rPr>
        <w:t>“</w:t>
      </w:r>
      <w:r>
        <w:rPr>
          <w:color w:val="231F20"/>
          <w:spacing w:val="-1"/>
        </w:rPr>
        <w:t>SCUSA</w:t>
      </w:r>
      <w:r>
        <w:rPr>
          <w:color w:val="231F20"/>
          <w:spacing w:val="-2"/>
        </w:rPr>
        <w:t>”</w:t>
      </w:r>
      <w:r>
        <w:rPr>
          <w:color w:val="231F20"/>
          <w:spacing w:val="-1"/>
        </w:rPr>
        <w:t>)</w:t>
      </w:r>
      <w:r>
        <w:rPr>
          <w:color w:val="231F20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de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 xml:space="preserve">op </w:t>
      </w:r>
      <w:r>
        <w:rPr>
          <w:color w:val="231F20"/>
          <w:spacing w:val="-2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rres</w:t>
      </w:r>
      <w:r>
        <w:rPr>
          <w:color w:val="231F20"/>
          <w:spacing w:val="-4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ndi</w:t>
      </w:r>
      <w:r>
        <w:rPr>
          <w:color w:val="231F20"/>
          <w:spacing w:val="-2"/>
        </w:rPr>
        <w:t>n</w:t>
      </w:r>
      <w:r>
        <w:rPr>
          <w:color w:val="231F20"/>
        </w:rPr>
        <w:t>g operating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p</w:t>
      </w:r>
      <w:r>
        <w:rPr>
          <w:color w:val="231F20"/>
        </w:rPr>
        <w:t>olicies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3"/>
        </w:rPr>
        <w:t>c</w:t>
      </w:r>
      <w:r>
        <w:rPr>
          <w:color w:val="231F20"/>
        </w:rPr>
        <w:t>ed</w:t>
      </w:r>
      <w:r>
        <w:rPr>
          <w:color w:val="231F20"/>
          <w:spacing w:val="-2"/>
        </w:rPr>
        <w:t>u</w:t>
      </w:r>
      <w:r>
        <w:rPr>
          <w:color w:val="231F20"/>
        </w:rPr>
        <w:t xml:space="preserve">res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-2"/>
        </w:rPr>
        <w:t>m</w:t>
      </w:r>
      <w:r>
        <w:rPr>
          <w:color w:val="231F20"/>
        </w:rPr>
        <w:t>ensurate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</w:t>
      </w:r>
      <w:r>
        <w:rPr>
          <w:color w:val="231F20"/>
          <w:spacing w:val="-3"/>
        </w:rPr>
        <w:t>t</w:t>
      </w:r>
      <w:r>
        <w:rPr>
          <w:color w:val="231F20"/>
        </w:rPr>
        <w:t>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 str</w:t>
      </w:r>
      <w:r>
        <w:rPr>
          <w:color w:val="231F20"/>
          <w:spacing w:val="-3"/>
        </w:rPr>
        <w:t>a</w:t>
      </w:r>
      <w:r>
        <w:rPr>
          <w:color w:val="231F20"/>
        </w:rPr>
        <w:t>tegies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busi</w:t>
      </w:r>
      <w:r>
        <w:rPr>
          <w:color w:val="231F20"/>
          <w:spacing w:val="-2"/>
        </w:rPr>
        <w:t>n</w:t>
      </w:r>
      <w:r>
        <w:rPr>
          <w:color w:val="231F20"/>
        </w:rPr>
        <w:t>ess a</w:t>
      </w:r>
      <w:r>
        <w:rPr>
          <w:color w:val="231F20"/>
          <w:spacing w:val="-3"/>
        </w:rPr>
        <w:t>c</w:t>
      </w:r>
      <w:r>
        <w:rPr>
          <w:color w:val="231F20"/>
        </w:rPr>
        <w:t>tivit</w:t>
      </w:r>
      <w:r>
        <w:rPr>
          <w:color w:val="231F20"/>
          <w:spacing w:val="-3"/>
        </w:rPr>
        <w:t>i</w:t>
      </w:r>
      <w:r>
        <w:rPr>
          <w:color w:val="231F20"/>
        </w:rPr>
        <w:t>e</w:t>
      </w:r>
      <w:r>
        <w:rPr>
          <w:color w:val="231F20"/>
          <w:spacing w:val="1"/>
        </w:rPr>
        <w:t>s</w:t>
      </w:r>
      <w:r>
        <w:rPr>
          <w:color w:val="231F20"/>
        </w:rPr>
        <w:t>.</w:t>
      </w:r>
    </w:p>
    <w:p w:rsidR="00FF7F45" w:rsidRDefault="00FF7F45">
      <w:pPr>
        <w:spacing w:before="6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137"/>
      </w:pPr>
      <w:r>
        <w:rPr>
          <w:color w:val="231F20"/>
        </w:rPr>
        <w:t>The pri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ciples 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et </w:t>
      </w:r>
      <w:r>
        <w:rPr>
          <w:color w:val="231F20"/>
          <w:spacing w:val="-3"/>
        </w:rPr>
        <w:t>f</w:t>
      </w:r>
      <w:r>
        <w:rPr>
          <w:color w:val="231F20"/>
        </w:rPr>
        <w:t>orth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3"/>
        </w:rPr>
        <w:t>r</w:t>
      </w:r>
      <w:r>
        <w:rPr>
          <w:color w:val="231F20"/>
        </w:rPr>
        <w:t>ein ap</w:t>
      </w:r>
      <w:r>
        <w:rPr>
          <w:color w:val="231F20"/>
          <w:spacing w:val="-2"/>
        </w:rPr>
        <w:t>p</w:t>
      </w:r>
      <w:r>
        <w:rPr>
          <w:color w:val="231F20"/>
        </w:rPr>
        <w:t xml:space="preserve">ly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stra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egies </w:t>
      </w:r>
      <w:r>
        <w:rPr>
          <w:color w:val="231F20"/>
          <w:spacing w:val="-3"/>
        </w:rPr>
        <w:t>a</w:t>
      </w:r>
      <w:r>
        <w:rPr>
          <w:color w:val="231F20"/>
        </w:rPr>
        <w:t>nd activit</w:t>
      </w:r>
      <w:r>
        <w:rPr>
          <w:color w:val="231F20"/>
          <w:spacing w:val="-3"/>
        </w:rPr>
        <w:t>i</w:t>
      </w:r>
      <w:r>
        <w:rPr>
          <w:color w:val="231F20"/>
        </w:rPr>
        <w:t>es th</w:t>
      </w:r>
      <w:r>
        <w:rPr>
          <w:color w:val="231F20"/>
          <w:spacing w:val="-3"/>
        </w:rPr>
        <w:t>a</w:t>
      </w:r>
      <w:r>
        <w:rPr>
          <w:color w:val="231F20"/>
        </w:rPr>
        <w:t>t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j</w:t>
      </w:r>
      <w:r>
        <w:rPr>
          <w:color w:val="231F20"/>
        </w:rPr>
        <w:t>e</w:t>
      </w:r>
      <w:r>
        <w:rPr>
          <w:color w:val="231F20"/>
          <w:spacing w:val="-2"/>
        </w:rPr>
        <w:t>c</w:t>
      </w:r>
      <w:r>
        <w:rPr>
          <w:color w:val="231F20"/>
        </w:rPr>
        <w:t>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4"/>
        </w:rPr>
        <w:t>S</w:t>
      </w:r>
      <w:r>
        <w:rPr>
          <w:color w:val="231F20"/>
          <w:spacing w:val="-1"/>
        </w:rPr>
        <w:t>H</w:t>
      </w:r>
      <w:r>
        <w:rPr>
          <w:color w:val="231F20"/>
        </w:rPr>
        <w:t>USA 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sks </w:t>
      </w:r>
      <w:r>
        <w:rPr>
          <w:color w:val="231F20"/>
          <w:spacing w:val="-3"/>
        </w:rPr>
        <w:t>a</w:t>
      </w:r>
      <w:r>
        <w:rPr>
          <w:color w:val="231F20"/>
        </w:rPr>
        <w:t>ss</w:t>
      </w:r>
      <w:r>
        <w:rPr>
          <w:color w:val="231F20"/>
          <w:spacing w:val="-2"/>
        </w:rPr>
        <w:t>o</w:t>
      </w:r>
      <w:r>
        <w:rPr>
          <w:color w:val="231F20"/>
        </w:rPr>
        <w:t>ciated with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introdu</w:t>
      </w:r>
      <w:r>
        <w:rPr>
          <w:color w:val="231F20"/>
          <w:spacing w:val="-3"/>
        </w:rPr>
        <w:t>c</w:t>
      </w:r>
      <w:r>
        <w:rPr>
          <w:color w:val="231F20"/>
        </w:rPr>
        <w:t>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4"/>
        </w:rPr>
        <w:t>N</w:t>
      </w:r>
      <w:r>
        <w:rPr>
          <w:color w:val="231F20"/>
          <w:spacing w:val="-2"/>
        </w:rPr>
        <w:t>P</w:t>
      </w:r>
      <w:r>
        <w:rPr>
          <w:color w:val="231F20"/>
        </w:rPr>
        <w:t>BAs.</w:t>
      </w:r>
    </w:p>
    <w:p w:rsidR="00FF7F45" w:rsidRDefault="00FF7F45">
      <w:pPr>
        <w:spacing w:before="9" w:line="190" w:lineRule="exact"/>
        <w:rPr>
          <w:sz w:val="19"/>
          <w:szCs w:val="19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rPr>
          <w:b w:val="0"/>
          <w:bCs w:val="0"/>
        </w:rPr>
      </w:pPr>
      <w:bookmarkStart w:id="3" w:name="_TOC_250026"/>
      <w:r>
        <w:rPr>
          <w:color w:val="231F20"/>
          <w:spacing w:val="-1"/>
        </w:rPr>
        <w:t>Documen</w:t>
      </w:r>
      <w:r>
        <w:rPr>
          <w:color w:val="231F20"/>
        </w:rPr>
        <w:t>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</w:rPr>
        <w:t>p</w:t>
      </w:r>
      <w:r>
        <w:rPr>
          <w:color w:val="231F20"/>
          <w:spacing w:val="-2"/>
        </w:rPr>
        <w:t>p</w:t>
      </w:r>
      <w:r>
        <w:rPr>
          <w:color w:val="231F20"/>
        </w:rPr>
        <w:t>r</w:t>
      </w:r>
      <w:r>
        <w:rPr>
          <w:color w:val="231F20"/>
          <w:spacing w:val="-1"/>
        </w:rPr>
        <w:t>ova</w:t>
      </w:r>
      <w:r>
        <w:rPr>
          <w:color w:val="231F20"/>
        </w:rPr>
        <w:t>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Maintenance</w:t>
      </w:r>
      <w:bookmarkEnd w:id="3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123"/>
      </w:pP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autho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owne</w:t>
      </w:r>
      <w:r>
        <w:rPr>
          <w:color w:val="231F20"/>
        </w:rPr>
        <w:t xml:space="preserve">d </w:t>
      </w:r>
      <w:r>
        <w:rPr>
          <w:color w:val="231F20"/>
          <w:spacing w:val="-4"/>
        </w:rPr>
        <w:t>b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 Chief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Risk Offi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er </w:t>
      </w:r>
      <w:r>
        <w:rPr>
          <w:color w:val="231F20"/>
          <w:spacing w:val="-3"/>
        </w:rPr>
        <w:t>(</w:t>
      </w:r>
      <w:r>
        <w:rPr>
          <w:color w:val="231F20"/>
        </w:rPr>
        <w:t>“C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2"/>
        </w:rPr>
        <w:t>”</w:t>
      </w:r>
      <w:r>
        <w:rPr>
          <w:color w:val="231F20"/>
        </w:rPr>
        <w:t xml:space="preserve">). The </w:t>
      </w:r>
      <w:r>
        <w:rPr>
          <w:color w:val="231F20"/>
          <w:spacing w:val="-4"/>
        </w:rPr>
        <w:t>S</w:t>
      </w:r>
      <w:r>
        <w:rPr>
          <w:color w:val="231F20"/>
          <w:spacing w:val="-1"/>
        </w:rPr>
        <w:t>H</w:t>
      </w:r>
      <w:r>
        <w:rPr>
          <w:color w:val="231F20"/>
        </w:rPr>
        <w:t>USA NPBA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 is responsi</w:t>
      </w:r>
      <w:r>
        <w:rPr>
          <w:color w:val="231F20"/>
          <w:spacing w:val="-2"/>
        </w:rPr>
        <w:t>b</w:t>
      </w:r>
      <w:r>
        <w:rPr>
          <w:color w:val="231F20"/>
          <w:spacing w:val="-3"/>
        </w:rPr>
        <w:t>l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or fi</w:t>
      </w:r>
      <w:r>
        <w:rPr>
          <w:color w:val="231F20"/>
          <w:spacing w:val="-2"/>
        </w:rPr>
        <w:t>n</w:t>
      </w:r>
      <w:r>
        <w:rPr>
          <w:color w:val="231F20"/>
        </w:rPr>
        <w:t>al pre</w:t>
      </w:r>
      <w:r>
        <w:rPr>
          <w:color w:val="231F20"/>
          <w:spacing w:val="-3"/>
        </w:rPr>
        <w:t>s</w:t>
      </w:r>
      <w:r>
        <w:rPr>
          <w:color w:val="231F20"/>
        </w:rPr>
        <w:t>entat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Pol</w:t>
      </w:r>
      <w:r>
        <w:rPr>
          <w:color w:val="231F20"/>
          <w:spacing w:val="-4"/>
        </w:rPr>
        <w:t>i</w:t>
      </w:r>
      <w:r>
        <w:rPr>
          <w:color w:val="231F20"/>
        </w:rPr>
        <w:t>cy t</w:t>
      </w:r>
      <w:r>
        <w:rPr>
          <w:color w:val="231F20"/>
          <w:spacing w:val="1"/>
        </w:rPr>
        <w:t>o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</w:rPr>
        <w:t>nd ap</w:t>
      </w:r>
      <w:r>
        <w:rPr>
          <w:color w:val="231F20"/>
          <w:spacing w:val="-2"/>
        </w:rPr>
        <w:t>p</w:t>
      </w:r>
      <w:r>
        <w:rPr>
          <w:color w:val="231F20"/>
        </w:rPr>
        <w:t xml:space="preserve">roval </w:t>
      </w:r>
      <w:r>
        <w:rPr>
          <w:color w:val="231F20"/>
          <w:spacing w:val="-4"/>
        </w:rPr>
        <w:t>b</w:t>
      </w:r>
      <w:r>
        <w:rPr>
          <w:color w:val="231F20"/>
          <w:spacing w:val="1"/>
        </w:rPr>
        <w:t>y</w:t>
      </w:r>
      <w:r>
        <w:rPr>
          <w:color w:val="231F20"/>
        </w:rPr>
        <w:t>, t</w:t>
      </w:r>
      <w:r>
        <w:rPr>
          <w:color w:val="231F20"/>
          <w:spacing w:val="-3"/>
        </w:rPr>
        <w:t>h</w:t>
      </w:r>
      <w:r>
        <w:rPr>
          <w:color w:val="231F20"/>
        </w:rPr>
        <w:t>e S</w:t>
      </w:r>
      <w:r>
        <w:rPr>
          <w:color w:val="231F20"/>
          <w:spacing w:val="-2"/>
        </w:rPr>
        <w:t>H</w:t>
      </w:r>
      <w:r>
        <w:rPr>
          <w:color w:val="231F20"/>
        </w:rPr>
        <w:t>USA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Board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Direc</w:t>
      </w:r>
      <w:r>
        <w:rPr>
          <w:color w:val="231F20"/>
          <w:spacing w:val="-2"/>
        </w:rPr>
        <w:t>t</w:t>
      </w:r>
      <w:r>
        <w:rPr>
          <w:color w:val="231F20"/>
        </w:rPr>
        <w:t>ors (</w:t>
      </w:r>
      <w:r>
        <w:rPr>
          <w:color w:val="231F20"/>
          <w:spacing w:val="1"/>
        </w:rPr>
        <w:t>“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 xml:space="preserve">USA </w:t>
      </w:r>
      <w:r>
        <w:rPr>
          <w:color w:val="231F20"/>
          <w:spacing w:val="-3"/>
        </w:rPr>
        <w:t>B</w:t>
      </w:r>
      <w:r>
        <w:rPr>
          <w:color w:val="231F20"/>
        </w:rPr>
        <w:t>oar</w:t>
      </w:r>
      <w:r>
        <w:rPr>
          <w:color w:val="231F20"/>
          <w:spacing w:val="-2"/>
        </w:rPr>
        <w:t>d</w:t>
      </w:r>
      <w:r>
        <w:rPr>
          <w:color w:val="231F20"/>
          <w:spacing w:val="1"/>
        </w:rPr>
        <w:t>”</w:t>
      </w:r>
      <w:r>
        <w:rPr>
          <w:color w:val="231F20"/>
        </w:rPr>
        <w:t>).</w:t>
      </w:r>
    </w:p>
    <w:p w:rsidR="00FF7F45" w:rsidRDefault="00FF7F45">
      <w:pPr>
        <w:spacing w:before="6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141"/>
      </w:pPr>
      <w:r>
        <w:rPr>
          <w:color w:val="231F20"/>
        </w:rPr>
        <w:t xml:space="preserve">The </w:t>
      </w:r>
      <w:r>
        <w:rPr>
          <w:color w:val="231F20"/>
          <w:spacing w:val="-2"/>
        </w:rPr>
        <w:t>P</w:t>
      </w:r>
      <w:r>
        <w:rPr>
          <w:color w:val="231F20"/>
        </w:rPr>
        <w:t>oli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will be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</w:rPr>
        <w:t>ewed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3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it</w:t>
      </w:r>
      <w:r>
        <w:rPr>
          <w:color w:val="231F20"/>
          <w:spacing w:val="-3"/>
        </w:rPr>
        <w:t>t</w:t>
      </w:r>
      <w:r>
        <w:rPr>
          <w:color w:val="231F20"/>
        </w:rPr>
        <w:t>ee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app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b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t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ar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a</w:t>
      </w:r>
      <w:r>
        <w:rPr>
          <w:color w:val="231F20"/>
        </w:rPr>
        <w:t xml:space="preserve">t </w:t>
      </w:r>
      <w:r>
        <w:rPr>
          <w:color w:val="231F20"/>
          <w:spacing w:val="-3"/>
        </w:rPr>
        <w:t>l</w:t>
      </w:r>
      <w:r>
        <w:rPr>
          <w:color w:val="231F20"/>
        </w:rPr>
        <w:t>e</w:t>
      </w:r>
      <w:r>
        <w:rPr>
          <w:color w:val="231F20"/>
          <w:spacing w:val="-1"/>
        </w:rPr>
        <w:t>ast annually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whe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change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ea</w:t>
      </w:r>
      <w:r>
        <w:rPr>
          <w:color w:val="231F20"/>
          <w:spacing w:val="-2"/>
        </w:rPr>
        <w:t>t</w:t>
      </w:r>
      <w:r>
        <w:rPr>
          <w:color w:val="231F20"/>
        </w:rPr>
        <w:t>m</w:t>
      </w:r>
      <w:r>
        <w:rPr>
          <w:color w:val="231F20"/>
          <w:spacing w:val="-1"/>
        </w:rPr>
        <w:t>en</w:t>
      </w:r>
      <w:r>
        <w:rPr>
          <w:color w:val="231F20"/>
        </w:rPr>
        <w:t>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defi</w:t>
      </w:r>
      <w:r>
        <w:rPr>
          <w:color w:val="231F20"/>
          <w:spacing w:val="-2"/>
        </w:rPr>
        <w:t>n</w:t>
      </w:r>
      <w:r>
        <w:rPr>
          <w:color w:val="231F20"/>
        </w:rPr>
        <w:t>it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on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NPBAs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 xml:space="preserve">BA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i</w:t>
      </w:r>
      <w:r>
        <w:rPr>
          <w:color w:val="231F20"/>
          <w:spacing w:val="-3"/>
        </w:rPr>
        <w:t>e</w:t>
      </w:r>
      <w:r>
        <w:rPr>
          <w:color w:val="231F20"/>
        </w:rPr>
        <w:t>w and ap</w:t>
      </w:r>
      <w:r>
        <w:rPr>
          <w:color w:val="231F20"/>
          <w:spacing w:val="-2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oval </w:t>
      </w:r>
      <w:r>
        <w:rPr>
          <w:color w:val="231F20"/>
        </w:rPr>
        <w:t>process</w:t>
      </w:r>
      <w:r>
        <w:rPr>
          <w:color w:val="231F20"/>
          <w:spacing w:val="-2"/>
        </w:rPr>
        <w:t xml:space="preserve"> o</w:t>
      </w:r>
      <w:r>
        <w:rPr>
          <w:color w:val="231F20"/>
        </w:rPr>
        <w:t xml:space="preserve">ccur,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that it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1"/>
        </w:rPr>
        <w:t>m</w:t>
      </w:r>
      <w:r>
        <w:rPr>
          <w:color w:val="231F20"/>
        </w:rPr>
        <w:t>ai</w:t>
      </w:r>
      <w:r>
        <w:rPr>
          <w:color w:val="231F20"/>
          <w:spacing w:val="-2"/>
        </w:rPr>
        <w:t>n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lica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l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SHUSA’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stra</w:t>
      </w:r>
      <w:r>
        <w:rPr>
          <w:color w:val="231F20"/>
          <w:spacing w:val="-2"/>
        </w:rPr>
        <w:t>t</w:t>
      </w:r>
      <w:r>
        <w:rPr>
          <w:color w:val="231F20"/>
        </w:rPr>
        <w:t>e</w:t>
      </w:r>
      <w:r>
        <w:rPr>
          <w:color w:val="231F20"/>
          <w:spacing w:val="-1"/>
        </w:rPr>
        <w:t>g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1"/>
        </w:rPr>
        <w:t>ur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planned activit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es</w:t>
      </w:r>
      <w:r>
        <w:rPr>
          <w:color w:val="231F20"/>
        </w:rPr>
        <w:t xml:space="preserve">. </w:t>
      </w:r>
      <w:r>
        <w:rPr>
          <w:color w:val="231F20"/>
          <w:spacing w:val="-1"/>
        </w:rPr>
        <w:t>Ad-h</w:t>
      </w:r>
      <w:r>
        <w:rPr>
          <w:color w:val="231F20"/>
          <w:spacing w:val="-2"/>
        </w:rPr>
        <w:t>o</w:t>
      </w:r>
      <w:r>
        <w:rPr>
          <w:color w:val="231F20"/>
        </w:rPr>
        <w:t xml:space="preserve">c </w:t>
      </w:r>
      <w:r>
        <w:rPr>
          <w:color w:val="231F20"/>
          <w:spacing w:val="-2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ev</w:t>
      </w:r>
      <w:r>
        <w:rPr>
          <w:color w:val="231F20"/>
        </w:rPr>
        <w:t>i</w:t>
      </w:r>
      <w:r>
        <w:rPr>
          <w:color w:val="231F20"/>
          <w:spacing w:val="-1"/>
        </w:rPr>
        <w:t>ew</w:t>
      </w:r>
      <w:r>
        <w:rPr>
          <w:color w:val="231F20"/>
        </w:rPr>
        <w:t xml:space="preserve">s 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an 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per</w:t>
      </w:r>
      <w:r>
        <w:rPr>
          <w:color w:val="231F20"/>
          <w:spacing w:val="-3"/>
        </w:rPr>
        <w:t>f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me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t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discret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CRO</w:t>
      </w:r>
      <w:r>
        <w:rPr>
          <w:color w:val="231F20"/>
        </w:rPr>
        <w:t xml:space="preserve">.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 xml:space="preserve">NPBA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S</w:t>
      </w:r>
      <w:r>
        <w:rPr>
          <w:color w:val="231F20"/>
          <w:spacing w:val="-2"/>
        </w:rPr>
        <w:t>H</w:t>
      </w:r>
      <w:r>
        <w:rPr>
          <w:color w:val="231F20"/>
        </w:rPr>
        <w:t xml:space="preserve">USA </w:t>
      </w:r>
      <w:r>
        <w:rPr>
          <w:color w:val="231F20"/>
          <w:spacing w:val="-3"/>
        </w:rPr>
        <w:t>B</w:t>
      </w:r>
      <w:r>
        <w:rPr>
          <w:color w:val="231F20"/>
        </w:rPr>
        <w:t>oa</w:t>
      </w:r>
      <w:r>
        <w:rPr>
          <w:color w:val="231F20"/>
          <w:spacing w:val="-3"/>
        </w:rPr>
        <w:t>r</w:t>
      </w:r>
      <w:r>
        <w:rPr>
          <w:color w:val="231F20"/>
        </w:rPr>
        <w:t>d may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"/>
        </w:rPr>
        <w:t>s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initia</w:t>
      </w:r>
      <w:r>
        <w:rPr>
          <w:color w:val="231F20"/>
          <w:spacing w:val="-3"/>
        </w:rPr>
        <w:t>t</w:t>
      </w:r>
      <w:r>
        <w:rPr>
          <w:color w:val="231F20"/>
        </w:rPr>
        <w:t>e updates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spacing w:val="-3"/>
        </w:rPr>
        <w:t>r</w:t>
      </w:r>
      <w:r>
        <w:rPr>
          <w:color w:val="231F20"/>
        </w:rPr>
        <w:t>espon</w:t>
      </w:r>
      <w:r>
        <w:rPr>
          <w:color w:val="231F20"/>
          <w:spacing w:val="-3"/>
        </w:rPr>
        <w:t>s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changi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condition</w:t>
      </w:r>
      <w:r>
        <w:rPr>
          <w:color w:val="231F20"/>
          <w:spacing w:val="1"/>
        </w:rPr>
        <w:t>s</w:t>
      </w:r>
      <w:r>
        <w:rPr>
          <w:color w:val="231F20"/>
        </w:rPr>
        <w:t>, such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changes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2"/>
        </w:rPr>
        <w:t>m</w:t>
      </w:r>
      <w:r>
        <w:rPr>
          <w:color w:val="231F20"/>
        </w:rPr>
        <w:t>ark</w:t>
      </w:r>
      <w:r>
        <w:rPr>
          <w:color w:val="231F20"/>
          <w:spacing w:val="-2"/>
        </w:rPr>
        <w:t>e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 reg</w:t>
      </w:r>
      <w:r>
        <w:rPr>
          <w:color w:val="231F20"/>
          <w:spacing w:val="-2"/>
        </w:rPr>
        <w:t>u</w:t>
      </w:r>
      <w:r>
        <w:rPr>
          <w:color w:val="231F20"/>
        </w:rPr>
        <w:t>la</w:t>
      </w:r>
      <w:r>
        <w:rPr>
          <w:color w:val="231F20"/>
          <w:spacing w:val="-3"/>
        </w:rPr>
        <w:t>t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y fa</w:t>
      </w:r>
      <w:r>
        <w:rPr>
          <w:color w:val="231F20"/>
          <w:spacing w:val="-2"/>
        </w:rPr>
        <w:t>c</w:t>
      </w:r>
      <w:r>
        <w:rPr>
          <w:color w:val="231F20"/>
        </w:rPr>
        <w:t>t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>s</w:t>
      </w:r>
      <w:r>
        <w:rPr>
          <w:color w:val="231F20"/>
        </w:rPr>
        <w:t>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6"/>
        </w:rPr>
        <w:t>c</w:t>
      </w:r>
      <w:r>
        <w:rPr>
          <w:color w:val="231F20"/>
        </w:rPr>
        <w:t>h affect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 p</w:t>
      </w:r>
      <w:r>
        <w:rPr>
          <w:color w:val="231F20"/>
          <w:spacing w:val="-3"/>
        </w:rPr>
        <w:t>r</w:t>
      </w:r>
      <w:r>
        <w:rPr>
          <w:color w:val="231F20"/>
        </w:rPr>
        <w:t>oce</w:t>
      </w:r>
      <w:r>
        <w:rPr>
          <w:color w:val="231F20"/>
          <w:spacing w:val="-2"/>
        </w:rPr>
        <w:t>s</w:t>
      </w:r>
      <w:r>
        <w:rPr>
          <w:color w:val="231F20"/>
        </w:rPr>
        <w:t>s.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Change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update</w:t>
      </w:r>
      <w:r>
        <w:rPr>
          <w:color w:val="231F20"/>
        </w:rPr>
        <w:t xml:space="preserve">s 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t </w:t>
      </w:r>
      <w:r>
        <w:rPr>
          <w:color w:val="231F20"/>
          <w:spacing w:val="-4"/>
        </w:rPr>
        <w:t>b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1"/>
        </w:rPr>
        <w:t>pe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</w:t>
      </w:r>
      <w:r>
        <w:rPr>
          <w:color w:val="231F20"/>
        </w:rPr>
        <w:t>n co</w:t>
      </w:r>
      <w:r>
        <w:rPr>
          <w:color w:val="231F20"/>
          <w:spacing w:val="-1"/>
        </w:rPr>
        <w:t>nsu</w:t>
      </w:r>
      <w:r>
        <w:rPr>
          <w:color w:val="231F20"/>
          <w:spacing w:val="-4"/>
        </w:rPr>
        <w:t>l</w:t>
      </w:r>
      <w:r>
        <w:rPr>
          <w:color w:val="231F20"/>
          <w:spacing w:val="-1"/>
        </w:rPr>
        <w:t>ta</w:t>
      </w:r>
      <w:r>
        <w:rPr>
          <w:color w:val="231F20"/>
        </w:rPr>
        <w:t>t</w:t>
      </w:r>
      <w:r>
        <w:rPr>
          <w:color w:val="231F20"/>
          <w:spacing w:val="-1"/>
        </w:rPr>
        <w:t>i</w:t>
      </w:r>
      <w:r>
        <w:rPr>
          <w:color w:val="231F20"/>
        </w:rPr>
        <w:t>on wi</w:t>
      </w:r>
      <w:r>
        <w:rPr>
          <w:color w:val="231F20"/>
          <w:spacing w:val="-1"/>
        </w:rPr>
        <w:t>t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CR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Board. Ad</w:t>
      </w:r>
      <w:r>
        <w:rPr>
          <w:color w:val="231F20"/>
        </w:rPr>
        <w:t>mi</w:t>
      </w:r>
      <w:r>
        <w:rPr>
          <w:color w:val="231F20"/>
          <w:spacing w:val="-1"/>
        </w:rPr>
        <w:t>nistrat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upda</w:t>
      </w:r>
      <w:r>
        <w:rPr>
          <w:color w:val="231F20"/>
          <w:spacing w:val="-3"/>
        </w:rPr>
        <w:t>t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</w:t>
      </w:r>
      <w:r>
        <w:rPr>
          <w:color w:val="231F20"/>
          <w:spacing w:val="-1"/>
        </w:rPr>
        <w:t>d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disc</w:t>
      </w:r>
      <w:r>
        <w:rPr>
          <w:color w:val="231F20"/>
          <w:spacing w:val="-3"/>
        </w:rPr>
        <w:t>r</w:t>
      </w:r>
      <w:r>
        <w:rPr>
          <w:color w:val="231F20"/>
        </w:rPr>
        <w:t>et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CR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w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t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re</w:t>
      </w:r>
      <w:r>
        <w:rPr>
          <w:color w:val="231F20"/>
          <w:spacing w:val="-3"/>
        </w:rPr>
        <w:t>p</w:t>
      </w:r>
      <w:r>
        <w:rPr>
          <w:color w:val="231F20"/>
        </w:rPr>
        <w:t>or</w:t>
      </w:r>
      <w:r>
        <w:rPr>
          <w:color w:val="231F20"/>
          <w:spacing w:val="-1"/>
        </w:rPr>
        <w:t>tin</w:t>
      </w:r>
      <w:r>
        <w:rPr>
          <w:color w:val="231F20"/>
        </w:rPr>
        <w:t>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Ex</w:t>
      </w:r>
      <w:r>
        <w:rPr>
          <w:color w:val="231F20"/>
        </w:rPr>
        <w:t>ec</w:t>
      </w:r>
      <w:r>
        <w:rPr>
          <w:color w:val="231F20"/>
          <w:spacing w:val="-4"/>
        </w:rPr>
        <w:t>u</w:t>
      </w:r>
      <w:r>
        <w:rPr>
          <w:color w:val="231F20"/>
        </w:rPr>
        <w:t>t</w:t>
      </w:r>
      <w:r>
        <w:rPr>
          <w:color w:val="231F20"/>
          <w:spacing w:val="-1"/>
        </w:rPr>
        <w:t>i</w:t>
      </w:r>
      <w:r>
        <w:rPr>
          <w:color w:val="231F20"/>
        </w:rPr>
        <w:t xml:space="preserve">ve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ment.</w:t>
      </w:r>
    </w:p>
    <w:p w:rsidR="00FF7F45" w:rsidRDefault="00FF7F45">
      <w:pPr>
        <w:spacing w:line="276" w:lineRule="auto"/>
        <w:sectPr w:rsidR="00FF7F45">
          <w:type w:val="continuous"/>
          <w:pgSz w:w="12240" w:h="15840"/>
          <w:pgMar w:top="1020" w:right="1320" w:bottom="1020" w:left="1300" w:header="720" w:footer="720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313" style="position:absolute;left:0;text-align:left;margin-left:70.45pt;margin-top:-4.25pt;width:471.25pt;height:8.2pt;z-index:-1127;mso-position-horizontal-relative:page" coordorigin="1409,-85" coordsize="9425,164">
            <v:group id="_x0000_s1316" style="position:absolute;left:1419;top:-75;width:9405;height:144" coordorigin="1419,-75" coordsize="9405,144">
              <v:shape id="_x0000_s1317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314" style="position:absolute;left:1505;top:-53;width:9275;height:98" coordorigin="1505,-53" coordsize="9275,98">
              <v:shape id="_x0000_s1315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3" w:line="120" w:lineRule="exact"/>
        <w:rPr>
          <w:sz w:val="12"/>
          <w:szCs w:val="12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rPr>
          <w:b w:val="0"/>
          <w:bCs w:val="0"/>
        </w:rPr>
      </w:pPr>
      <w:bookmarkStart w:id="4" w:name="_TOC_250025"/>
      <w:r>
        <w:rPr>
          <w:color w:val="231F20"/>
        </w:rPr>
        <w:t>Defin</w:t>
      </w:r>
      <w:r>
        <w:rPr>
          <w:color w:val="231F20"/>
          <w:spacing w:val="-2"/>
        </w:rPr>
        <w:t>i</w:t>
      </w:r>
      <w:r>
        <w:rPr>
          <w:color w:val="231F20"/>
        </w:rPr>
        <w:t>t</w:t>
      </w:r>
      <w:r>
        <w:rPr>
          <w:color w:val="231F20"/>
          <w:spacing w:val="1"/>
        </w:rPr>
        <w:t>i</w:t>
      </w:r>
      <w:r>
        <w:rPr>
          <w:color w:val="231F20"/>
          <w:spacing w:val="-2"/>
        </w:rPr>
        <w:t>o</w:t>
      </w:r>
      <w:r>
        <w:rPr>
          <w:color w:val="231F20"/>
        </w:rPr>
        <w:t>ns</w:t>
      </w:r>
      <w:bookmarkEnd w:id="4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Heading4"/>
        <w:ind w:firstLine="0"/>
        <w:rPr>
          <w:b w:val="0"/>
          <w:bCs w:val="0"/>
        </w:rPr>
      </w:pPr>
      <w:r>
        <w:rPr>
          <w:color w:val="231F20"/>
          <w:spacing w:val="-1"/>
        </w:rPr>
        <w:t>“</w:t>
      </w:r>
      <w:r>
        <w:rPr>
          <w:color w:val="231F20"/>
        </w:rPr>
        <w:t>N</w:t>
      </w:r>
      <w:r>
        <w:rPr>
          <w:color w:val="231F20"/>
          <w:spacing w:val="-1"/>
        </w:rPr>
        <w:t>e</w:t>
      </w:r>
      <w:r>
        <w:rPr>
          <w:color w:val="231F20"/>
        </w:rPr>
        <w:t>w</w:t>
      </w:r>
      <w:r>
        <w:rPr>
          <w:color w:val="231F20"/>
          <w:spacing w:val="-1"/>
        </w:rPr>
        <w:t xml:space="preserve"> P</w:t>
      </w:r>
      <w:r>
        <w:rPr>
          <w:color w:val="231F20"/>
          <w:spacing w:val="1"/>
        </w:rPr>
        <w:t>r</w:t>
      </w:r>
      <w:r>
        <w:rPr>
          <w:color w:val="231F20"/>
          <w:spacing w:val="-1"/>
        </w:rPr>
        <w:t>odu</w:t>
      </w:r>
      <w:r>
        <w:rPr>
          <w:color w:val="231F20"/>
          <w:spacing w:val="1"/>
        </w:rPr>
        <w:t>c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/</w:t>
      </w:r>
      <w:r>
        <w:rPr>
          <w:color w:val="231F20"/>
        </w:rPr>
        <w:t>B</w:t>
      </w:r>
      <w:r>
        <w:rPr>
          <w:color w:val="231F20"/>
          <w:spacing w:val="-1"/>
        </w:rPr>
        <w:t>u</w:t>
      </w:r>
      <w:r>
        <w:rPr>
          <w:color w:val="231F20"/>
        </w:rPr>
        <w:t>si</w:t>
      </w:r>
      <w:r>
        <w:rPr>
          <w:color w:val="231F20"/>
          <w:spacing w:val="-1"/>
        </w:rPr>
        <w:t>nes</w:t>
      </w:r>
      <w:r>
        <w:rPr>
          <w:color w:val="231F20"/>
        </w:rPr>
        <w:t>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Activi</w:t>
      </w:r>
      <w:r>
        <w:rPr>
          <w:color w:val="231F20"/>
          <w:spacing w:val="-2"/>
        </w:rPr>
        <w:t>t</w:t>
      </w:r>
      <w:r>
        <w:rPr>
          <w:color w:val="231F20"/>
        </w:rPr>
        <w:t>y” 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“N</w:t>
      </w:r>
      <w:r>
        <w:rPr>
          <w:color w:val="231F20"/>
          <w:spacing w:val="-3"/>
        </w:rPr>
        <w:t>P</w:t>
      </w:r>
      <w:r>
        <w:rPr>
          <w:color w:val="231F20"/>
        </w:rPr>
        <w:t>B</w:t>
      </w:r>
      <w:r>
        <w:rPr>
          <w:color w:val="231F20"/>
          <w:spacing w:val="-2"/>
        </w:rPr>
        <w:t>A</w:t>
      </w:r>
      <w:r>
        <w:rPr>
          <w:color w:val="231F20"/>
        </w:rPr>
        <w:t>”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pStyle w:val="BodyText"/>
      </w:pPr>
      <w:r>
        <w:rPr>
          <w:color w:val="231F20"/>
          <w:spacing w:val="-1"/>
        </w:rPr>
        <w:t>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define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BA</w:t>
      </w:r>
      <w:r>
        <w:rPr>
          <w:color w:val="231F20"/>
        </w:rPr>
        <w:t xml:space="preserve">s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clien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facin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act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vit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1"/>
        </w:rPr>
        <w:t>ll</w:t>
      </w:r>
      <w:r>
        <w:rPr>
          <w:color w:val="231F20"/>
          <w:spacing w:val="-2"/>
        </w:rPr>
        <w:t>o</w:t>
      </w:r>
      <w:r>
        <w:rPr>
          <w:color w:val="231F20"/>
        </w:rPr>
        <w:t>w</w:t>
      </w:r>
      <w:r>
        <w:rPr>
          <w:color w:val="231F20"/>
          <w:spacing w:val="2"/>
        </w:rPr>
        <w:t>s</w:t>
      </w:r>
      <w:r>
        <w:rPr>
          <w:color w:val="231F20"/>
        </w:rPr>
        <w:t>:</w:t>
      </w:r>
    </w:p>
    <w:p w:rsidR="00FF7F45" w:rsidRDefault="00FF7F45">
      <w:pPr>
        <w:spacing w:before="10" w:line="240" w:lineRule="exact"/>
        <w:rPr>
          <w:sz w:val="24"/>
          <w:szCs w:val="24"/>
        </w:rPr>
      </w:pP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ind w:left="860"/>
      </w:pPr>
      <w:r>
        <w:rPr>
          <w:color w:val="231F20"/>
        </w:rPr>
        <w:t>A product,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2"/>
        </w:rPr>
        <w:t>r</w:t>
      </w:r>
      <w:r>
        <w:rPr>
          <w:color w:val="231F20"/>
          <w:spacing w:val="1"/>
        </w:rPr>
        <w:t>v</w:t>
      </w:r>
      <w:r>
        <w:rPr>
          <w:color w:val="231F20"/>
        </w:rPr>
        <w:t>ice,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 b</w:t>
      </w:r>
      <w:r>
        <w:rPr>
          <w:color w:val="231F20"/>
          <w:spacing w:val="-2"/>
        </w:rPr>
        <w:t>u</w:t>
      </w:r>
      <w:r>
        <w:rPr>
          <w:color w:val="231F20"/>
        </w:rPr>
        <w:t>si</w:t>
      </w:r>
      <w:r>
        <w:rPr>
          <w:color w:val="231F20"/>
          <w:spacing w:val="-4"/>
        </w:rPr>
        <w:t>n</w:t>
      </w:r>
      <w:r>
        <w:rPr>
          <w:color w:val="231F20"/>
        </w:rPr>
        <w:t>ess i</w:t>
      </w:r>
      <w:r>
        <w:rPr>
          <w:color w:val="231F20"/>
          <w:spacing w:val="-2"/>
        </w:rPr>
        <w:t>n</w:t>
      </w:r>
      <w:r>
        <w:rPr>
          <w:color w:val="231F20"/>
        </w:rPr>
        <w:t>itiat</w:t>
      </w:r>
      <w:r>
        <w:rPr>
          <w:color w:val="231F20"/>
          <w:spacing w:val="-4"/>
        </w:rPr>
        <w:t>i</w:t>
      </w:r>
      <w:r>
        <w:rPr>
          <w:color w:val="231F20"/>
        </w:rPr>
        <w:t>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prev</w:t>
      </w:r>
      <w:r>
        <w:rPr>
          <w:color w:val="231F20"/>
          <w:spacing w:val="-3"/>
        </w:rPr>
        <w:t>i</w:t>
      </w:r>
      <w:r>
        <w:rPr>
          <w:color w:val="231F20"/>
        </w:rPr>
        <w:t>ous</w:t>
      </w:r>
      <w:r>
        <w:rPr>
          <w:color w:val="231F20"/>
          <w:spacing w:val="-3"/>
        </w:rPr>
        <w:t>l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ffe</w:t>
      </w:r>
      <w:r>
        <w:rPr>
          <w:color w:val="231F20"/>
          <w:spacing w:val="-3"/>
        </w:rPr>
        <w:t>r</w:t>
      </w:r>
      <w:r>
        <w:rPr>
          <w:color w:val="231F20"/>
        </w:rPr>
        <w:t>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USA’s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3"/>
        </w:rPr>
        <w:t>i</w:t>
      </w:r>
      <w:r>
        <w:rPr>
          <w:color w:val="231F20"/>
        </w:rPr>
        <w:t>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12"/>
        <w:ind w:left="860" w:right="836"/>
      </w:pPr>
      <w:r>
        <w:rPr>
          <w:color w:val="231F20"/>
        </w:rPr>
        <w:t>A product,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2"/>
        </w:rPr>
        <w:t>r</w:t>
      </w:r>
      <w:r>
        <w:rPr>
          <w:color w:val="231F20"/>
          <w:spacing w:val="1"/>
        </w:rPr>
        <w:t>v</w:t>
      </w:r>
      <w:r>
        <w:rPr>
          <w:color w:val="231F20"/>
        </w:rPr>
        <w:t>ice,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 b</w:t>
      </w:r>
      <w:r>
        <w:rPr>
          <w:color w:val="231F20"/>
          <w:spacing w:val="-2"/>
        </w:rPr>
        <w:t>u</w:t>
      </w:r>
      <w:r>
        <w:rPr>
          <w:color w:val="231F20"/>
        </w:rPr>
        <w:t>si</w:t>
      </w:r>
      <w:r>
        <w:rPr>
          <w:color w:val="231F20"/>
          <w:spacing w:val="-4"/>
        </w:rPr>
        <w:t>n</w:t>
      </w:r>
      <w:r>
        <w:rPr>
          <w:color w:val="231F20"/>
        </w:rPr>
        <w:t>ess i</w:t>
      </w:r>
      <w:r>
        <w:rPr>
          <w:color w:val="231F20"/>
          <w:spacing w:val="-2"/>
        </w:rPr>
        <w:t>n</w:t>
      </w:r>
      <w:r>
        <w:rPr>
          <w:color w:val="231F20"/>
        </w:rPr>
        <w:t>itiat</w:t>
      </w:r>
      <w:r>
        <w:rPr>
          <w:color w:val="231F20"/>
          <w:spacing w:val="-4"/>
        </w:rPr>
        <w:t>i</w:t>
      </w:r>
      <w:r>
        <w:rPr>
          <w:color w:val="231F20"/>
        </w:rPr>
        <w:t>ve not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f</w:t>
      </w:r>
      <w:r>
        <w:rPr>
          <w:color w:val="231F20"/>
          <w:spacing w:val="-3"/>
        </w:rPr>
        <w:t>f</w:t>
      </w:r>
      <w:r>
        <w:rPr>
          <w:color w:val="231F20"/>
        </w:rPr>
        <w:t xml:space="preserve">ered </w:t>
      </w:r>
      <w:r>
        <w:rPr>
          <w:color w:val="231F20"/>
          <w:spacing w:val="-4"/>
        </w:rPr>
        <w:t>b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USA’s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iary </w:t>
      </w:r>
      <w:r>
        <w:rPr>
          <w:color w:val="231F20"/>
          <w:spacing w:val="-3"/>
        </w:rPr>
        <w:t>f</w:t>
      </w:r>
      <w:r>
        <w:rPr>
          <w:color w:val="231F20"/>
        </w:rPr>
        <w:t xml:space="preserve">or 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t </w:t>
      </w:r>
      <w:r>
        <w:rPr>
          <w:color w:val="231F20"/>
          <w:spacing w:val="-3"/>
        </w:rPr>
        <w:t>l</w:t>
      </w:r>
      <w:r>
        <w:rPr>
          <w:color w:val="231F20"/>
        </w:rPr>
        <w:t>east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12 mo</w:t>
      </w:r>
      <w:r>
        <w:rPr>
          <w:color w:val="231F20"/>
          <w:spacing w:val="-4"/>
        </w:rPr>
        <w:t>n</w:t>
      </w:r>
      <w:r>
        <w:rPr>
          <w:color w:val="231F20"/>
        </w:rPr>
        <w:t>ths;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12"/>
        <w:ind w:left="860" w:right="1204"/>
      </w:pPr>
      <w:r>
        <w:rPr>
          <w:color w:val="231F20"/>
        </w:rPr>
        <w:t>A ma</w:t>
      </w:r>
      <w:r>
        <w:rPr>
          <w:color w:val="231F20"/>
          <w:spacing w:val="-3"/>
        </w:rPr>
        <w:t>t</w:t>
      </w:r>
      <w:r>
        <w:rPr>
          <w:color w:val="231F20"/>
        </w:rPr>
        <w:t>erial change,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 d</w:t>
      </w:r>
      <w:r>
        <w:rPr>
          <w:color w:val="231F20"/>
          <w:spacing w:val="-2"/>
        </w:rPr>
        <w:t>e</w:t>
      </w:r>
      <w:r>
        <w:rPr>
          <w:color w:val="231F20"/>
        </w:rPr>
        <w:t>te</w:t>
      </w:r>
      <w:r>
        <w:rPr>
          <w:color w:val="231F20"/>
          <w:spacing w:val="-3"/>
        </w:rPr>
        <w:t>r</w:t>
      </w:r>
      <w:r>
        <w:rPr>
          <w:color w:val="231F20"/>
        </w:rPr>
        <w:t>mi</w:t>
      </w:r>
      <w:r>
        <w:rPr>
          <w:color w:val="231F20"/>
          <w:spacing w:val="-2"/>
        </w:rPr>
        <w:t>n</w:t>
      </w:r>
      <w:r>
        <w:rPr>
          <w:color w:val="231F20"/>
        </w:rPr>
        <w:t>ed 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</w:t>
      </w:r>
      <w:r>
        <w:rPr>
          <w:color w:val="231F20"/>
          <w:spacing w:val="-2"/>
        </w:rPr>
        <w:t>e</w:t>
      </w:r>
      <w:r>
        <w:rPr>
          <w:color w:val="231F20"/>
        </w:rPr>
        <w:t>cuti</w:t>
      </w:r>
      <w:r>
        <w:rPr>
          <w:color w:val="231F20"/>
          <w:spacing w:val="-2"/>
        </w:rPr>
        <w:t>v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nage</w:t>
      </w:r>
      <w:r>
        <w:rPr>
          <w:color w:val="231F20"/>
          <w:spacing w:val="1"/>
        </w:rPr>
        <w:t>m</w:t>
      </w:r>
      <w:r>
        <w:rPr>
          <w:color w:val="231F20"/>
        </w:rPr>
        <w:t>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tee 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eir </w:t>
      </w:r>
      <w:r>
        <w:rPr>
          <w:color w:val="231F20"/>
          <w:spacing w:val="-1"/>
        </w:rPr>
        <w:t>delegate(s)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"/>
        </w:rPr>
        <w:t>xi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tin</w:t>
      </w:r>
      <w:r>
        <w:rPr>
          <w:color w:val="231F20"/>
        </w:rPr>
        <w:t>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</w:rPr>
        <w:t>o</w:t>
      </w:r>
      <w:r>
        <w:rPr>
          <w:color w:val="231F20"/>
          <w:spacing w:val="-1"/>
        </w:rPr>
        <w:t>duc</w:t>
      </w:r>
      <w:r>
        <w:rPr>
          <w:color w:val="231F20"/>
          <w:spacing w:val="2"/>
        </w:rPr>
        <w:t>t</w:t>
      </w:r>
      <w:r>
        <w:rPr>
          <w:color w:val="231F20"/>
        </w:rPr>
        <w:t xml:space="preserve">, 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er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4"/>
        </w:rPr>
        <w:t>c</w:t>
      </w:r>
      <w:r>
        <w:rPr>
          <w:color w:val="231F20"/>
        </w:rPr>
        <w:t>e, busi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n</w:t>
      </w:r>
      <w:r>
        <w:rPr>
          <w:color w:val="231F20"/>
        </w:rPr>
        <w:t>itiative 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cus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o</w:t>
      </w:r>
      <w:r>
        <w:rPr>
          <w:color w:val="231F20"/>
        </w:rPr>
        <w:t xml:space="preserve">mer </w:t>
      </w:r>
      <w:r>
        <w:rPr>
          <w:color w:val="231F20"/>
          <w:spacing w:val="-3"/>
        </w:rPr>
        <w:t>s</w:t>
      </w:r>
      <w:r>
        <w:rPr>
          <w:color w:val="231F20"/>
        </w:rPr>
        <w:t>eg</w:t>
      </w:r>
      <w:r>
        <w:rPr>
          <w:color w:val="231F20"/>
          <w:spacing w:val="-2"/>
        </w:rPr>
        <w:t>m</w:t>
      </w:r>
      <w:r>
        <w:rPr>
          <w:color w:val="231F20"/>
        </w:rPr>
        <w:t>en</w:t>
      </w:r>
      <w:r>
        <w:rPr>
          <w:color w:val="231F20"/>
          <w:spacing w:val="1"/>
        </w:rPr>
        <w:t>t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8" w:line="266" w:lineRule="exact"/>
        <w:ind w:left="860" w:right="189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chang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sca</w:t>
      </w:r>
      <w:r>
        <w:rPr>
          <w:color w:val="231F20"/>
          <w:spacing w:val="-3"/>
        </w:rPr>
        <w:t>l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2"/>
        </w:rPr>
        <w:t>s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p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-1"/>
        </w:rPr>
        <w:t xml:space="preserve"> a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exi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tin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produc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se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ice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busi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itia</w:t>
      </w:r>
      <w:r>
        <w:rPr>
          <w:color w:val="231F20"/>
          <w:spacing w:val="-3"/>
        </w:rPr>
        <w:t>t</w:t>
      </w:r>
      <w:r>
        <w:rPr>
          <w:color w:val="231F20"/>
        </w:rPr>
        <w:t>i</w:t>
      </w:r>
      <w:r>
        <w:rPr>
          <w:color w:val="231F20"/>
          <w:spacing w:val="-1"/>
        </w:rPr>
        <w:t>v</w:t>
      </w:r>
      <w:r>
        <w:rPr>
          <w:color w:val="231F20"/>
        </w:rPr>
        <w:t xml:space="preserve">e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sulti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in 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creased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dif</w:t>
      </w:r>
      <w:r>
        <w:rPr>
          <w:color w:val="231F20"/>
          <w:spacing w:val="-3"/>
        </w:rPr>
        <w:t>f</w:t>
      </w:r>
      <w:r>
        <w:rPr>
          <w:color w:val="231F20"/>
          <w:spacing w:val="-1"/>
        </w:rPr>
        <w:t>eren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typ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f</w:t>
      </w:r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exp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sures;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18"/>
        <w:ind w:left="860" w:right="343"/>
      </w:pPr>
      <w:r>
        <w:rPr>
          <w:color w:val="231F20"/>
        </w:rPr>
        <w:t>A si</w:t>
      </w:r>
      <w:r>
        <w:rPr>
          <w:color w:val="231F20"/>
          <w:spacing w:val="-2"/>
        </w:rPr>
        <w:t>g</w:t>
      </w:r>
      <w:r>
        <w:rPr>
          <w:color w:val="231F20"/>
          <w:spacing w:val="-1"/>
        </w:rPr>
        <w:t>n</w:t>
      </w:r>
      <w:r>
        <w:rPr>
          <w:color w:val="231F20"/>
        </w:rPr>
        <w:t>ificant alte</w:t>
      </w:r>
      <w:r>
        <w:rPr>
          <w:color w:val="231F20"/>
          <w:spacing w:val="-3"/>
        </w:rPr>
        <w:t>r</w:t>
      </w:r>
      <w:r>
        <w:rPr>
          <w:color w:val="231F20"/>
        </w:rPr>
        <w:t>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 c</w:t>
      </w:r>
      <w:r>
        <w:rPr>
          <w:color w:val="231F20"/>
          <w:spacing w:val="1"/>
        </w:rPr>
        <w:t>o</w:t>
      </w:r>
      <w:r>
        <w:rPr>
          <w:color w:val="231F20"/>
          <w:spacing w:val="-4"/>
        </w:rPr>
        <w:t>n</w:t>
      </w:r>
      <w:r>
        <w:rPr>
          <w:color w:val="231F20"/>
        </w:rPr>
        <w:t>trol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envi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n</w:t>
      </w:r>
      <w:r>
        <w:rPr>
          <w:color w:val="231F20"/>
        </w:rPr>
        <w:t>ment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 exi</w:t>
      </w:r>
      <w:r>
        <w:rPr>
          <w:color w:val="231F20"/>
          <w:spacing w:val="-3"/>
        </w:rPr>
        <w:t>s</w:t>
      </w:r>
      <w:r>
        <w:rPr>
          <w:color w:val="231F20"/>
        </w:rPr>
        <w:t>ting product,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v</w:t>
      </w:r>
      <w:r>
        <w:rPr>
          <w:color w:val="231F20"/>
        </w:rPr>
        <w:t>i</w:t>
      </w:r>
      <w:r>
        <w:rPr>
          <w:color w:val="231F20"/>
          <w:spacing w:val="-3"/>
        </w:rPr>
        <w:t>c</w:t>
      </w:r>
      <w:r>
        <w:rPr>
          <w:color w:val="231F20"/>
        </w:rPr>
        <w:t>e, 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busi</w:t>
      </w:r>
      <w:r>
        <w:rPr>
          <w:color w:val="231F20"/>
          <w:spacing w:val="-2"/>
        </w:rPr>
        <w:t>n</w:t>
      </w:r>
      <w:r>
        <w:rPr>
          <w:color w:val="231F20"/>
        </w:rPr>
        <w:t>ess i</w:t>
      </w:r>
      <w:r>
        <w:rPr>
          <w:color w:val="231F20"/>
          <w:spacing w:val="-2"/>
        </w:rPr>
        <w:t>n</w:t>
      </w:r>
      <w:r>
        <w:rPr>
          <w:color w:val="231F20"/>
        </w:rPr>
        <w:t>itiativ</w:t>
      </w:r>
      <w:r>
        <w:rPr>
          <w:color w:val="231F20"/>
          <w:spacing w:val="-2"/>
        </w:rPr>
        <w:t>e</w:t>
      </w:r>
      <w:r>
        <w:rPr>
          <w:color w:val="231F20"/>
        </w:rPr>
        <w:t>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11"/>
        <w:ind w:left="860" w:right="1131"/>
      </w:pPr>
      <w:r>
        <w:rPr>
          <w:color w:val="231F20"/>
        </w:rPr>
        <w:t>The repla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e</w:t>
      </w:r>
      <w:r>
        <w:rPr>
          <w:color w:val="231F20"/>
        </w:rPr>
        <w:t>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significant en</w:t>
      </w:r>
      <w:r>
        <w:rPr>
          <w:color w:val="231F20"/>
          <w:spacing w:val="-2"/>
        </w:rPr>
        <w:t>h</w:t>
      </w:r>
      <w:r>
        <w:rPr>
          <w:color w:val="231F20"/>
        </w:rPr>
        <w:t>anc</w:t>
      </w:r>
      <w:r>
        <w:rPr>
          <w:color w:val="231F20"/>
          <w:spacing w:val="-2"/>
        </w:rPr>
        <w:t>e</w:t>
      </w:r>
      <w:r>
        <w:rPr>
          <w:color w:val="231F20"/>
        </w:rPr>
        <w:t>me</w:t>
      </w:r>
      <w:r>
        <w:rPr>
          <w:color w:val="231F20"/>
          <w:spacing w:val="-3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2"/>
        </w:rPr>
        <w:t>t</w:t>
      </w:r>
      <w:r>
        <w:rPr>
          <w:color w:val="231F20"/>
        </w:rPr>
        <w:t>o, t</w:t>
      </w:r>
      <w:r>
        <w:rPr>
          <w:color w:val="231F20"/>
          <w:spacing w:val="-4"/>
        </w:rPr>
        <w:t>h</w:t>
      </w:r>
      <w:r>
        <w:rPr>
          <w:color w:val="231F20"/>
        </w:rPr>
        <w:t>e i</w:t>
      </w:r>
      <w:r>
        <w:rPr>
          <w:color w:val="231F20"/>
          <w:spacing w:val="-2"/>
        </w:rPr>
        <w:t>n</w:t>
      </w:r>
      <w:r>
        <w:rPr>
          <w:color w:val="231F20"/>
        </w:rPr>
        <w:t>fo</w:t>
      </w:r>
      <w:r>
        <w:rPr>
          <w:color w:val="231F20"/>
          <w:spacing w:val="-3"/>
        </w:rPr>
        <w:t>r</w:t>
      </w:r>
      <w:r>
        <w:rPr>
          <w:color w:val="231F20"/>
        </w:rPr>
        <w:t>mat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on </w:t>
      </w:r>
      <w:r>
        <w:rPr>
          <w:color w:val="231F20"/>
          <w:spacing w:val="-2"/>
        </w:rPr>
        <w:t>t</w:t>
      </w:r>
      <w:r>
        <w:rPr>
          <w:color w:val="231F20"/>
        </w:rPr>
        <w:t>echno</w:t>
      </w:r>
      <w:r>
        <w:rPr>
          <w:color w:val="231F20"/>
          <w:spacing w:val="-4"/>
        </w:rPr>
        <w:t>l</w:t>
      </w:r>
      <w:r>
        <w:rPr>
          <w:color w:val="231F20"/>
        </w:rPr>
        <w:t>ogy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(</w:t>
      </w:r>
      <w:r>
        <w:rPr>
          <w:color w:val="231F20"/>
        </w:rPr>
        <w:t>“I</w:t>
      </w:r>
      <w:r>
        <w:rPr>
          <w:color w:val="231F20"/>
          <w:spacing w:val="-3"/>
        </w:rPr>
        <w:t>T</w:t>
      </w:r>
      <w:r>
        <w:rPr>
          <w:color w:val="231F20"/>
        </w:rPr>
        <w:t xml:space="preserve">”) </w:t>
      </w:r>
      <w:r>
        <w:rPr>
          <w:color w:val="231F20"/>
          <w:spacing w:val="-1"/>
        </w:rPr>
        <w:t>supp</w:t>
      </w:r>
      <w:r>
        <w:rPr>
          <w:color w:val="231F20"/>
        </w:rPr>
        <w:t>o</w:t>
      </w:r>
      <w:r>
        <w:rPr>
          <w:color w:val="231F20"/>
          <w:spacing w:val="-1"/>
        </w:rPr>
        <w:t>rtin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a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e</w:t>
      </w:r>
      <w:r>
        <w:rPr>
          <w:color w:val="231F20"/>
        </w:rPr>
        <w:t>x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stin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pro</w:t>
      </w:r>
      <w:r>
        <w:rPr>
          <w:color w:val="231F20"/>
          <w:spacing w:val="-4"/>
        </w:rPr>
        <w:t>d</w:t>
      </w:r>
      <w:r>
        <w:rPr>
          <w:color w:val="231F20"/>
          <w:spacing w:val="-1"/>
        </w:rPr>
        <w:t>uct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2"/>
        </w:rPr>
        <w:t>r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c</w:t>
      </w:r>
      <w:r>
        <w:rPr>
          <w:color w:val="231F20"/>
          <w:spacing w:val="-1"/>
        </w:rPr>
        <w:t>e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>busines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in</w:t>
      </w:r>
      <w:r>
        <w:rPr>
          <w:color w:val="231F20"/>
          <w:spacing w:val="-4"/>
        </w:rPr>
        <w:t>i</w:t>
      </w:r>
      <w:r>
        <w:rPr>
          <w:color w:val="231F20"/>
        </w:rPr>
        <w:t>t</w:t>
      </w:r>
      <w:r>
        <w:rPr>
          <w:color w:val="231F20"/>
          <w:spacing w:val="-1"/>
        </w:rPr>
        <w:t>iativ</w:t>
      </w:r>
      <w:r>
        <w:rPr>
          <w:color w:val="231F20"/>
          <w:spacing w:val="3"/>
        </w:rPr>
        <w:t>e</w:t>
      </w:r>
      <w:r>
        <w:rPr>
          <w:color w:val="231F20"/>
        </w:rPr>
        <w:t>.</w:t>
      </w:r>
    </w:p>
    <w:p w:rsidR="00FF7F45" w:rsidRDefault="00FF7F45">
      <w:pPr>
        <w:sectPr w:rsidR="00FF7F45">
          <w:pgSz w:w="12240" w:h="15840"/>
          <w:pgMar w:top="1020" w:right="1320" w:bottom="1020" w:left="1300" w:header="599" w:footer="826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308" style="position:absolute;left:0;text-align:left;margin-left:70.45pt;margin-top:-4.25pt;width:471.25pt;height:8.2pt;z-index:-1126;mso-position-horizontal-relative:page" coordorigin="1409,-85" coordsize="9425,164">
            <v:group id="_x0000_s1311" style="position:absolute;left:1419;top:-75;width:9405;height:144" coordorigin="1419,-75" coordsize="9405,144">
              <v:shape id="_x0000_s1312" style="position:absolute;left:1419;top:-75;width:9405;height:144" coordorigin="1419,-75" coordsize="9405,144" path="m1419,69r9405,l10824,-75r-9405,l1419,69xe" fillcolor="#ed1c24" stroked="f">
                <v:path arrowok="t"/>
              </v:shape>
            </v:group>
            <v:group id="_x0000_s1309" style="position:absolute;left:1505;top:-53;width:9275;height:98" coordorigin="1505,-53" coordsize="9275,98">
              <v:shape id="_x0000_s1310" style="position:absolute;left:1505;top:-53;width:9275;height:98" coordorigin="1505,-53" coordsize="9275,98" path="m1505,45r9275,l10780,-53r-9275,l1505,45xe" fillcolor="#ed1c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706"/>
        </w:tabs>
        <w:ind w:left="706"/>
        <w:rPr>
          <w:b w:val="0"/>
          <w:bCs w:val="0"/>
        </w:rPr>
      </w:pPr>
      <w:r>
        <w:pict>
          <v:group id="_x0000_s1306" style="position:absolute;left:0;text-align:left;margin-left:70.6pt;margin-top:27pt;width:470.95pt;height:.1pt;z-index:-1125;mso-position-horizontal-relative:page" coordorigin="1412,540" coordsize="9419,2">
            <v:shape id="_x0000_s1307" style="position:absolute;left:1412;top:540;width:9419;height:2" coordorigin="1412,540" coordsize="9419,0" path="m1412,540r9419,e" filled="f" strokecolor="#ed1c24" strokeweight=".58pt">
              <v:path arrowok="t"/>
            </v:shape>
            <w10:wrap anchorx="page"/>
          </v:group>
        </w:pict>
      </w:r>
      <w:bookmarkStart w:id="5" w:name="_TOC_250024"/>
      <w:r>
        <w:rPr>
          <w:color w:val="ED1C24"/>
        </w:rPr>
        <w:t>Gov</w:t>
      </w:r>
      <w:r>
        <w:rPr>
          <w:color w:val="ED1C24"/>
          <w:spacing w:val="-4"/>
        </w:rPr>
        <w:t>e</w:t>
      </w:r>
      <w:r>
        <w:rPr>
          <w:color w:val="ED1C24"/>
        </w:rPr>
        <w:t>rnance</w:t>
      </w:r>
      <w:r>
        <w:rPr>
          <w:color w:val="ED1C24"/>
          <w:spacing w:val="-1"/>
        </w:rPr>
        <w:t xml:space="preserve"> </w:t>
      </w:r>
      <w:r>
        <w:rPr>
          <w:color w:val="ED1C24"/>
          <w:spacing w:val="-2"/>
        </w:rPr>
        <w:t>a</w:t>
      </w:r>
      <w:r>
        <w:rPr>
          <w:color w:val="ED1C24"/>
        </w:rPr>
        <w:t>nd</w:t>
      </w:r>
      <w:r>
        <w:rPr>
          <w:color w:val="ED1C24"/>
          <w:spacing w:val="-1"/>
        </w:rPr>
        <w:t xml:space="preserve"> </w:t>
      </w:r>
      <w:r>
        <w:rPr>
          <w:color w:val="ED1C24"/>
        </w:rPr>
        <w:t>Ac</w:t>
      </w:r>
      <w:r>
        <w:rPr>
          <w:color w:val="ED1C24"/>
          <w:spacing w:val="-3"/>
        </w:rPr>
        <w:t>c</w:t>
      </w:r>
      <w:r>
        <w:rPr>
          <w:color w:val="ED1C24"/>
        </w:rPr>
        <w:t>ountabil</w:t>
      </w:r>
      <w:r>
        <w:rPr>
          <w:color w:val="ED1C24"/>
          <w:spacing w:val="-1"/>
        </w:rPr>
        <w:t>i</w:t>
      </w:r>
      <w:r>
        <w:rPr>
          <w:color w:val="ED1C24"/>
        </w:rPr>
        <w:t>ty</w:t>
      </w:r>
      <w:bookmarkEnd w:id="5"/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spacing w:before="198"/>
        <w:rPr>
          <w:b w:val="0"/>
          <w:bCs w:val="0"/>
        </w:rPr>
      </w:pPr>
      <w:r>
        <w:pict>
          <v:group id="_x0000_s1213" style="position:absolute;left:0;text-align:left;margin-left:228.95pt;margin-top:49.05pt;width:269.65pt;height:231.6pt;z-index:-1124;mso-position-horizontal-relative:page" coordorigin="4579,981" coordsize="5393,4632">
            <v:group id="_x0000_s1304" style="position:absolute;left:4612;top:1016;width:5346;height:516" coordorigin="4612,1016" coordsize="5346,516">
              <v:shape id="_x0000_s1305" style="position:absolute;left:4612;top:1016;width:5346;height:516" coordorigin="4612,1016" coordsize="5346,516" path="m4612,1532r5347,l9959,1016r-5347,l4612,1532xe" fillcolor="#e6e7e8" stroked="f">
                <v:path arrowok="t"/>
              </v:shape>
            </v:group>
            <v:group id="_x0000_s1302" style="position:absolute;left:4611;top:1533;width:5349;height:2" coordorigin="4611,1533" coordsize="5349,2">
              <v:shape id="_x0000_s1303" style="position:absolute;left:4611;top:1533;width:5349;height:2" coordorigin="4611,1533" coordsize="5349,0" path="m4611,1533r5350,e" filled="f" strokecolor="#e6e7e8" strokeweight=".2pt">
                <v:path arrowok="t"/>
              </v:shape>
            </v:group>
            <v:group id="_x0000_s1300" style="position:absolute;left:4611;top:1016;width:2;height:516" coordorigin="4611,1016" coordsize="2,516">
              <v:shape id="_x0000_s1301" style="position:absolute;left:4611;top:1016;width:2;height:516" coordorigin="4611,1016" coordsize="0,516" path="m4611,1016r,516e" filled="f" strokecolor="#e6e7e8" strokeweight=".2pt">
                <v:path arrowok="t"/>
              </v:shape>
            </v:group>
            <v:group id="_x0000_s1298" style="position:absolute;left:4611;top:1015;width:5350;height:2" coordorigin="4611,1015" coordsize="5350,2">
              <v:shape id="_x0000_s1299" style="position:absolute;left:4611;top:1015;width:5350;height:2" coordorigin="4611,1015" coordsize="5350,0" path="m4611,1015r5349,e" filled="f" strokecolor="#e6e7e8" strokeweight=".2pt">
                <v:path arrowok="t"/>
              </v:shape>
            </v:group>
            <v:group id="_x0000_s1295" style="position:absolute;left:9960;top:1016;width:2;height:516" coordorigin="9960,1016" coordsize="2,516">
              <v:shape id="_x0000_s1297" style="position:absolute;left:9960;top:1016;width:2;height:516" coordorigin="9960,1016" coordsize="0,516" path="m9960,1016r,516e" filled="f" strokecolor="#e6e7e8" strokeweight=".2pt">
                <v:path arrowok="t"/>
              </v:shape>
              <v:shape id="_x0000_s1296" type="#_x0000_t75" style="position:absolute;left:4588;top:1003;width:5347;height:505">
                <v:imagedata r:id="rId12" o:title=""/>
              </v:shape>
            </v:group>
            <v:group id="_x0000_s1293" style="position:absolute;left:4581;top:983;width:5338;height:505" coordorigin="4581,983" coordsize="5338,505">
              <v:shape id="_x0000_s1294" style="position:absolute;left:4581;top:983;width:5338;height:505" coordorigin="4581,983" coordsize="5338,505" path="m4588,1508r5347,l9935,1004r-5347,l4588,1508xe" filled="f" strokecolor="#636466" strokeweight=".07044mm">
                <v:path arrowok="t"/>
              </v:shape>
            </v:group>
            <v:group id="_x0000_s1291" style="position:absolute;left:4612;top:2000;width:5346;height:480" coordorigin="4612,2000" coordsize="5346,480">
              <v:shape id="_x0000_s1292" style="position:absolute;left:4612;top:2000;width:5346;height:480" coordorigin="4612,2000" coordsize="5346,480" path="m4612,2480r5347,l9959,2000r-5347,l4612,2480xe" fillcolor="#e6e7e8" stroked="f">
                <v:path arrowok="t"/>
              </v:shape>
            </v:group>
            <v:group id="_x0000_s1289" style="position:absolute;left:9960;top:2504;width:2;height:2" coordorigin="9960,2504" coordsize="2,2">
              <v:shape id="_x0000_s1290" style="position:absolute;left:9960;top:2504;width:2;height:2" coordorigin="9960,2504" coordsize="1,0" path="m9960,2504r1,e" filled="f" strokecolor="#e6e7e8" strokeweight=".1143mm">
                <v:path arrowok="t"/>
              </v:shape>
            </v:group>
            <v:group id="_x0000_s1287" style="position:absolute;left:9960;top:2000;width:2;height:2448" coordorigin="9960,2000" coordsize="2,2448">
              <v:shape id="_x0000_s1288" style="position:absolute;left:9960;top:2000;width:2;height:2448" coordorigin="9960,2000" coordsize="0,2448" path="m9960,2000r,2448e" filled="f" strokecolor="#e6e7e8" strokeweight=".2pt">
                <v:path arrowok="t"/>
              </v:shape>
            </v:group>
            <v:group id="_x0000_s1285" style="position:absolute;left:4611;top:2000;width:2;height:480" coordorigin="4611,2000" coordsize="2,480">
              <v:shape id="_x0000_s1286" style="position:absolute;left:4611;top:2000;width:2;height:480" coordorigin="4611,2000" coordsize="0,480" path="m4611,2000r,480e" filled="f" strokecolor="#e6e7e8" strokeweight=".2pt">
                <v:path arrowok="t"/>
              </v:shape>
            </v:group>
            <v:group id="_x0000_s1282" style="position:absolute;left:4611;top:1999;width:5350;height:2" coordorigin="4611,1999" coordsize="5350,2">
              <v:shape id="_x0000_s1284" style="position:absolute;left:4611;top:1999;width:5350;height:2" coordorigin="4611,1999" coordsize="5350,0" path="m4611,1999r5350,e" filled="f" strokecolor="#e6e7e8" strokeweight=".2pt">
                <v:path arrowok="t"/>
              </v:shape>
              <v:shape id="_x0000_s1283" type="#_x0000_t75" style="position:absolute;left:4588;top:1975;width:5347;height:505">
                <v:imagedata r:id="rId13" o:title=""/>
              </v:shape>
            </v:group>
            <v:group id="_x0000_s1280" style="position:absolute;left:4581;top:1957;width:5338;height:505" coordorigin="4581,1957" coordsize="5338,505">
              <v:shape id="_x0000_s1281" style="position:absolute;left:4581;top:1957;width:5338;height:505" coordorigin="4581,1957" coordsize="5338,505" path="m4588,2480r5347,l9935,1976r-5347,l4588,2480xe" filled="f" strokecolor="#636466" strokeweight=".07044mm">
                <v:path arrowok="t"/>
              </v:shape>
            </v:group>
            <v:group id="_x0000_s1278" style="position:absolute;left:4610;top:4436;width:5348;height:2" coordorigin="4610,4436" coordsize="5348,2">
              <v:shape id="_x0000_s1279" style="position:absolute;left:4610;top:4436;width:5348;height:2" coordorigin="4610,4436" coordsize="5348,0" path="m4610,4436r5349,e" filled="f" strokecolor="#e6e7e8" strokeweight="1.3pt">
                <v:path arrowok="t"/>
              </v:shape>
            </v:group>
            <v:group id="_x0000_s1276" style="position:absolute;left:9947;top:2468;width:2;height:1957" coordorigin="9947,2468" coordsize="2,1957">
              <v:shape id="_x0000_s1277" style="position:absolute;left:9947;top:2468;width:2;height:1957" coordorigin="9947,2468" coordsize="0,1957" path="m9947,2468r,1956e" filled="f" strokecolor="#e6e7e8" strokeweight=".46003mm">
                <v:path arrowok="t"/>
              </v:shape>
            </v:group>
            <v:group id="_x0000_s1274" style="position:absolute;left:9935;top:2504;width:24;height:2" coordorigin="9935,2504" coordsize="24,2">
              <v:shape id="_x0000_s1275" style="position:absolute;left:9935;top:2504;width:24;height:2" coordorigin="9935,2504" coordsize="24,0" path="m9935,2504r24,e" filled="f" strokecolor="#d9dbdc" strokeweight=".3pt">
                <v:path arrowok="t"/>
              </v:shape>
            </v:group>
            <v:group id="_x0000_s1272" style="position:absolute;left:4611;top:4449;width:5349;height:2" coordorigin="4611,4449" coordsize="5349,2">
              <v:shape id="_x0000_s1273" style="position:absolute;left:4611;top:4449;width:5349;height:2" coordorigin="4611,4449" coordsize="5349,0" path="m4611,4449r5349,e" filled="f" strokecolor="#e6e7e8" strokeweight=".2pt">
                <v:path arrowok="t"/>
              </v:shape>
            </v:group>
            <v:group id="_x0000_s1268" style="position:absolute;left:9959;top:2502;width:2;height:4" coordorigin="9959,2502" coordsize="2,4">
              <v:shape id="_x0000_s1271" style="position:absolute;left:9959;top:2502;width:2;height:4" coordorigin="9959,2502" coordsize="2,4" path="m9959,2502r,2l9961,2504r-1,-2l9959,2502xe" fillcolor="#d9dbdc" stroked="f">
                <v:path arrowok="t"/>
              </v:shape>
              <v:shape id="_x0000_s1270" style="position:absolute;left:9959;top:2502;width:2;height:4" coordorigin="9959,2502" coordsize="2,4" path="m9959,2504r,2l9960,2505r1,-1l9959,2504xe" fillcolor="#d9dbdc" stroked="f">
                <v:path arrowok="t"/>
              </v:shape>
              <v:shape id="_x0000_s1269" type="#_x0000_t75" style="position:absolute;left:4588;top:2480;width:5346;height:1944">
                <v:imagedata r:id="rId14" o:title=""/>
              </v:shape>
            </v:group>
            <v:group id="_x0000_s1264" style="position:absolute;left:4581;top:2462;width:5338;height:1948" coordorigin="4581,2462" coordsize="5338,1948">
              <v:shape id="_x0000_s1267" style="position:absolute;left:4581;top:2462;width:5338;height:1948" coordorigin="4581,2462" coordsize="5338,1948" path="m4588,4424r5347,l9935,2480r-5347,l4588,4424xe" filled="f" strokecolor="#636466" strokeweight=".07047mm">
                <v:path arrowok="t"/>
              </v:shape>
              <v:shape id="_x0000_s1266" type="#_x0000_t75" style="position:absolute;left:5624;top:2720;width:3468;height:432">
                <v:imagedata r:id="rId15" o:title=""/>
              </v:shape>
              <v:shape id="_x0000_s1265" type="#_x0000_t75" style="position:absolute;left:5622;top:2718;width:3472;height:436">
                <v:imagedata r:id="rId16" o:title=""/>
              </v:shape>
            </v:group>
            <v:group id="_x0000_s1262" style="position:absolute;left:5600;top:2696;width:3468;height:432" coordorigin="5600,2696" coordsize="3468,432">
              <v:shape id="_x0000_s1263" style="position:absolute;left:5600;top:2696;width:3468;height:432" coordorigin="5600,2696" coordsize="3468,432" path="m5600,3128r3468,l9068,2696r-3468,l5600,3128xe" fillcolor="#ee2a29" stroked="f">
                <v:path arrowok="t"/>
              </v:shape>
            </v:group>
            <v:group id="_x0000_s1258" style="position:absolute;left:5591;top:2678;width:3462;height:433" coordorigin="5591,2678" coordsize="3462,433">
              <v:shape id="_x0000_s1261" style="position:absolute;left:5591;top:2678;width:3462;height:433" coordorigin="5591,2678" coordsize="3462,433" path="m5600,3128r3468,l9068,2696r-3468,l5600,3128xe" filled="f" strokecolor="white" strokeweight=".07044mm">
                <v:path arrowok="t"/>
              </v:shape>
              <v:shape id="_x0000_s1260" type="#_x0000_t75" style="position:absolute;left:5624;top:3368;width:3468;height:432">
                <v:imagedata r:id="rId17" o:title=""/>
              </v:shape>
              <v:shape id="_x0000_s1259" type="#_x0000_t75" style="position:absolute;left:5622;top:3366;width:3472;height:436">
                <v:imagedata r:id="rId18" o:title=""/>
              </v:shape>
            </v:group>
            <v:group id="_x0000_s1256" style="position:absolute;left:5600;top:3344;width:3468;height:432" coordorigin="5600,3344" coordsize="3468,432">
              <v:shape id="_x0000_s1257" style="position:absolute;left:5600;top:3344;width:3468;height:432" coordorigin="5600,3344" coordsize="3468,432" path="m5600,3776r3468,l9068,3344r-3468,l5600,3776xe" fillcolor="#ee2a29" stroked="f">
                <v:path arrowok="t"/>
              </v:shape>
            </v:group>
            <v:group id="_x0000_s1252" style="position:absolute;left:5591;top:3327;width:3462;height:433" coordorigin="5591,3327" coordsize="3462,433">
              <v:shape id="_x0000_s1255" style="position:absolute;left:5591;top:3327;width:3462;height:433" coordorigin="5591,3327" coordsize="3462,433" path="m5600,3776r3468,l9068,3344r-3468,l5600,3776xe" filled="f" strokecolor="white" strokeweight=".07044mm">
                <v:path arrowok="t"/>
              </v:shape>
              <v:shape id="_x0000_s1254" type="#_x0000_t75" style="position:absolute;left:5624;top:3944;width:3468;height:432">
                <v:imagedata r:id="rId19" o:title=""/>
              </v:shape>
              <v:shape id="_x0000_s1253" type="#_x0000_t75" style="position:absolute;left:5622;top:3942;width:3472;height:436">
                <v:imagedata r:id="rId20" o:title=""/>
              </v:shape>
            </v:group>
            <v:group id="_x0000_s1250" style="position:absolute;left:5624;top:3944;width:3468;height:2" coordorigin="5624,3944" coordsize="3468,2">
              <v:shape id="_x0000_s1251" style="position:absolute;left:5624;top:3944;width:3468;height:2" coordorigin="5624,3944" coordsize="3468,0" path="m5624,3944r3468,l5624,3944e" filled="f" stroked="f">
                <v:path arrowok="t"/>
              </v:shape>
            </v:group>
            <v:group id="_x0000_s1248" style="position:absolute;left:5600;top:3920;width:3468;height:432" coordorigin="5600,3920" coordsize="3468,432">
              <v:shape id="_x0000_s1249" style="position:absolute;left:5600;top:3920;width:3468;height:432" coordorigin="5600,3920" coordsize="3468,432" path="m5600,4352r3468,l9068,3920r-3468,l5600,4352xe" fillcolor="#ee2a29" stroked="f">
                <v:path arrowok="t"/>
              </v:shape>
            </v:group>
            <v:group id="_x0000_s1246" style="position:absolute;left:5591;top:3904;width:3462;height:433" coordorigin="5591,3904" coordsize="3462,433">
              <v:shape id="_x0000_s1247" style="position:absolute;left:5591;top:3904;width:3462;height:433" coordorigin="5591,3904" coordsize="3462,433" path="m5600,4352r3468,l9068,3920r-3468,l5600,4352xe" filled="f" strokecolor="white" strokeweight=".07044mm">
                <v:path arrowok="t"/>
              </v:shape>
            </v:group>
            <v:group id="_x0000_s1244" style="position:absolute;left:5046;top:5024;width:1734;height:576" coordorigin="5046,5024" coordsize="1734,576">
              <v:shape id="_x0000_s1245" style="position:absolute;left:5046;top:5024;width:1734;height:576" coordorigin="5046,5024" coordsize="1734,576" path="m5046,5601r1734,l6780,5024r-1734,l5046,5601xe" fillcolor="#e6e7e8" stroked="f">
                <v:path arrowok="t"/>
              </v:shape>
            </v:group>
            <v:group id="_x0000_s1242" style="position:absolute;left:5045;top:5602;width:1737;height:2" coordorigin="5045,5602" coordsize="1737,2">
              <v:shape id="_x0000_s1243" style="position:absolute;left:5045;top:5602;width:1737;height:2" coordorigin="5045,5602" coordsize="1737,0" path="m5045,5602r1736,e" filled="f" strokecolor="#e6e7e8" strokeweight=".2pt">
                <v:path arrowok="t"/>
              </v:shape>
            </v:group>
            <v:group id="_x0000_s1240" style="position:absolute;left:5045;top:5025;width:2;height:576" coordorigin="5045,5025" coordsize="2,576">
              <v:shape id="_x0000_s1241" style="position:absolute;left:5045;top:5025;width:2;height:576" coordorigin="5045,5025" coordsize="0,576" path="m5045,5025r,576e" filled="f" strokecolor="#e6e7e8" strokeweight=".2pt">
                <v:path arrowok="t"/>
              </v:shape>
            </v:group>
            <v:group id="_x0000_s1238" style="position:absolute;left:5044;top:5024;width:1737;height:2" coordorigin="5044,5024" coordsize="1737,2">
              <v:shape id="_x0000_s1239" style="position:absolute;left:5044;top:5024;width:1737;height:2" coordorigin="5044,5024" coordsize="1737,0" path="m5044,5024r1737,e" filled="f" strokecolor="#e6e7e8" strokeweight=".2pt">
                <v:path arrowok="t"/>
              </v:shape>
            </v:group>
            <v:group id="_x0000_s1235" style="position:absolute;left:6781;top:5024;width:2;height:576" coordorigin="6781,5024" coordsize="2,576">
              <v:shape id="_x0000_s1237" style="position:absolute;left:6781;top:5024;width:2;height:576" coordorigin="6781,5024" coordsize="0,576" path="m6781,5024r,577e" filled="f" strokecolor="#e6e7e8" strokeweight=".2pt">
                <v:path arrowok="t"/>
              </v:shape>
              <v:shape id="_x0000_s1236" type="#_x0000_t75" style="position:absolute;left:5021;top:5000;width:1735;height:577">
                <v:imagedata r:id="rId21" o:title=""/>
              </v:shape>
            </v:group>
            <v:group id="_x0000_s1233" style="position:absolute;left:5022;top:5000;width:1734;height:576" coordorigin="5022,5000" coordsize="1734,576">
              <v:shape id="_x0000_s1234" style="position:absolute;left:5022;top:5000;width:1734;height:576" coordorigin="5022,5000" coordsize="1734,576" path="m6756,5577r-1734,l5022,5000r1734,l6756,5577xe" filled="f" strokecolor="#636466" strokeweight=".07047mm">
                <v:path arrowok="t"/>
              </v:shape>
            </v:group>
            <v:group id="_x0000_s1231" style="position:absolute;left:5046;top:5024;width:1674;height:516" coordorigin="5046,5024" coordsize="1674,516">
              <v:shape id="_x0000_s1232" style="position:absolute;left:5046;top:5024;width:1674;height:516" coordorigin="5046,5024" coordsize="1674,516" path="m6720,5541r-1674,l5046,5024r1674,l6720,5541xe" filled="f" strokecolor="#636466" strokeweight=".07047mm">
                <v:path arrowok="t"/>
              </v:shape>
            </v:group>
            <v:group id="_x0000_s1229" style="position:absolute;left:5889;top:4424;width:1373;height:576" coordorigin="5889,4424" coordsize="1373,576">
              <v:shape id="_x0000_s1230" style="position:absolute;left:5889;top:4424;width:1373;height:576" coordorigin="5889,4424" coordsize="1373,576" path="m5889,5000r,-360l7261,4640r,-216e" filled="f" strokecolor="#636466" strokeweight=".28225mm">
                <v:path arrowok="t"/>
              </v:shape>
            </v:group>
            <v:group id="_x0000_s1227" style="position:absolute;left:7936;top:5024;width:1734;height:576" coordorigin="7936,5024" coordsize="1734,576">
              <v:shape id="_x0000_s1228" style="position:absolute;left:7936;top:5024;width:1734;height:576" coordorigin="7936,5024" coordsize="1734,576" path="m7936,5601r1734,l9670,5024r-1734,l7936,5601xe" fillcolor="#e6e7e8" stroked="f">
                <v:path arrowok="t"/>
              </v:shape>
            </v:group>
            <v:group id="_x0000_s1222" style="position:absolute;left:7934;top:5022;width:1738;height:580" coordorigin="7934,5022" coordsize="1738,580">
              <v:shape id="_x0000_s1226" style="position:absolute;left:7934;top:5022;width:1738;height:580" coordorigin="7934,5022" coordsize="1738,580" path="m9670,5022r-1734,l7934,5023r,1l7934,5601r2,2l9670,5603r1,-1l9672,5601r-1736,l7936,5024r1736,l9671,5023r-1,-1xe" fillcolor="#e6e7e8" stroked="f">
                <v:path arrowok="t"/>
              </v:shape>
              <v:shape id="_x0000_s1225" style="position:absolute;left:7934;top:5022;width:1738;height:580" coordorigin="7934,5022" coordsize="1738,580" path="m9672,5024r-2,l9670,5601r2,l9672,5024xe" fillcolor="#e6e7e8" stroked="f">
                <v:path arrowok="t"/>
              </v:shape>
              <v:shape id="_x0000_s1224" style="position:absolute;left:7934;top:5022;width:1738;height:580" coordorigin="7934,5022" coordsize="1738,580" path="m7936,5024r,577l7936,5024xe" fillcolor="#e6e7e8" stroked="f">
                <v:path arrowok="t"/>
              </v:shape>
              <v:shape id="_x0000_s1223" type="#_x0000_t75" style="position:absolute;left:7912;top:5000;width:1735;height:577">
                <v:imagedata r:id="rId21" o:title=""/>
              </v:shape>
            </v:group>
            <v:group id="_x0000_s1220" style="position:absolute;left:7912;top:5000;width:1734;height:576" coordorigin="7912,5000" coordsize="1734,576">
              <v:shape id="_x0000_s1221" style="position:absolute;left:7912;top:5000;width:1734;height:576" coordorigin="7912,5000" coordsize="1734,576" path="m9646,5577r-1734,l7912,5000r1734,l9646,5577xe" filled="f" strokecolor="#636466" strokeweight=".07047mm">
                <v:path arrowok="t"/>
              </v:shape>
            </v:group>
            <v:group id="_x0000_s1218" style="position:absolute;left:7936;top:5024;width:1674;height:516" coordorigin="7936,5024" coordsize="1674,516">
              <v:shape id="_x0000_s1219" style="position:absolute;left:7936;top:5024;width:1674;height:516" coordorigin="7936,5024" coordsize="1674,516" path="m9610,5541r-1674,l7936,5024r1674,l9610,5541xe" filled="f" strokecolor="#636466" strokeweight=".07047mm">
                <v:path arrowok="t"/>
              </v:shape>
            </v:group>
            <v:group id="_x0000_s1216" style="position:absolute;left:7261;top:4424;width:1517;height:576" coordorigin="7261,4424" coordsize="1517,576">
              <v:shape id="_x0000_s1217" style="position:absolute;left:7261;top:4424;width:1517;height:576" coordorigin="7261,4424" coordsize="1517,576" path="m8779,5000r,-360l7261,4640r,-216e" filled="f" strokecolor="#636466" strokeweight=".28225mm">
                <v:path arrowok="t"/>
              </v:shape>
            </v:group>
            <v:group id="_x0000_s1214" style="position:absolute;left:7261;top:1508;width:2;height:468" coordorigin="7261,1508" coordsize="2,468">
              <v:shape id="_x0000_s1215" style="position:absolute;left:7261;top:1508;width:2;height:468" coordorigin="7261,1508" coordsize="0,468" path="m7261,1508r,468e" filled="f" strokecolor="#636466" strokeweight=".28303mm">
                <v:path arrowok="t"/>
              </v:shape>
            </v:group>
            <w10:wrap anchorx="page"/>
          </v:group>
        </w:pict>
      </w:r>
      <w:bookmarkStart w:id="6" w:name="_TOC_250023"/>
      <w:r>
        <w:rPr>
          <w:color w:val="231F20"/>
        </w:rPr>
        <w:t>SHU</w:t>
      </w:r>
      <w:r>
        <w:rPr>
          <w:color w:val="231F20"/>
          <w:spacing w:val="-2"/>
        </w:rPr>
        <w:t>S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Gov</w:t>
      </w:r>
      <w:r>
        <w:rPr>
          <w:color w:val="231F20"/>
          <w:spacing w:val="-2"/>
        </w:rPr>
        <w:t>e</w:t>
      </w:r>
      <w:r>
        <w:rPr>
          <w:color w:val="231F20"/>
        </w:rPr>
        <w:t>rnan</w:t>
      </w:r>
      <w:r>
        <w:rPr>
          <w:color w:val="231F20"/>
          <w:spacing w:val="-2"/>
        </w:rPr>
        <w:t>c</w:t>
      </w:r>
      <w:r>
        <w:rPr>
          <w:color w:val="231F20"/>
        </w:rPr>
        <w:t>e</w:t>
      </w:r>
      <w:bookmarkEnd w:id="6"/>
    </w:p>
    <w:p w:rsidR="00FF7F45" w:rsidRDefault="00FF7F45">
      <w:pPr>
        <w:sectPr w:rsidR="00FF7F45">
          <w:pgSz w:w="12240" w:h="15840"/>
          <w:pgMar w:top="1020" w:right="1320" w:bottom="1020" w:left="1300" w:header="599" w:footer="826" w:gutter="0"/>
          <w:cols w:space="720"/>
        </w:sectPr>
      </w:pPr>
    </w:p>
    <w:p w:rsidR="00FF7F45" w:rsidRDefault="00290FD6">
      <w:pPr>
        <w:spacing w:before="521" w:line="230" w:lineRule="exact"/>
        <w:ind w:left="97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Foreign</w:t>
      </w:r>
      <w:r>
        <w:rPr>
          <w:rFonts w:ascii="Calibri" w:eastAsia="Calibri" w:hAnsi="Calibri" w:cs="Calibri"/>
          <w:b/>
          <w:bCs/>
          <w:color w:val="231F2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Banking</w:t>
      </w:r>
      <w:r>
        <w:rPr>
          <w:rFonts w:ascii="Calibri" w:eastAsia="Calibri" w:hAnsi="Calibri" w:cs="Calibri"/>
          <w:b/>
          <w:bCs/>
          <w:color w:val="231F20"/>
          <w:w w:val="10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Organization</w:t>
      </w:r>
      <w:r>
        <w:rPr>
          <w:rFonts w:ascii="Calibri" w:eastAsia="Calibri" w:hAnsi="Calibri" w:cs="Calibri"/>
          <w:b/>
          <w:bCs/>
          <w:color w:val="231F2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(FBO)</w:t>
      </w:r>
    </w:p>
    <w:p w:rsidR="00FF7F45" w:rsidRDefault="00290FD6">
      <w:pPr>
        <w:pStyle w:val="Heading1"/>
        <w:spacing w:before="573"/>
        <w:rPr>
          <w:b w:val="0"/>
          <w:bCs w:val="0"/>
        </w:rPr>
      </w:pPr>
      <w:r>
        <w:br w:type="column"/>
      </w:r>
      <w:r>
        <w:rPr>
          <w:color w:val="FFFFFF"/>
        </w:rPr>
        <w:t>Banco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Santander,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S.A.</w:t>
      </w:r>
    </w:p>
    <w:p w:rsidR="00FF7F45" w:rsidRDefault="00FF7F45">
      <w:pPr>
        <w:sectPr w:rsidR="00FF7F45">
          <w:type w:val="continuous"/>
          <w:pgSz w:w="12240" w:h="15840"/>
          <w:pgMar w:top="1440" w:right="1320" w:bottom="280" w:left="1300" w:header="720" w:footer="720" w:gutter="0"/>
          <w:cols w:num="2" w:space="720" w:equalWidth="0">
            <w:col w:w="2494" w:space="1170"/>
            <w:col w:w="5956"/>
          </w:cols>
        </w:sectPr>
      </w:pPr>
    </w:p>
    <w:p w:rsidR="00FF7F45" w:rsidRDefault="00290FD6">
      <w:pPr>
        <w:spacing w:before="566"/>
        <w:ind w:left="4505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b/>
          <w:bCs/>
          <w:color w:val="FFFFFF"/>
          <w:sz w:val="29"/>
          <w:szCs w:val="29"/>
        </w:rPr>
        <w:t>Santander</w:t>
      </w:r>
      <w:r>
        <w:rPr>
          <w:rFonts w:ascii="Calibri" w:eastAsia="Calibri" w:hAnsi="Calibri" w:cs="Calibri"/>
          <w:b/>
          <w:bCs/>
          <w:color w:val="FFFFFF"/>
          <w:spacing w:val="-14"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z w:val="29"/>
          <w:szCs w:val="29"/>
        </w:rPr>
        <w:t>Holdings</w:t>
      </w:r>
      <w:r>
        <w:rPr>
          <w:rFonts w:ascii="Calibri" w:eastAsia="Calibri" w:hAnsi="Calibri" w:cs="Calibri"/>
          <w:b/>
          <w:bCs/>
          <w:color w:val="FFFFFF"/>
          <w:spacing w:val="-14"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z w:val="29"/>
          <w:szCs w:val="29"/>
        </w:rPr>
        <w:t>USA</w:t>
      </w:r>
    </w:p>
    <w:p w:rsidR="00FF7F45" w:rsidRDefault="00FF7F45">
      <w:pPr>
        <w:rPr>
          <w:rFonts w:ascii="Calibri" w:eastAsia="Calibri" w:hAnsi="Calibri" w:cs="Calibri"/>
          <w:sz w:val="29"/>
          <w:szCs w:val="29"/>
        </w:rPr>
        <w:sectPr w:rsidR="00FF7F45">
          <w:type w:val="continuous"/>
          <w:pgSz w:w="12240" w:h="15840"/>
          <w:pgMar w:top="1440" w:right="1320" w:bottom="280" w:left="1300" w:header="720" w:footer="720" w:gutter="0"/>
          <w:cols w:space="720"/>
        </w:sectPr>
      </w:pPr>
    </w:p>
    <w:p w:rsidR="00FF7F45" w:rsidRDefault="00290FD6">
      <w:pPr>
        <w:spacing w:before="203" w:line="230" w:lineRule="exact"/>
        <w:ind w:left="97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Bank</w:t>
      </w:r>
      <w:r>
        <w:rPr>
          <w:rFonts w:ascii="Calibri" w:eastAsia="Calibri" w:hAnsi="Calibri" w:cs="Calibri"/>
          <w:b/>
          <w:bCs/>
          <w:color w:val="231F20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Holding</w:t>
      </w:r>
      <w:r>
        <w:rPr>
          <w:rFonts w:ascii="Calibri" w:eastAsia="Calibri" w:hAnsi="Calibri" w:cs="Calibri"/>
          <w:b/>
          <w:bCs/>
          <w:color w:val="231F20"/>
          <w:w w:val="10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Company</w:t>
      </w:r>
      <w:r>
        <w:rPr>
          <w:rFonts w:ascii="Calibri" w:eastAsia="Calibri" w:hAnsi="Calibri" w:cs="Calibri"/>
          <w:b/>
          <w:bCs/>
          <w:color w:val="231F2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(BHC)</w:t>
      </w:r>
    </w:p>
    <w:p w:rsidR="00FF7F45" w:rsidRDefault="00290FD6">
      <w:pPr>
        <w:spacing w:before="358"/>
        <w:ind w:left="974"/>
        <w:rPr>
          <w:rFonts w:ascii="Calibri" w:eastAsia="Calibri" w:hAnsi="Calibri" w:cs="Calibri"/>
          <w:sz w:val="19"/>
          <w:szCs w:val="19"/>
        </w:rPr>
      </w:pPr>
      <w:r>
        <w:rPr>
          <w:w w:val="110"/>
        </w:rPr>
        <w:br w:type="column"/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SHUSA</w:t>
      </w:r>
      <w:r>
        <w:rPr>
          <w:rFonts w:ascii="Calibri" w:eastAsia="Calibri" w:hAnsi="Calibri" w:cs="Calibri"/>
          <w:b/>
          <w:bCs/>
          <w:color w:val="FFFFFF"/>
          <w:spacing w:val="10"/>
          <w:w w:val="1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Board</w:t>
      </w:r>
    </w:p>
    <w:p w:rsidR="00FF7F45" w:rsidRDefault="00FF7F45">
      <w:pPr>
        <w:rPr>
          <w:rFonts w:ascii="Calibri" w:eastAsia="Calibri" w:hAnsi="Calibri" w:cs="Calibri"/>
          <w:sz w:val="19"/>
          <w:szCs w:val="19"/>
        </w:rPr>
        <w:sectPr w:rsidR="00FF7F45">
          <w:type w:val="continuous"/>
          <w:pgSz w:w="12240" w:h="15840"/>
          <w:pgMar w:top="1440" w:right="1320" w:bottom="280" w:left="1300" w:header="720" w:footer="720" w:gutter="0"/>
          <w:cols w:num="2" w:space="720" w:equalWidth="0">
            <w:col w:w="2226" w:space="2244"/>
            <w:col w:w="5150"/>
          </w:cols>
        </w:sectPr>
      </w:pPr>
    </w:p>
    <w:p w:rsidR="00FF7F45" w:rsidRDefault="00290FD6">
      <w:pPr>
        <w:spacing w:before="343"/>
        <w:ind w:left="5506" w:right="18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SHUSA</w:t>
      </w:r>
      <w:r>
        <w:rPr>
          <w:rFonts w:ascii="Calibri" w:eastAsia="Calibri" w:hAnsi="Calibri" w:cs="Calibri"/>
          <w:b/>
          <w:bCs/>
          <w:color w:val="FFFFFF"/>
          <w:spacing w:val="9"/>
          <w:w w:val="1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EMC</w:t>
      </w:r>
    </w:p>
    <w:p w:rsidR="00FF7F45" w:rsidRDefault="00290FD6">
      <w:pPr>
        <w:spacing w:before="344"/>
        <w:ind w:left="4941" w:right="18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SHUSA</w:t>
      </w:r>
      <w:r>
        <w:rPr>
          <w:rFonts w:ascii="Calibri" w:eastAsia="Calibri" w:hAnsi="Calibri" w:cs="Calibri"/>
          <w:b/>
          <w:bCs/>
          <w:color w:val="FFFFFF"/>
          <w:spacing w:val="10"/>
          <w:w w:val="1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NPBA</w:t>
      </w:r>
      <w:r>
        <w:rPr>
          <w:rFonts w:ascii="Calibri" w:eastAsia="Calibri" w:hAnsi="Calibri" w:cs="Calibri"/>
          <w:b/>
          <w:bCs/>
          <w:color w:val="FFFFFF"/>
          <w:spacing w:val="10"/>
          <w:w w:val="1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Committee</w:t>
      </w:r>
    </w:p>
    <w:p w:rsidR="00FF7F45" w:rsidRDefault="00FF7F45">
      <w:pPr>
        <w:rPr>
          <w:rFonts w:ascii="Calibri" w:eastAsia="Calibri" w:hAnsi="Calibri" w:cs="Calibri"/>
          <w:sz w:val="19"/>
          <w:szCs w:val="19"/>
        </w:rPr>
        <w:sectPr w:rsidR="00FF7F45">
          <w:type w:val="continuous"/>
          <w:pgSz w:w="12240" w:h="15840"/>
          <w:pgMar w:top="1440" w:right="1320" w:bottom="280" w:left="1300" w:header="720" w:footer="720" w:gutter="0"/>
          <w:cols w:space="720"/>
        </w:sectPr>
      </w:pPr>
    </w:p>
    <w:p w:rsidR="00FF7F45" w:rsidRDefault="00290FD6">
      <w:pPr>
        <w:spacing w:before="955"/>
        <w:ind w:left="97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231F20"/>
          <w:sz w:val="19"/>
          <w:szCs w:val="19"/>
        </w:rPr>
        <w:t>Subsidiary</w:t>
      </w:r>
    </w:p>
    <w:p w:rsidR="00FF7F45" w:rsidRDefault="00290FD6">
      <w:pPr>
        <w:tabs>
          <w:tab w:val="left" w:pos="3817"/>
        </w:tabs>
        <w:spacing w:before="991"/>
        <w:ind w:left="974"/>
        <w:rPr>
          <w:rFonts w:ascii="Calibri" w:eastAsia="Calibri" w:hAnsi="Calibri" w:cs="Calibri"/>
          <w:sz w:val="19"/>
          <w:szCs w:val="19"/>
        </w:rPr>
      </w:pPr>
      <w:r>
        <w:rPr>
          <w:w w:val="110"/>
        </w:rPr>
        <w:br w:type="column"/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>SBNA</w:t>
      </w:r>
      <w:r>
        <w:rPr>
          <w:rFonts w:ascii="Calibri" w:eastAsia="Calibri" w:hAnsi="Calibri" w:cs="Calibri"/>
          <w:b/>
          <w:bCs/>
          <w:color w:val="FFFFFF"/>
          <w:w w:val="110"/>
          <w:sz w:val="19"/>
          <w:szCs w:val="19"/>
        </w:rPr>
        <w:tab/>
      </w:r>
      <w:r>
        <w:rPr>
          <w:rFonts w:ascii="Calibri" w:eastAsia="Calibri" w:hAnsi="Calibri" w:cs="Calibri"/>
          <w:b/>
          <w:bCs/>
          <w:color w:val="FFFFFF"/>
          <w:spacing w:val="-1"/>
          <w:w w:val="110"/>
          <w:sz w:val="19"/>
          <w:szCs w:val="19"/>
        </w:rPr>
        <w:t>SCUSA</w:t>
      </w:r>
    </w:p>
    <w:p w:rsidR="00FF7F45" w:rsidRDefault="00FF7F45">
      <w:pPr>
        <w:rPr>
          <w:rFonts w:ascii="Calibri" w:eastAsia="Calibri" w:hAnsi="Calibri" w:cs="Calibri"/>
          <w:sz w:val="19"/>
          <w:szCs w:val="19"/>
        </w:rPr>
        <w:sectPr w:rsidR="00FF7F45">
          <w:type w:val="continuous"/>
          <w:pgSz w:w="12240" w:h="15840"/>
          <w:pgMar w:top="1440" w:right="1320" w:bottom="280" w:left="1300" w:header="720" w:footer="720" w:gutter="0"/>
          <w:cols w:num="2" w:space="720" w:equalWidth="0">
            <w:col w:w="1802" w:space="1567"/>
            <w:col w:w="6251"/>
          </w:cols>
        </w:sectPr>
      </w:pPr>
    </w:p>
    <w:p w:rsidR="00FF7F45" w:rsidRDefault="00FF7F45">
      <w:pPr>
        <w:spacing w:before="1" w:line="140" w:lineRule="exact"/>
        <w:rPr>
          <w:sz w:val="14"/>
          <w:szCs w:val="14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pStyle w:val="BodyText"/>
        <w:spacing w:line="278" w:lineRule="auto"/>
        <w:ind w:right="150"/>
      </w:pPr>
      <w:r>
        <w:rPr>
          <w:color w:val="231F20"/>
          <w:spacing w:val="-1"/>
        </w:rPr>
        <w:t>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ha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establis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foll</w:t>
      </w:r>
      <w:r>
        <w:rPr>
          <w:color w:val="231F20"/>
          <w:spacing w:val="-2"/>
        </w:rPr>
        <w:t>o</w:t>
      </w:r>
      <w:r>
        <w:rPr>
          <w:color w:val="231F20"/>
        </w:rPr>
        <w:t>w</w:t>
      </w:r>
      <w:r>
        <w:rPr>
          <w:color w:val="231F20"/>
          <w:spacing w:val="-1"/>
        </w:rPr>
        <w:t>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g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vernan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str</w:t>
      </w:r>
      <w:r>
        <w:rPr>
          <w:color w:val="231F20"/>
        </w:rPr>
        <w:t>u</w:t>
      </w:r>
      <w:r>
        <w:rPr>
          <w:color w:val="231F20"/>
          <w:spacing w:val="-3"/>
        </w:rPr>
        <w:t>c</w:t>
      </w:r>
      <w:r>
        <w:rPr>
          <w:color w:val="231F20"/>
        </w:rPr>
        <w:t>t</w:t>
      </w:r>
      <w:r>
        <w:rPr>
          <w:color w:val="231F20"/>
          <w:spacing w:val="-1"/>
        </w:rPr>
        <w:t>ur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ers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managemen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it</w:t>
      </w:r>
      <w:r>
        <w:rPr>
          <w:color w:val="231F20"/>
        </w:rPr>
        <w:t>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NPBA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and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i</w:t>
      </w:r>
      <w:r>
        <w:rPr>
          <w:color w:val="231F20"/>
        </w:rPr>
        <w:t>mplementat</w:t>
      </w:r>
      <w:r>
        <w:rPr>
          <w:color w:val="231F20"/>
          <w:spacing w:val="-3"/>
        </w:rPr>
        <w:t>i</w:t>
      </w:r>
      <w:r>
        <w:rPr>
          <w:color w:val="231F20"/>
        </w:rPr>
        <w:t>on 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d</w:t>
      </w:r>
      <w:r>
        <w:rPr>
          <w:color w:val="231F20"/>
        </w:rPr>
        <w:t>mi</w:t>
      </w:r>
      <w:r>
        <w:rPr>
          <w:color w:val="231F20"/>
          <w:spacing w:val="-2"/>
        </w:rPr>
        <w:t>n</w:t>
      </w:r>
      <w:r>
        <w:rPr>
          <w:color w:val="231F20"/>
        </w:rPr>
        <w:t>istrat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P</w:t>
      </w:r>
      <w:r>
        <w:rPr>
          <w:color w:val="231F20"/>
        </w:rPr>
        <w:t>oli</w:t>
      </w:r>
      <w:r>
        <w:rPr>
          <w:color w:val="231F20"/>
          <w:spacing w:val="-3"/>
        </w:rPr>
        <w:t>c</w:t>
      </w:r>
      <w:r>
        <w:rPr>
          <w:color w:val="231F20"/>
        </w:rPr>
        <w:t>y.</w:t>
      </w:r>
    </w:p>
    <w:p w:rsidR="00FF7F45" w:rsidRDefault="00FF7F45">
      <w:pPr>
        <w:spacing w:before="7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ind w:left="860"/>
      </w:pP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ar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wil</w:t>
      </w:r>
      <w:r>
        <w:rPr>
          <w:color w:val="231F20"/>
          <w:spacing w:val="-3"/>
        </w:rPr>
        <w:t>l</w:t>
      </w:r>
      <w:r>
        <w:rPr>
          <w:color w:val="231F20"/>
        </w:rPr>
        <w:t>: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ind w:left="1580"/>
      </w:pPr>
      <w:r>
        <w:rPr>
          <w:color w:val="231F20"/>
        </w:rPr>
        <w:t>Re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</w:rPr>
        <w:t>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ap</w:t>
      </w:r>
      <w:r>
        <w:rPr>
          <w:color w:val="231F20"/>
          <w:spacing w:val="-2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2"/>
        </w:rPr>
        <w:t>v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Po</w:t>
      </w:r>
      <w:r>
        <w:rPr>
          <w:color w:val="231F20"/>
        </w:rPr>
        <w:t>licy;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31" w:line="269" w:lineRule="auto"/>
        <w:ind w:left="1580" w:right="119"/>
      </w:pPr>
      <w:r>
        <w:rPr>
          <w:color w:val="231F20"/>
          <w:spacing w:val="-1"/>
        </w:rPr>
        <w:t>Re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w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</w:t>
      </w:r>
      <w:r>
        <w:rPr>
          <w:color w:val="231F20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 xml:space="preserve">e 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annua</w:t>
      </w:r>
      <w:r>
        <w:rPr>
          <w:color w:val="231F20"/>
        </w:rPr>
        <w:t xml:space="preserve">l 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update</w:t>
      </w:r>
      <w:r>
        <w:rPr>
          <w:color w:val="231F20"/>
        </w:rPr>
        <w:t xml:space="preserve">s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ad</w:t>
      </w:r>
      <w:r>
        <w:rPr>
          <w:color w:val="231F20"/>
          <w:spacing w:val="-1"/>
        </w:rPr>
        <w:t>-ho</w:t>
      </w:r>
      <w:r>
        <w:rPr>
          <w:color w:val="231F20"/>
        </w:rPr>
        <w:t xml:space="preserve">c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revis</w:t>
      </w:r>
      <w:r>
        <w:rPr>
          <w:color w:val="231F20"/>
          <w:spacing w:val="-3"/>
        </w:rPr>
        <w:t>i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s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li</w:t>
      </w:r>
      <w:r>
        <w:rPr>
          <w:color w:val="231F20"/>
          <w:spacing w:val="-3"/>
        </w:rPr>
        <w:t>c</w:t>
      </w:r>
      <w:r>
        <w:rPr>
          <w:color w:val="231F20"/>
          <w:spacing w:val="2"/>
        </w:rPr>
        <w:t>y</w:t>
      </w:r>
      <w:r>
        <w:rPr>
          <w:color w:val="231F20"/>
        </w:rPr>
        <w:t xml:space="preserve">, 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cludi</w:t>
      </w:r>
      <w:r>
        <w:rPr>
          <w:color w:val="231F20"/>
          <w:spacing w:val="-2"/>
        </w:rPr>
        <w:t>n</w:t>
      </w:r>
      <w:r>
        <w:rPr>
          <w:color w:val="231F20"/>
        </w:rPr>
        <w:t>g revis</w:t>
      </w:r>
      <w:r>
        <w:rPr>
          <w:color w:val="231F20"/>
          <w:spacing w:val="-3"/>
        </w:rPr>
        <w:t>i</w:t>
      </w:r>
      <w:r>
        <w:rPr>
          <w:color w:val="231F20"/>
        </w:rPr>
        <w:t>ons th</w:t>
      </w:r>
      <w:r>
        <w:rPr>
          <w:color w:val="231F20"/>
          <w:spacing w:val="-3"/>
        </w:rPr>
        <w:t>a</w:t>
      </w:r>
      <w:r>
        <w:rPr>
          <w:color w:val="231F20"/>
        </w:rPr>
        <w:t>t address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</w:t>
      </w:r>
      <w:r>
        <w:rPr>
          <w:color w:val="231F20"/>
          <w:spacing w:val="-4"/>
        </w:rPr>
        <w:t>n</w:t>
      </w:r>
      <w:r>
        <w:rPr>
          <w:color w:val="231F20"/>
        </w:rPr>
        <w:t>ges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2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 xml:space="preserve">k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ofil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1"/>
        </w:rPr>
        <w:t>ganizatio</w:t>
      </w:r>
      <w:r>
        <w:rPr>
          <w:color w:val="231F20"/>
          <w:spacing w:val="-4"/>
        </w:rPr>
        <w:t>n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7" w:line="267" w:lineRule="auto"/>
        <w:ind w:left="1580" w:right="119"/>
      </w:pPr>
      <w:r>
        <w:rPr>
          <w:color w:val="231F20"/>
        </w:rPr>
        <w:t>Over</w:t>
      </w:r>
      <w:r>
        <w:rPr>
          <w:color w:val="231F20"/>
          <w:spacing w:val="-3"/>
        </w:rPr>
        <w:t>s</w:t>
      </w:r>
      <w:r>
        <w:rPr>
          <w:color w:val="231F20"/>
        </w:rPr>
        <w:t>ee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imp</w:t>
      </w:r>
      <w:r>
        <w:rPr>
          <w:color w:val="231F20"/>
          <w:spacing w:val="-4"/>
        </w:rPr>
        <w:t>l</w:t>
      </w:r>
      <w:r>
        <w:rPr>
          <w:color w:val="231F20"/>
        </w:rPr>
        <w:t>ementat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P</w:t>
      </w:r>
      <w:r>
        <w:rPr>
          <w:color w:val="231F20"/>
        </w:rPr>
        <w:t>olic</w:t>
      </w:r>
      <w:r>
        <w:rPr>
          <w:color w:val="231F20"/>
          <w:spacing w:val="-2"/>
        </w:rPr>
        <w:t>y</w:t>
      </w:r>
      <w:r>
        <w:rPr>
          <w:color w:val="231F20"/>
        </w:rPr>
        <w:t>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cludi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ensuri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</w:rPr>
        <w:t>s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sufficien</w:t>
      </w:r>
      <w:r>
        <w:rPr>
          <w:color w:val="231F20"/>
        </w:rPr>
        <w:t>t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al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 xml:space="preserve">gnment </w:t>
      </w:r>
      <w:r>
        <w:rPr>
          <w:color w:val="231F20"/>
        </w:rPr>
        <w:t>with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 E</w:t>
      </w:r>
      <w:r>
        <w:rPr>
          <w:color w:val="231F20"/>
          <w:spacing w:val="-3"/>
        </w:rPr>
        <w:t>R</w:t>
      </w:r>
      <w:r>
        <w:rPr>
          <w:color w:val="231F20"/>
        </w:rPr>
        <w:t>M Fr</w:t>
      </w:r>
      <w:r>
        <w:rPr>
          <w:color w:val="231F20"/>
          <w:spacing w:val="-3"/>
        </w:rPr>
        <w:t>a</w:t>
      </w:r>
      <w:r>
        <w:rPr>
          <w:color w:val="231F20"/>
          <w:spacing w:val="-2"/>
        </w:rPr>
        <w:t>m</w:t>
      </w:r>
      <w:r>
        <w:rPr>
          <w:color w:val="231F20"/>
        </w:rPr>
        <w:t>e</w:t>
      </w:r>
      <w:r>
        <w:rPr>
          <w:color w:val="231F20"/>
          <w:spacing w:val="-2"/>
        </w:rPr>
        <w:t>w</w:t>
      </w:r>
      <w:r>
        <w:rPr>
          <w:color w:val="231F20"/>
        </w:rPr>
        <w:t>ork</w:t>
      </w:r>
      <w:r>
        <w:rPr>
          <w:color w:val="231F20"/>
        </w:rPr>
        <w:t xml:space="preserve">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sk </w:t>
      </w:r>
      <w:r>
        <w:rPr>
          <w:color w:val="231F20"/>
          <w:spacing w:val="-3"/>
        </w:rPr>
        <w:t>T</w:t>
      </w:r>
      <w:r>
        <w:rPr>
          <w:color w:val="231F20"/>
        </w:rPr>
        <w:t>ole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ance </w:t>
      </w:r>
      <w:r>
        <w:rPr>
          <w:color w:val="231F20"/>
          <w:spacing w:val="-4"/>
        </w:rPr>
        <w:t>S</w:t>
      </w:r>
      <w:r>
        <w:rPr>
          <w:color w:val="231F20"/>
        </w:rPr>
        <w:t>tat</w:t>
      </w:r>
      <w:r>
        <w:rPr>
          <w:color w:val="231F20"/>
          <w:spacing w:val="-2"/>
        </w:rPr>
        <w:t>e</w:t>
      </w:r>
      <w:r>
        <w:rPr>
          <w:color w:val="231F20"/>
        </w:rPr>
        <w:t>ment;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10"/>
        <w:ind w:left="1580"/>
      </w:pPr>
      <w:r>
        <w:rPr>
          <w:color w:val="231F20"/>
          <w:spacing w:val="-1"/>
        </w:rPr>
        <w:t>Requir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tha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depl</w:t>
      </w:r>
      <w:r>
        <w:rPr>
          <w:color w:val="231F20"/>
          <w:spacing w:val="-2"/>
        </w:rPr>
        <w:t>oy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adeq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at</w:t>
      </w:r>
      <w:r>
        <w:rPr>
          <w:color w:val="231F20"/>
        </w:rPr>
        <w:t xml:space="preserve">e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3"/>
        </w:rPr>
        <w:t>s</w:t>
      </w:r>
      <w:r>
        <w:rPr>
          <w:color w:val="231F20"/>
        </w:rPr>
        <w:t>o</w:t>
      </w:r>
      <w:r>
        <w:rPr>
          <w:color w:val="231F20"/>
          <w:spacing w:val="-1"/>
        </w:rPr>
        <w:t>u</w:t>
      </w:r>
      <w:r>
        <w:rPr>
          <w:color w:val="231F20"/>
        </w:rPr>
        <w:t>rces</w:t>
      </w:r>
      <w:r>
        <w:rPr>
          <w:color w:val="231F20"/>
          <w:spacing w:val="-2"/>
        </w:rPr>
        <w:t xml:space="preserve"> 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-3"/>
        </w:rPr>
        <w:t>f</w:t>
      </w:r>
      <w:r>
        <w:rPr>
          <w:color w:val="231F20"/>
        </w:rPr>
        <w:t>ecti</w:t>
      </w:r>
      <w:r>
        <w:rPr>
          <w:color w:val="231F20"/>
          <w:spacing w:val="-2"/>
        </w:rPr>
        <w:t>v</w:t>
      </w:r>
      <w:r>
        <w:rPr>
          <w:color w:val="231F20"/>
        </w:rPr>
        <w:t>ely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imp</w:t>
      </w:r>
      <w:r>
        <w:rPr>
          <w:color w:val="231F20"/>
          <w:spacing w:val="-4"/>
        </w:rPr>
        <w:t>l</w:t>
      </w:r>
      <w:r>
        <w:rPr>
          <w:color w:val="231F20"/>
        </w:rPr>
        <w:t>ement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Pol</w:t>
      </w:r>
      <w:r>
        <w:rPr>
          <w:color w:val="231F20"/>
          <w:spacing w:val="-4"/>
        </w:rPr>
        <w:t>i</w:t>
      </w:r>
      <w:r>
        <w:rPr>
          <w:color w:val="231F20"/>
        </w:rPr>
        <w:t>cy;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34" w:line="269" w:lineRule="auto"/>
        <w:ind w:left="1580" w:right="117"/>
      </w:pPr>
      <w:r>
        <w:rPr>
          <w:color w:val="231F20"/>
          <w:spacing w:val="-1"/>
        </w:rPr>
        <w:t>Reques</w:t>
      </w:r>
      <w:r>
        <w:rPr>
          <w:color w:val="231F20"/>
        </w:rPr>
        <w:t>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tha</w:t>
      </w:r>
      <w:r>
        <w:rPr>
          <w:color w:val="231F20"/>
        </w:rPr>
        <w:t>t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boar</w:t>
      </w:r>
      <w:r>
        <w:rPr>
          <w:color w:val="231F20"/>
          <w:spacing w:val="-2"/>
        </w:rPr>
        <w:t>d</w:t>
      </w:r>
      <w:r>
        <w:rPr>
          <w:color w:val="231F20"/>
        </w:rPr>
        <w:t>s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SBN</w:t>
      </w:r>
      <w:r>
        <w:rPr>
          <w:color w:val="231F2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SCUS</w:t>
      </w:r>
      <w:r>
        <w:rPr>
          <w:color w:val="231F2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d</w:t>
      </w:r>
      <w:r>
        <w:rPr>
          <w:color w:val="231F20"/>
          <w:spacing w:val="-1"/>
        </w:rPr>
        <w:t>op</w:t>
      </w:r>
      <w:r>
        <w:rPr>
          <w:color w:val="231F20"/>
        </w:rPr>
        <w:t>t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impl</w:t>
      </w:r>
      <w:r>
        <w:rPr>
          <w:color w:val="231F20"/>
          <w:spacing w:val="-3"/>
        </w:rPr>
        <w:t>e</w:t>
      </w:r>
      <w:r>
        <w:rPr>
          <w:color w:val="231F20"/>
        </w:rPr>
        <w:t>m</w:t>
      </w:r>
      <w:r>
        <w:rPr>
          <w:color w:val="231F20"/>
          <w:spacing w:val="-1"/>
        </w:rPr>
        <w:t>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2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4"/>
        </w:rPr>
        <w:t>i</w:t>
      </w:r>
      <w:r>
        <w:rPr>
          <w:color w:val="231F20"/>
        </w:rPr>
        <w:t>n their res</w:t>
      </w:r>
      <w:r>
        <w:rPr>
          <w:color w:val="231F20"/>
          <w:spacing w:val="-3"/>
        </w:rPr>
        <w:t>p</w:t>
      </w:r>
      <w:r>
        <w:rPr>
          <w:color w:val="231F20"/>
        </w:rPr>
        <w:t>ect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>g</w:t>
      </w:r>
      <w:r>
        <w:rPr>
          <w:color w:val="231F20"/>
        </w:rPr>
        <w:t>ani</w:t>
      </w:r>
      <w:r>
        <w:rPr>
          <w:color w:val="231F20"/>
          <w:spacing w:val="-2"/>
        </w:rPr>
        <w:t>z</w:t>
      </w:r>
      <w:r>
        <w:rPr>
          <w:color w:val="231F20"/>
        </w:rPr>
        <w:t>at</w:t>
      </w:r>
      <w:r>
        <w:rPr>
          <w:color w:val="231F20"/>
          <w:spacing w:val="-3"/>
        </w:rPr>
        <w:t>i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s; and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7"/>
        <w:ind w:left="1580"/>
      </w:pPr>
      <w:r>
        <w:rPr>
          <w:color w:val="231F20"/>
          <w:spacing w:val="-1"/>
        </w:rPr>
        <w:t>Moni</w:t>
      </w:r>
      <w:r>
        <w:rPr>
          <w:color w:val="231F20"/>
          <w:spacing w:val="-3"/>
        </w:rPr>
        <w:t>t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complianc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</w:t>
      </w:r>
      <w:r>
        <w:rPr>
          <w:color w:val="231F20"/>
        </w:rPr>
        <w:t>ol</w:t>
      </w:r>
      <w:r>
        <w:rPr>
          <w:color w:val="231F20"/>
          <w:spacing w:val="-1"/>
        </w:rPr>
        <w:t>i</w:t>
      </w:r>
      <w:r>
        <w:rPr>
          <w:color w:val="231F20"/>
        </w:rPr>
        <w:t>cy.</w:t>
      </w:r>
    </w:p>
    <w:p w:rsidR="00FF7F45" w:rsidRDefault="00FF7F45">
      <w:pPr>
        <w:spacing w:before="3" w:line="240" w:lineRule="exact"/>
        <w:rPr>
          <w:sz w:val="24"/>
          <w:szCs w:val="24"/>
        </w:rPr>
      </w:pP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ind w:left="860"/>
      </w:pP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>USA E</w:t>
      </w:r>
      <w:r>
        <w:rPr>
          <w:color w:val="231F20"/>
          <w:spacing w:val="-3"/>
        </w:rPr>
        <w:t>x</w:t>
      </w:r>
      <w:r>
        <w:rPr>
          <w:color w:val="231F20"/>
        </w:rPr>
        <w:t>ecut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</w:t>
      </w:r>
      <w:r>
        <w:rPr>
          <w:color w:val="231F20"/>
          <w:spacing w:val="-4"/>
        </w:rPr>
        <w:t>n</w:t>
      </w:r>
      <w:r>
        <w:rPr>
          <w:color w:val="231F20"/>
        </w:rPr>
        <w:t>age</w:t>
      </w:r>
      <w:r>
        <w:rPr>
          <w:color w:val="231F20"/>
          <w:spacing w:val="1"/>
        </w:rPr>
        <w:t>m</w:t>
      </w:r>
      <w:r>
        <w:rPr>
          <w:color w:val="231F20"/>
        </w:rPr>
        <w:t>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e </w:t>
      </w:r>
      <w:r>
        <w:rPr>
          <w:color w:val="231F20"/>
          <w:spacing w:val="-3"/>
        </w:rPr>
        <w:t>(</w:t>
      </w:r>
      <w:r>
        <w:rPr>
          <w:color w:val="231F20"/>
          <w:spacing w:val="2"/>
        </w:rPr>
        <w:t>“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3"/>
        </w:rPr>
        <w:t>U</w:t>
      </w:r>
      <w:r>
        <w:rPr>
          <w:color w:val="231F20"/>
          <w:spacing w:val="-1"/>
        </w:rPr>
        <w:t>S</w:t>
      </w:r>
      <w:r>
        <w:rPr>
          <w:color w:val="231F20"/>
        </w:rPr>
        <w:t>A EM</w:t>
      </w:r>
      <w:r>
        <w:rPr>
          <w:color w:val="231F20"/>
          <w:spacing w:val="-3"/>
        </w:rPr>
        <w:t>C</w:t>
      </w:r>
      <w:r>
        <w:rPr>
          <w:color w:val="231F20"/>
        </w:rPr>
        <w:t>”)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will: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line="271" w:lineRule="auto"/>
        <w:ind w:left="1580" w:right="118"/>
      </w:pPr>
      <w:r>
        <w:rPr>
          <w:color w:val="231F20"/>
        </w:rPr>
        <w:t>Deleg</w:t>
      </w:r>
      <w:r>
        <w:rPr>
          <w:color w:val="231F20"/>
          <w:spacing w:val="-3"/>
        </w:rPr>
        <w:t>a</w:t>
      </w:r>
      <w:r>
        <w:rPr>
          <w:color w:val="231F20"/>
        </w:rPr>
        <w:t>te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aut</w:t>
      </w:r>
      <w:r>
        <w:rPr>
          <w:color w:val="231F20"/>
          <w:spacing w:val="-3"/>
        </w:rPr>
        <w:t>h</w:t>
      </w:r>
      <w:r>
        <w:rPr>
          <w:color w:val="231F20"/>
        </w:rPr>
        <w:t>ori</w:t>
      </w:r>
      <w:r>
        <w:rPr>
          <w:color w:val="231F20"/>
          <w:spacing w:val="-3"/>
        </w:rPr>
        <w:t>t</w:t>
      </w:r>
      <w:r>
        <w:rPr>
          <w:color w:val="231F20"/>
        </w:rPr>
        <w:t>y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er</w:t>
      </w:r>
      <w:r>
        <w:rPr>
          <w:color w:val="231F20"/>
          <w:spacing w:val="-3"/>
        </w:rPr>
        <w:t>s</w:t>
      </w:r>
      <w:r>
        <w:rPr>
          <w:color w:val="231F20"/>
        </w:rPr>
        <w:t>ee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"/>
        </w:rPr>
        <w:t>P</w:t>
      </w:r>
      <w:r>
        <w:rPr>
          <w:color w:val="231F20"/>
        </w:rPr>
        <w:t>BA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ev</w:t>
      </w:r>
      <w:r>
        <w:rPr>
          <w:color w:val="231F20"/>
        </w:rPr>
        <w:t>iew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and approval 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3"/>
        </w:rPr>
        <w:t>c</w:t>
      </w:r>
      <w:r>
        <w:rPr>
          <w:color w:val="231F20"/>
        </w:rPr>
        <w:t>es</w:t>
      </w:r>
      <w:r>
        <w:rPr>
          <w:color w:val="231F20"/>
          <w:spacing w:val="1"/>
        </w:rPr>
        <w:t>s</w:t>
      </w:r>
      <w:r>
        <w:rPr>
          <w:color w:val="231F20"/>
        </w:rPr>
        <w:t>.</w:t>
      </w:r>
    </w:p>
    <w:p w:rsidR="00FF7F45" w:rsidRDefault="00FF7F45">
      <w:pPr>
        <w:spacing w:before="14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ind w:left="860"/>
      </w:pP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>USA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t</w:t>
      </w:r>
      <w:r>
        <w:rPr>
          <w:color w:val="231F20"/>
        </w:rPr>
        <w:t>ee will:</w:t>
      </w:r>
    </w:p>
    <w:p w:rsidR="00FF7F45" w:rsidRDefault="00FF7F45">
      <w:pPr>
        <w:sectPr w:rsidR="00FF7F45">
          <w:type w:val="continuous"/>
          <w:pgSz w:w="12240" w:h="15840"/>
          <w:pgMar w:top="1440" w:right="1320" w:bottom="280" w:left="1300" w:header="720" w:footer="720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208" style="position:absolute;left:0;text-align:left;margin-left:70.45pt;margin-top:-4.25pt;width:471.25pt;height:8.2pt;z-index:-1123;mso-position-horizontal-relative:page" coordorigin="1409,-85" coordsize="9425,164">
            <v:group id="_x0000_s1211" style="position:absolute;left:1419;top:-75;width:9405;height:144" coordorigin="1419,-75" coordsize="9405,144">
              <v:shape id="_x0000_s1212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209" style="position:absolute;left:1505;top:-53;width:9275;height:98" coordorigin="1505,-53" coordsize="9275,98">
              <v:shape id="_x0000_s1210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10" w:line="110" w:lineRule="exact"/>
        <w:rPr>
          <w:sz w:val="11"/>
          <w:szCs w:val="11"/>
        </w:rPr>
      </w:pP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ind w:left="1580"/>
      </w:pPr>
      <w:r>
        <w:rPr>
          <w:color w:val="231F20"/>
        </w:rPr>
        <w:t>Pre</w:t>
      </w:r>
      <w:r>
        <w:rPr>
          <w:color w:val="231F20"/>
          <w:spacing w:val="-2"/>
        </w:rPr>
        <w:t>s</w:t>
      </w:r>
      <w:r>
        <w:rPr>
          <w:color w:val="231F20"/>
        </w:rPr>
        <w:t>ent 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P</w:t>
      </w:r>
      <w:r>
        <w:rPr>
          <w:color w:val="231F20"/>
        </w:rPr>
        <w:t>oli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or ap</w:t>
      </w:r>
      <w:r>
        <w:rPr>
          <w:color w:val="231F20"/>
          <w:spacing w:val="-2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oval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 B</w:t>
      </w:r>
      <w:r>
        <w:rPr>
          <w:color w:val="231F20"/>
          <w:spacing w:val="-2"/>
        </w:rPr>
        <w:t>o</w:t>
      </w:r>
      <w:r>
        <w:rPr>
          <w:color w:val="231F20"/>
        </w:rPr>
        <w:t>ar</w:t>
      </w:r>
      <w:r>
        <w:rPr>
          <w:color w:val="231F20"/>
          <w:spacing w:val="-2"/>
        </w:rPr>
        <w:t>d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34"/>
        <w:ind w:left="1580"/>
      </w:pPr>
      <w:r>
        <w:rPr>
          <w:color w:val="231F20"/>
        </w:rPr>
        <w:t>Moni</w:t>
      </w:r>
      <w:r>
        <w:rPr>
          <w:color w:val="231F20"/>
          <w:spacing w:val="-3"/>
        </w:rPr>
        <w:t>t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 pi</w:t>
      </w:r>
      <w:r>
        <w:rPr>
          <w:color w:val="231F20"/>
          <w:spacing w:val="-2"/>
        </w:rPr>
        <w:t>p</w:t>
      </w:r>
      <w:r>
        <w:rPr>
          <w:color w:val="231F20"/>
        </w:rPr>
        <w:t>eli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ap</w:t>
      </w:r>
      <w:r>
        <w:rPr>
          <w:color w:val="231F20"/>
          <w:spacing w:val="-2"/>
        </w:rPr>
        <w:t>p</w:t>
      </w:r>
      <w:r>
        <w:rPr>
          <w:color w:val="231F20"/>
        </w:rPr>
        <w:t>roval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</w:rPr>
        <w:t>ct</w:t>
      </w:r>
      <w:r>
        <w:rPr>
          <w:color w:val="231F20"/>
          <w:spacing w:val="-3"/>
        </w:rPr>
        <w:t>i</w:t>
      </w:r>
      <w:r>
        <w:rPr>
          <w:color w:val="231F20"/>
        </w:rPr>
        <w:t>vities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</w:t>
      </w:r>
      <w:r>
        <w:rPr>
          <w:color w:val="231F20"/>
        </w:rPr>
        <w:t>ubsi</w:t>
      </w:r>
      <w:r>
        <w:rPr>
          <w:color w:val="231F20"/>
          <w:spacing w:val="-2"/>
        </w:rPr>
        <w:t>d</w:t>
      </w:r>
      <w:r>
        <w:rPr>
          <w:color w:val="231F20"/>
        </w:rPr>
        <w:t>iary boar</w:t>
      </w:r>
      <w:r>
        <w:rPr>
          <w:color w:val="231F20"/>
          <w:spacing w:val="-2"/>
        </w:rPr>
        <w:t>ds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31" w:line="269" w:lineRule="auto"/>
        <w:ind w:left="1580" w:right="115"/>
        <w:jc w:val="both"/>
      </w:pPr>
      <w:r>
        <w:rPr>
          <w:color w:val="231F20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ide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dire</w:t>
      </w:r>
      <w:r>
        <w:rPr>
          <w:color w:val="231F20"/>
          <w:spacing w:val="-3"/>
        </w:rPr>
        <w:t>c</w:t>
      </w:r>
      <w:r>
        <w:rPr>
          <w:color w:val="231F20"/>
        </w:rPr>
        <w:t>tion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CRO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USA,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SBNA</w:t>
      </w:r>
      <w:r>
        <w:rPr>
          <w:color w:val="231F20"/>
        </w:rPr>
        <w:t>,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SCUS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regardi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3"/>
        </w:rPr>
        <w:t>P</w:t>
      </w:r>
      <w:r>
        <w:rPr>
          <w:color w:val="231F20"/>
          <w:spacing w:val="-1"/>
        </w:rPr>
        <w:t>BAs</w:t>
      </w:r>
      <w:r>
        <w:rPr>
          <w:color w:val="231F20"/>
        </w:rPr>
        <w:t>,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 xml:space="preserve">as </w:t>
      </w:r>
      <w:r>
        <w:rPr>
          <w:color w:val="231F20"/>
        </w:rPr>
        <w:t>necessa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y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7" w:line="267" w:lineRule="auto"/>
        <w:ind w:left="1580" w:right="116"/>
        <w:jc w:val="both"/>
      </w:pPr>
      <w:r>
        <w:rPr>
          <w:color w:val="231F20"/>
        </w:rPr>
        <w:t>Escalate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k</w:t>
      </w:r>
      <w:r>
        <w:rPr>
          <w:color w:val="231F20"/>
          <w:spacing w:val="-2"/>
        </w:rPr>
        <w:t>e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me</w:t>
      </w:r>
      <w:r>
        <w:rPr>
          <w:color w:val="231F20"/>
        </w:rPr>
        <w:t>mbers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</w:t>
      </w:r>
      <w:r>
        <w:rPr>
          <w:color w:val="231F20"/>
          <w:spacing w:val="-2"/>
        </w:rPr>
        <w:t>e</w:t>
      </w:r>
      <w:r>
        <w:rPr>
          <w:color w:val="231F20"/>
        </w:rPr>
        <w:t>cutive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manag</w:t>
      </w:r>
      <w:r>
        <w:rPr>
          <w:color w:val="231F20"/>
          <w:spacing w:val="-2"/>
        </w:rPr>
        <w:t>em</w:t>
      </w:r>
      <w:r>
        <w:rPr>
          <w:color w:val="231F20"/>
        </w:rPr>
        <w:t>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m  </w:t>
      </w:r>
      <w:r>
        <w:rPr>
          <w:color w:val="231F20"/>
          <w:spacing w:val="2"/>
        </w:rPr>
        <w:t>a</w:t>
      </w:r>
      <w:r>
        <w:rPr>
          <w:color w:val="231F20"/>
        </w:rPr>
        <w:t>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>USA Boar</w:t>
      </w:r>
      <w:r>
        <w:rPr>
          <w:color w:val="231F20"/>
          <w:spacing w:val="-2"/>
        </w:rPr>
        <w:t>d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10" w:line="272" w:lineRule="auto"/>
        <w:ind w:left="1580" w:right="118"/>
        <w:jc w:val="both"/>
      </w:pPr>
      <w:r>
        <w:rPr>
          <w:color w:val="231F20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3"/>
        </w:rPr>
        <w:t>i</w:t>
      </w:r>
      <w:r>
        <w:rPr>
          <w:color w:val="231F20"/>
        </w:rPr>
        <w:t>odic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reporti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pi</w:t>
      </w:r>
      <w:r>
        <w:rPr>
          <w:color w:val="231F20"/>
          <w:spacing w:val="-2"/>
        </w:rPr>
        <w:t>p</w:t>
      </w:r>
      <w:r>
        <w:rPr>
          <w:color w:val="231F20"/>
        </w:rPr>
        <w:t>e</w:t>
      </w:r>
      <w:r>
        <w:rPr>
          <w:color w:val="231F20"/>
          <w:spacing w:val="-1"/>
        </w:rPr>
        <w:t>li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SBN</w:t>
      </w:r>
      <w:r>
        <w:rPr>
          <w:color w:val="231F20"/>
        </w:rPr>
        <w:t>A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SCUS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post-la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 xml:space="preserve">nch </w:t>
      </w:r>
      <w:r>
        <w:rPr>
          <w:color w:val="231F20"/>
        </w:rPr>
        <w:t>perfo</w:t>
      </w:r>
      <w:r>
        <w:rPr>
          <w:color w:val="231F20"/>
          <w:spacing w:val="-3"/>
        </w:rPr>
        <w:t>r</w:t>
      </w:r>
      <w:r>
        <w:rPr>
          <w:color w:val="231F20"/>
        </w:rPr>
        <w:t>mance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dic</w:t>
      </w:r>
      <w:r>
        <w:rPr>
          <w:color w:val="231F20"/>
          <w:spacing w:val="-3"/>
        </w:rPr>
        <w:t>a</w:t>
      </w:r>
      <w:r>
        <w:rPr>
          <w:color w:val="231F20"/>
        </w:rPr>
        <w:t>t</w:t>
      </w:r>
      <w:r>
        <w:rPr>
          <w:color w:val="231F20"/>
          <w:spacing w:val="1"/>
        </w:rPr>
        <w:t>o</w:t>
      </w:r>
      <w:r>
        <w:rPr>
          <w:color w:val="231F20"/>
        </w:rPr>
        <w:t>rs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2"/>
        </w:rPr>
        <w:t>e</w:t>
      </w:r>
      <w:r>
        <w:rPr>
          <w:color w:val="231F20"/>
        </w:rPr>
        <w:t>mbers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e</w:t>
      </w:r>
      <w:r>
        <w:rPr>
          <w:color w:val="231F20"/>
          <w:spacing w:val="-3"/>
        </w:rPr>
        <w:t>x</w:t>
      </w:r>
      <w:r>
        <w:rPr>
          <w:color w:val="231F20"/>
          <w:spacing w:val="-1"/>
        </w:rPr>
        <w:t>ecuti</w:t>
      </w:r>
      <w:r>
        <w:rPr>
          <w:color w:val="231F20"/>
          <w:spacing w:val="-2"/>
        </w:rPr>
        <w:t>v</w:t>
      </w:r>
      <w:r>
        <w:rPr>
          <w:color w:val="231F20"/>
        </w:rPr>
        <w:t>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men</w:t>
      </w:r>
      <w:r>
        <w:rPr>
          <w:color w:val="231F20"/>
        </w:rPr>
        <w:t>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te</w:t>
      </w:r>
      <w:r>
        <w:rPr>
          <w:color w:val="231F20"/>
          <w:spacing w:val="-3"/>
        </w:rPr>
        <w:t>a</w:t>
      </w:r>
      <w:r>
        <w:rPr>
          <w:color w:val="231F20"/>
        </w:rPr>
        <w:t>m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Board;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5" w:line="269" w:lineRule="auto"/>
        <w:ind w:left="1580" w:right="120"/>
        <w:jc w:val="both"/>
      </w:pP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riodi</w:t>
      </w:r>
      <w:r>
        <w:rPr>
          <w:color w:val="231F20"/>
        </w:rPr>
        <w:t>c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po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-1"/>
        </w:rPr>
        <w:t>in</w:t>
      </w:r>
      <w:r>
        <w:rPr>
          <w:color w:val="231F20"/>
        </w:rPr>
        <w:t>g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n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>A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1"/>
        </w:rPr>
        <w:t>i</w:t>
      </w:r>
      <w:r>
        <w:rPr>
          <w:color w:val="231F20"/>
          <w:spacing w:val="-2"/>
        </w:rPr>
        <w:t>p</w:t>
      </w:r>
      <w:r>
        <w:rPr>
          <w:color w:val="231F20"/>
        </w:rPr>
        <w:t>e</w:t>
      </w:r>
      <w:r>
        <w:rPr>
          <w:color w:val="231F20"/>
          <w:spacing w:val="-1"/>
        </w:rPr>
        <w:t>li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SBN</w:t>
      </w:r>
      <w:r>
        <w:rPr>
          <w:color w:val="231F20"/>
        </w:rPr>
        <w:t>A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SCUS</w:t>
      </w:r>
      <w:r>
        <w:rPr>
          <w:color w:val="231F20"/>
        </w:rPr>
        <w:t>A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1"/>
        </w:rPr>
        <w:t xml:space="preserve">Group </w:t>
      </w:r>
      <w:r>
        <w:rPr>
          <w:color w:val="231F20"/>
        </w:rPr>
        <w:t>Corpor</w:t>
      </w:r>
      <w:r>
        <w:rPr>
          <w:color w:val="231F20"/>
          <w:spacing w:val="-3"/>
        </w:rPr>
        <w:t>a</w:t>
      </w:r>
      <w:r>
        <w:rPr>
          <w:color w:val="231F20"/>
        </w:rPr>
        <w:t>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mercializ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tion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tee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(</w:t>
      </w:r>
      <w:r>
        <w:rPr>
          <w:color w:val="231F20"/>
        </w:rPr>
        <w:t>“CC</w:t>
      </w:r>
      <w:r>
        <w:rPr>
          <w:color w:val="231F20"/>
          <w:spacing w:val="-3"/>
        </w:rPr>
        <w:t>C</w:t>
      </w:r>
      <w:r>
        <w:rPr>
          <w:color w:val="231F20"/>
          <w:spacing w:val="1"/>
        </w:rPr>
        <w:t>”</w:t>
      </w:r>
      <w:r>
        <w:rPr>
          <w:color w:val="231F20"/>
        </w:rPr>
        <w:t>);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</w:p>
    <w:p w:rsidR="00FF7F45" w:rsidRDefault="00290FD6">
      <w:pPr>
        <w:pStyle w:val="BodyText"/>
        <w:numPr>
          <w:ilvl w:val="3"/>
          <w:numId w:val="6"/>
        </w:numPr>
        <w:tabs>
          <w:tab w:val="left" w:pos="1580"/>
        </w:tabs>
        <w:spacing w:before="7" w:line="270" w:lineRule="auto"/>
        <w:ind w:left="1580" w:right="114"/>
        <w:jc w:val="both"/>
      </w:pP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en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>n</w:t>
      </w:r>
      <w:r>
        <w:rPr>
          <w:color w:val="231F20"/>
        </w:rPr>
        <w:t>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regardi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change</w:t>
      </w:r>
      <w:r>
        <w:rPr>
          <w:color w:val="231F20"/>
        </w:rPr>
        <w:t>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thi</w:t>
      </w:r>
      <w:r>
        <w:rPr>
          <w:color w:val="231F20"/>
        </w:rPr>
        <w:t>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lic</w:t>
      </w:r>
      <w:r>
        <w:rPr>
          <w:color w:val="231F20"/>
        </w:rPr>
        <w:t>y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ers</w:t>
      </w:r>
      <w:r>
        <w:rPr>
          <w:color w:val="231F20"/>
          <w:spacing w:val="-2"/>
        </w:rPr>
        <w:t>e</w:t>
      </w:r>
      <w:r>
        <w:rPr>
          <w:color w:val="231F20"/>
        </w:rPr>
        <w:t>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seni</w:t>
      </w:r>
      <w:r>
        <w:rPr>
          <w:color w:val="231F20"/>
          <w:spacing w:val="-3"/>
        </w:rPr>
        <w:t>o</w:t>
      </w:r>
      <w:r>
        <w:rPr>
          <w:color w:val="231F20"/>
        </w:rPr>
        <w:t>r manag</w:t>
      </w:r>
      <w:r>
        <w:rPr>
          <w:color w:val="231F20"/>
          <w:spacing w:val="-2"/>
        </w:rPr>
        <w:t>e</w:t>
      </w:r>
      <w:r>
        <w:rPr>
          <w:color w:val="231F20"/>
        </w:rPr>
        <w:t>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i</w:t>
      </w:r>
      <w:r>
        <w:rPr>
          <w:color w:val="231F20"/>
        </w:rPr>
        <w:t>mpl</w:t>
      </w:r>
      <w:r>
        <w:rPr>
          <w:color w:val="231F20"/>
          <w:spacing w:val="-3"/>
        </w:rPr>
        <w:t>e</w:t>
      </w:r>
      <w:r>
        <w:rPr>
          <w:color w:val="231F20"/>
        </w:rPr>
        <w:t>ment</w:t>
      </w:r>
      <w:r>
        <w:rPr>
          <w:color w:val="231F20"/>
          <w:spacing w:val="-3"/>
        </w:rPr>
        <w:t>a</w:t>
      </w:r>
      <w:r>
        <w:rPr>
          <w:color w:val="231F20"/>
        </w:rPr>
        <w:t>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Pol</w:t>
      </w:r>
      <w:r>
        <w:rPr>
          <w:color w:val="231F20"/>
          <w:spacing w:val="-4"/>
        </w:rPr>
        <w:t>i</w:t>
      </w:r>
      <w:r>
        <w:rPr>
          <w:color w:val="231F20"/>
        </w:rPr>
        <w:t>c</w:t>
      </w:r>
      <w:r>
        <w:rPr>
          <w:color w:val="231F20"/>
          <w:spacing w:val="1"/>
        </w:rPr>
        <w:t>y</w:t>
      </w:r>
      <w:r>
        <w:rPr>
          <w:color w:val="231F20"/>
        </w:rPr>
        <w:t>.</w:t>
      </w:r>
    </w:p>
    <w:p w:rsidR="00FF7F45" w:rsidRDefault="00FF7F45">
      <w:pPr>
        <w:spacing w:before="16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line="278" w:lineRule="auto"/>
        <w:ind w:left="860" w:right="123"/>
      </w:pPr>
      <w:r>
        <w:rPr>
          <w:color w:val="231F20"/>
          <w:spacing w:val="-1"/>
        </w:rPr>
        <w:t>Senio</w:t>
      </w:r>
      <w:r>
        <w:rPr>
          <w:color w:val="231F20"/>
        </w:rPr>
        <w:t>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em</w:t>
      </w:r>
      <w:r>
        <w:rPr>
          <w:color w:val="231F20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>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acr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s</w:t>
      </w:r>
      <w:r>
        <w:rPr>
          <w:color w:val="231F20"/>
        </w:rPr>
        <w:t>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line</w:t>
      </w:r>
      <w:r>
        <w:rPr>
          <w:color w:val="231F20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busi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ess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oversig</w:t>
      </w:r>
      <w:r>
        <w:rPr>
          <w:color w:val="231F20"/>
          <w:spacing w:val="-4"/>
        </w:rPr>
        <w:t>h</w:t>
      </w:r>
      <w:r>
        <w:rPr>
          <w:color w:val="231F20"/>
        </w:rPr>
        <w:t>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ntr</w:t>
      </w:r>
      <w:r>
        <w:rPr>
          <w:color w:val="231F20"/>
        </w:rPr>
        <w:t>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funct</w:t>
      </w:r>
      <w:r>
        <w:rPr>
          <w:color w:val="231F20"/>
          <w:spacing w:val="-3"/>
        </w:rPr>
        <w:t>i</w:t>
      </w:r>
      <w:r>
        <w:rPr>
          <w:color w:val="231F20"/>
        </w:rPr>
        <w:t>o</w:t>
      </w:r>
      <w:r>
        <w:rPr>
          <w:color w:val="231F20"/>
          <w:spacing w:val="-1"/>
        </w:rPr>
        <w:t>ns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supp</w:t>
      </w:r>
      <w:r>
        <w:rPr>
          <w:color w:val="231F20"/>
        </w:rPr>
        <w:t>ort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 xml:space="preserve">units </w:t>
      </w:r>
      <w:r>
        <w:rPr>
          <w:color w:val="231F20"/>
        </w:rPr>
        <w:t xml:space="preserve">will 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er</w:t>
      </w:r>
      <w:r>
        <w:rPr>
          <w:color w:val="231F20"/>
          <w:spacing w:val="-3"/>
        </w:rPr>
        <w:t>s</w:t>
      </w:r>
      <w:r>
        <w:rPr>
          <w:color w:val="231F20"/>
        </w:rPr>
        <w:t>ee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i</w:t>
      </w:r>
      <w:r>
        <w:rPr>
          <w:color w:val="231F20"/>
        </w:rPr>
        <w:t>mpl</w:t>
      </w:r>
      <w:r>
        <w:rPr>
          <w:color w:val="231F20"/>
          <w:spacing w:val="-3"/>
        </w:rPr>
        <w:t>e</w:t>
      </w:r>
      <w:r>
        <w:rPr>
          <w:color w:val="231F20"/>
          <w:spacing w:val="2"/>
        </w:rPr>
        <w:t>m</w:t>
      </w:r>
      <w:r>
        <w:rPr>
          <w:color w:val="231F20"/>
        </w:rPr>
        <w:t>en</w:t>
      </w:r>
      <w:r>
        <w:rPr>
          <w:color w:val="231F20"/>
          <w:spacing w:val="-3"/>
        </w:rPr>
        <w:t>t</w:t>
      </w:r>
      <w:r>
        <w:rPr>
          <w:color w:val="231F20"/>
        </w:rPr>
        <w:t>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P</w:t>
      </w:r>
      <w:r>
        <w:rPr>
          <w:color w:val="231F20"/>
        </w:rPr>
        <w:t>oli</w:t>
      </w:r>
      <w:r>
        <w:rPr>
          <w:color w:val="231F20"/>
          <w:spacing w:val="-3"/>
        </w:rPr>
        <w:t>c</w:t>
      </w:r>
      <w:r>
        <w:rPr>
          <w:color w:val="231F20"/>
        </w:rPr>
        <w:t>y.</w:t>
      </w:r>
    </w:p>
    <w:p w:rsidR="00FF7F45" w:rsidRDefault="00FF7F45">
      <w:pPr>
        <w:spacing w:before="4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674"/>
      </w:pP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 xml:space="preserve">USA </w:t>
      </w:r>
      <w:r>
        <w:rPr>
          <w:color w:val="231F20"/>
          <w:spacing w:val="-3"/>
        </w:rPr>
        <w:t>B</w:t>
      </w:r>
      <w:r>
        <w:rPr>
          <w:color w:val="231F20"/>
        </w:rPr>
        <w:t>oard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may,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i</w:t>
      </w:r>
      <w:r>
        <w:rPr>
          <w:color w:val="231F20"/>
        </w:rPr>
        <w:t>me</w:t>
      </w:r>
      <w:r>
        <w:rPr>
          <w:color w:val="231F20"/>
          <w:spacing w:val="-2"/>
        </w:rPr>
        <w:t xml:space="preserve"> 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i</w:t>
      </w:r>
      <w:r>
        <w:rPr>
          <w:color w:val="231F20"/>
        </w:rPr>
        <w:t>me, desig</w:t>
      </w:r>
      <w:r>
        <w:rPr>
          <w:color w:val="231F20"/>
          <w:spacing w:val="-2"/>
        </w:rPr>
        <w:t>n</w:t>
      </w:r>
      <w:r>
        <w:rPr>
          <w:color w:val="231F20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 xml:space="preserve">e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>es or su</w:t>
      </w:r>
      <w:r>
        <w:rPr>
          <w:color w:val="231F20"/>
          <w:spacing w:val="-2"/>
        </w:rPr>
        <w:t>b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es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suppo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 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</w:rPr>
        <w:t>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</w:t>
      </w:r>
      <w:r>
        <w:rPr>
          <w:color w:val="231F20"/>
          <w:spacing w:val="-1"/>
        </w:rPr>
        <w:t>nag</w:t>
      </w:r>
      <w:r>
        <w:rPr>
          <w:color w:val="231F20"/>
          <w:spacing w:val="-2"/>
        </w:rPr>
        <w:t>e</w:t>
      </w:r>
      <w:r>
        <w:rPr>
          <w:color w:val="231F20"/>
        </w:rPr>
        <w:t>me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BAs.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7" w:lineRule="auto"/>
        <w:ind w:right="276"/>
      </w:pPr>
      <w:r>
        <w:rPr>
          <w:color w:val="231F20"/>
        </w:rPr>
        <w:t>Refer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Sect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5.2 (</w:t>
      </w:r>
      <w:r>
        <w:rPr>
          <w:color w:val="231F20"/>
          <w:spacing w:val="-4"/>
        </w:rPr>
        <w:t>N</w:t>
      </w:r>
      <w:r>
        <w:rPr>
          <w:color w:val="231F20"/>
        </w:rPr>
        <w:t>PBA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Roles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</w:t>
      </w:r>
      <w:r>
        <w:rPr>
          <w:color w:val="231F20"/>
          <w:spacing w:val="-4"/>
        </w:rPr>
        <w:t>p</w:t>
      </w:r>
      <w:r>
        <w:rPr>
          <w:color w:val="231F20"/>
        </w:rPr>
        <w:t>onsi</w:t>
      </w:r>
      <w:r>
        <w:rPr>
          <w:color w:val="231F20"/>
          <w:spacing w:val="-2"/>
        </w:rPr>
        <w:t>b</w:t>
      </w:r>
      <w:r>
        <w:rPr>
          <w:color w:val="231F20"/>
        </w:rPr>
        <w:t>ilitie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) for a </w:t>
      </w:r>
      <w:r>
        <w:rPr>
          <w:color w:val="231F20"/>
          <w:spacing w:val="-3"/>
        </w:rPr>
        <w:t>d</w:t>
      </w:r>
      <w:r>
        <w:rPr>
          <w:color w:val="231F20"/>
        </w:rPr>
        <w:t>etailed li</w:t>
      </w:r>
      <w:r>
        <w:rPr>
          <w:color w:val="231F20"/>
          <w:spacing w:val="-4"/>
        </w:rPr>
        <w:t>s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l</w:t>
      </w:r>
      <w:r>
        <w:rPr>
          <w:color w:val="231F20"/>
        </w:rPr>
        <w:t>es and res</w:t>
      </w:r>
      <w:r>
        <w:rPr>
          <w:color w:val="231F20"/>
          <w:spacing w:val="-4"/>
        </w:rPr>
        <w:t>p</w:t>
      </w:r>
      <w:r>
        <w:rPr>
          <w:color w:val="231F20"/>
        </w:rPr>
        <w:t>onsi</w:t>
      </w:r>
      <w:r>
        <w:rPr>
          <w:color w:val="231F20"/>
          <w:spacing w:val="-2"/>
        </w:rPr>
        <w:t>b</w:t>
      </w:r>
      <w:r>
        <w:rPr>
          <w:color w:val="231F20"/>
        </w:rPr>
        <w:t>ilities of 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go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ernan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d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t</w:t>
      </w:r>
      <w:r>
        <w:rPr>
          <w:color w:val="231F20"/>
          <w:spacing w:val="-1"/>
        </w:rPr>
        <w:t>he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rel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pa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-1"/>
        </w:rPr>
        <w:t>ie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i</w:t>
      </w:r>
      <w:r>
        <w:rPr>
          <w:color w:val="231F20"/>
          <w:spacing w:val="-4"/>
        </w:rPr>
        <w:t>n</w:t>
      </w:r>
      <w:r>
        <w:rPr>
          <w:color w:val="231F20"/>
          <w:spacing w:val="-1"/>
        </w:rPr>
        <w:t>vo</w:t>
      </w:r>
      <w:r>
        <w:rPr>
          <w:color w:val="231F20"/>
          <w:spacing w:val="-3"/>
        </w:rPr>
        <w:t>l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men</w:t>
      </w:r>
      <w:r>
        <w:rPr>
          <w:color w:val="231F20"/>
        </w:rPr>
        <w:t>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of 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BAs.</w:t>
      </w:r>
    </w:p>
    <w:p w:rsidR="00FF7F45" w:rsidRDefault="00FF7F45">
      <w:pPr>
        <w:spacing w:before="8" w:line="190" w:lineRule="exact"/>
        <w:rPr>
          <w:sz w:val="19"/>
          <w:szCs w:val="19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7"/>
        </w:tabs>
        <w:ind w:left="807"/>
        <w:rPr>
          <w:b w:val="0"/>
          <w:bCs w:val="0"/>
        </w:rPr>
      </w:pPr>
      <w:bookmarkStart w:id="7" w:name="_TOC_250022"/>
      <w:r>
        <w:rPr>
          <w:color w:val="231F20"/>
        </w:rPr>
        <w:t>SHU</w:t>
      </w:r>
      <w:r>
        <w:rPr>
          <w:color w:val="231F20"/>
          <w:spacing w:val="-2"/>
        </w:rPr>
        <w:t>S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Committ</w:t>
      </w:r>
      <w:r>
        <w:rPr>
          <w:color w:val="231F20"/>
          <w:spacing w:val="-4"/>
        </w:rPr>
        <w:t>e</w:t>
      </w:r>
      <w:r>
        <w:rPr>
          <w:color w:val="231F20"/>
        </w:rPr>
        <w:t>e</w:t>
      </w:r>
      <w:bookmarkEnd w:id="7"/>
    </w:p>
    <w:p w:rsidR="00FF7F45" w:rsidRDefault="00FF7F45">
      <w:pPr>
        <w:spacing w:before="1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264"/>
        <w:jc w:val="both"/>
      </w:pP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>USA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t</w:t>
      </w:r>
      <w:r>
        <w:rPr>
          <w:color w:val="231F20"/>
        </w:rPr>
        <w:t>ee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 i</w:t>
      </w:r>
      <w:r>
        <w:rPr>
          <w:color w:val="231F20"/>
          <w:spacing w:val="-2"/>
        </w:rPr>
        <w:t>n</w:t>
      </w:r>
      <w:r>
        <w:rPr>
          <w:color w:val="231F20"/>
        </w:rPr>
        <w:t>clude rep</w:t>
      </w:r>
      <w:r>
        <w:rPr>
          <w:color w:val="231F20"/>
          <w:spacing w:val="-3"/>
        </w:rPr>
        <w:t>r</w:t>
      </w:r>
      <w:r>
        <w:rPr>
          <w:color w:val="231F20"/>
        </w:rPr>
        <w:t>esent</w:t>
      </w:r>
      <w:r>
        <w:rPr>
          <w:color w:val="231F20"/>
          <w:spacing w:val="-3"/>
        </w:rPr>
        <w:t>a</w:t>
      </w:r>
      <w:r>
        <w:rPr>
          <w:color w:val="231F20"/>
        </w:rPr>
        <w:t>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f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l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van</w:t>
      </w:r>
      <w:r>
        <w:rPr>
          <w:color w:val="231F20"/>
        </w:rPr>
        <w:t xml:space="preserve">t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nt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ol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d </w:t>
      </w:r>
      <w:r>
        <w:rPr>
          <w:color w:val="231F20"/>
          <w:spacing w:val="1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funct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ons 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suppor</w:t>
      </w:r>
      <w:r>
        <w:rPr>
          <w:color w:val="231F20"/>
        </w:rPr>
        <w:t>t</w:t>
      </w:r>
      <w:r>
        <w:rPr>
          <w:color w:val="231F20"/>
          <w:spacing w:val="-1"/>
        </w:rPr>
        <w:t xml:space="preserve"> units</w:t>
      </w:r>
      <w:r>
        <w:rPr>
          <w:color w:val="231F20"/>
        </w:rPr>
        <w:t>.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</w:t>
      </w:r>
      <w:r>
        <w:rPr>
          <w:color w:val="231F20"/>
          <w:spacing w:val="-4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chie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i</w:t>
      </w:r>
      <w:r>
        <w:rPr>
          <w:color w:val="231F20"/>
        </w:rPr>
        <w:t>nt</w:t>
      </w:r>
      <w:r>
        <w:rPr>
          <w:color w:val="231F20"/>
          <w:spacing w:val="-2"/>
        </w:rPr>
        <w:t>e</w:t>
      </w:r>
      <w:r>
        <w:rPr>
          <w:color w:val="231F20"/>
        </w:rPr>
        <w:t>rnal auditor</w:t>
      </w:r>
      <w:r>
        <w:rPr>
          <w:color w:val="231F20"/>
          <w:spacing w:val="-3"/>
        </w:rPr>
        <w:t xml:space="preserve"> i</w:t>
      </w:r>
      <w:r>
        <w:rPr>
          <w:color w:val="231F20"/>
        </w:rPr>
        <w:t>s invited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>t</w:t>
      </w:r>
      <w:r>
        <w:rPr>
          <w:color w:val="231F20"/>
        </w:rPr>
        <w:t>end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>b</w:t>
      </w:r>
      <w:r>
        <w:rPr>
          <w:color w:val="231F20"/>
        </w:rPr>
        <w:t>ser</w:t>
      </w:r>
      <w:r>
        <w:rPr>
          <w:color w:val="231F20"/>
          <w:spacing w:val="-1"/>
        </w:rPr>
        <w:t>v</w:t>
      </w:r>
      <w:r>
        <w:rPr>
          <w:color w:val="231F20"/>
        </w:rPr>
        <w:t>e</w:t>
      </w:r>
      <w:r>
        <w:rPr>
          <w:color w:val="231F20"/>
          <w:spacing w:val="2"/>
        </w:rPr>
        <w:t>r</w:t>
      </w:r>
      <w:r>
        <w:rPr>
          <w:color w:val="231F20"/>
        </w:rPr>
        <w:t xml:space="preserve">.  </w:t>
      </w:r>
      <w:r>
        <w:rPr>
          <w:color w:val="231F20"/>
          <w:spacing w:val="1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managi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direct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line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b</w:t>
      </w:r>
      <w:r>
        <w:rPr>
          <w:color w:val="231F20"/>
          <w:spacing w:val="-2"/>
        </w:rPr>
        <w:t>u</w:t>
      </w:r>
      <w:r>
        <w:rPr>
          <w:color w:val="231F20"/>
          <w:spacing w:val="-3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SBN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SCUS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a</w:t>
      </w:r>
      <w:r>
        <w:rPr>
          <w:color w:val="231F20"/>
        </w:rPr>
        <w:t>re i</w:t>
      </w:r>
      <w:r>
        <w:rPr>
          <w:color w:val="231F20"/>
          <w:spacing w:val="-2"/>
        </w:rPr>
        <w:t>n</w:t>
      </w:r>
      <w:r>
        <w:rPr>
          <w:color w:val="231F20"/>
        </w:rPr>
        <w:t>vi</w:t>
      </w:r>
      <w:r>
        <w:rPr>
          <w:color w:val="231F20"/>
          <w:spacing w:val="-3"/>
        </w:rPr>
        <w:t>t</w:t>
      </w:r>
      <w:r>
        <w:rPr>
          <w:color w:val="231F20"/>
        </w:rPr>
        <w:t xml:space="preserve">ed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>tend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</w:rPr>
        <w:t xml:space="preserve"> S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USA NPBA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 m</w:t>
      </w:r>
      <w:r>
        <w:rPr>
          <w:color w:val="231F20"/>
          <w:spacing w:val="-2"/>
        </w:rPr>
        <w:t>e</w:t>
      </w:r>
      <w:r>
        <w:rPr>
          <w:color w:val="231F20"/>
        </w:rPr>
        <w:t>eti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gs</w:t>
      </w:r>
      <w:r>
        <w:rPr>
          <w:color w:val="231F20"/>
        </w:rPr>
        <w:t>.</w:t>
      </w:r>
    </w:p>
    <w:p w:rsidR="00FF7F45" w:rsidRDefault="00FF7F45">
      <w:pPr>
        <w:spacing w:line="276" w:lineRule="auto"/>
        <w:jc w:val="both"/>
        <w:sectPr w:rsidR="00FF7F45">
          <w:pgSz w:w="12240" w:h="15840"/>
          <w:pgMar w:top="1020" w:right="1320" w:bottom="1020" w:left="1300" w:header="599" w:footer="826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203" style="position:absolute;left:0;text-align:left;margin-left:70.45pt;margin-top:-4.25pt;width:471.25pt;height:8.2pt;z-index:-1122;mso-position-horizontal-relative:page" coordorigin="1409,-85" coordsize="9425,164">
            <v:group id="_x0000_s1206" style="position:absolute;left:1419;top:-75;width:9405;height:144" coordorigin="1419,-75" coordsize="9405,144">
              <v:shape id="_x0000_s1207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204" style="position:absolute;left:1505;top:-53;width:9275;height:98" coordorigin="1505,-53" coordsize="9275,98">
              <v:shape id="_x0000_s1205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819"/>
        </w:tabs>
        <w:ind w:hanging="680"/>
        <w:rPr>
          <w:b w:val="0"/>
          <w:bCs w:val="0"/>
        </w:rPr>
      </w:pPr>
      <w:r>
        <w:pict>
          <v:group id="_x0000_s1201" style="position:absolute;left:0;text-align:left;margin-left:70.6pt;margin-top:27pt;width:470.95pt;height:.1pt;z-index:-1121;mso-position-horizontal-relative:page" coordorigin="1412,540" coordsize="9419,2">
            <v:shape id="_x0000_s1202" style="position:absolute;left:1412;top:540;width:9419;height:2" coordorigin="1412,540" coordsize="9419,0" path="m1412,540r9419,e" filled="f" strokecolor="#ed2024" strokeweight=".58pt">
              <v:path arrowok="t"/>
            </v:shape>
            <w10:wrap anchorx="page"/>
          </v:group>
        </w:pict>
      </w:r>
      <w:bookmarkStart w:id="8" w:name="_TOC_250021"/>
      <w:r>
        <w:rPr>
          <w:color w:val="ED2024"/>
        </w:rPr>
        <w:t>Policy</w:t>
      </w:r>
      <w:bookmarkEnd w:id="8"/>
    </w:p>
    <w:p w:rsidR="00FF7F45" w:rsidRDefault="00FF7F45">
      <w:pPr>
        <w:spacing w:before="8" w:line="190" w:lineRule="exact"/>
        <w:rPr>
          <w:sz w:val="19"/>
          <w:szCs w:val="19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ind w:right="7127"/>
        <w:jc w:val="both"/>
        <w:rPr>
          <w:b w:val="0"/>
          <w:bCs w:val="0"/>
        </w:rPr>
      </w:pPr>
      <w:bookmarkStart w:id="9" w:name="_TOC_250020"/>
      <w:r>
        <w:rPr>
          <w:color w:val="231F20"/>
        </w:rPr>
        <w:t>Policy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</w:t>
      </w:r>
      <w:r>
        <w:rPr>
          <w:color w:val="231F20"/>
        </w:rPr>
        <w:t>nt</w:t>
      </w:r>
      <w:bookmarkEnd w:id="9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115"/>
        <w:jc w:val="both"/>
      </w:pPr>
      <w:r>
        <w:rPr>
          <w:color w:val="231F20"/>
          <w:spacing w:val="-1"/>
        </w:rPr>
        <w:t>I</w:t>
      </w:r>
      <w:r>
        <w:rPr>
          <w:color w:val="231F20"/>
        </w:rPr>
        <w:t>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s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c</w:t>
      </w:r>
      <w:r>
        <w:rPr>
          <w:color w:val="231F20"/>
        </w:rPr>
        <w:t>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"/>
        </w:rPr>
        <w:t>SHUS</w:t>
      </w:r>
      <w:r>
        <w:rPr>
          <w:color w:val="231F20"/>
        </w:rPr>
        <w:t>A</w:t>
      </w:r>
      <w:r>
        <w:rPr>
          <w:color w:val="231F20"/>
          <w:spacing w:val="38"/>
        </w:rPr>
        <w:t xml:space="preserve"> </w:t>
      </w:r>
      <w:proofErr w:type="gramStart"/>
      <w:r>
        <w:rPr>
          <w:color w:val="231F20"/>
          <w:spacing w:val="-1"/>
        </w:rPr>
        <w:t>tha</w:t>
      </w:r>
      <w:r>
        <w:rPr>
          <w:color w:val="231F20"/>
        </w:rPr>
        <w:t>t</w:t>
      </w:r>
      <w:proofErr w:type="gramEnd"/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  <w:spacing w:val="-3"/>
        </w:rPr>
        <w:t>A</w:t>
      </w:r>
      <w:r>
        <w:rPr>
          <w:color w:val="231F20"/>
        </w:rPr>
        <w:t>s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unde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tak</w:t>
      </w:r>
      <w:r>
        <w:rPr>
          <w:color w:val="231F20"/>
          <w:spacing w:val="1"/>
        </w:rPr>
        <w:t>e</w:t>
      </w:r>
      <w:r>
        <w:rPr>
          <w:color w:val="231F20"/>
        </w:rPr>
        <w:t>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>nl</w:t>
      </w:r>
      <w:r>
        <w:rPr>
          <w:color w:val="231F20"/>
        </w:rPr>
        <w:t>y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>afte</w:t>
      </w:r>
      <w:r>
        <w:rPr>
          <w:color w:val="231F20"/>
        </w:rPr>
        <w:t>r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>plet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ca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fu</w:t>
      </w:r>
      <w:r>
        <w:rPr>
          <w:color w:val="231F20"/>
        </w:rPr>
        <w:t>l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ef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1"/>
        </w:rPr>
        <w:t>rt</w:t>
      </w:r>
      <w:r>
        <w:rPr>
          <w:color w:val="231F20"/>
        </w:rPr>
        <w:t>s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 i</w:t>
      </w:r>
      <w:r>
        <w:rPr>
          <w:color w:val="231F20"/>
          <w:spacing w:val="-2"/>
        </w:rPr>
        <w:t>d</w:t>
      </w:r>
      <w:r>
        <w:rPr>
          <w:color w:val="231F20"/>
        </w:rPr>
        <w:t>entify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oci</w:t>
      </w:r>
      <w:r>
        <w:rPr>
          <w:color w:val="231F20"/>
          <w:spacing w:val="-3"/>
        </w:rPr>
        <w:t>a</w:t>
      </w:r>
      <w:r>
        <w:rPr>
          <w:color w:val="231F20"/>
        </w:rPr>
        <w:t>ted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ris</w:t>
      </w:r>
      <w:r>
        <w:rPr>
          <w:color w:val="231F20"/>
          <w:spacing w:val="-3"/>
        </w:rPr>
        <w:t>k</w:t>
      </w:r>
      <w:r>
        <w:rPr>
          <w:color w:val="231F20"/>
        </w:rPr>
        <w:t>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osi</w:t>
      </w:r>
      <w:r>
        <w:rPr>
          <w:color w:val="231F20"/>
          <w:spacing w:val="-1"/>
        </w:rPr>
        <w:t>n</w:t>
      </w:r>
      <w:r>
        <w:rPr>
          <w:color w:val="231F20"/>
        </w:rPr>
        <w:t>g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uni</w:t>
      </w:r>
      <w:r>
        <w:rPr>
          <w:color w:val="231F20"/>
        </w:rPr>
        <w:t>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(als</w:t>
      </w:r>
      <w:r>
        <w:rPr>
          <w:color w:val="231F20"/>
        </w:rPr>
        <w:t>o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f</w:t>
      </w:r>
      <w:r>
        <w:rPr>
          <w:color w:val="231F20"/>
        </w:rPr>
        <w:t>e</w:t>
      </w:r>
      <w:r>
        <w:rPr>
          <w:color w:val="231F20"/>
          <w:spacing w:val="-1"/>
        </w:rPr>
        <w:t>r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“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ne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1"/>
        </w:rPr>
        <w:t>”</w:t>
      </w:r>
      <w:r>
        <w:rPr>
          <w:color w:val="231F20"/>
        </w:rPr>
        <w:t>)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has dem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nstra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app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priat</w:t>
      </w:r>
      <w:r>
        <w:rPr>
          <w:color w:val="231F20"/>
        </w:rPr>
        <w:t>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go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ernanc</w:t>
      </w:r>
      <w:r>
        <w:rPr>
          <w:color w:val="231F20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di</w:t>
      </w:r>
      <w:r>
        <w:rPr>
          <w:color w:val="231F20"/>
          <w:spacing w:val="-3"/>
        </w:rPr>
        <w:t>e</w:t>
      </w:r>
      <w:r>
        <w:rPr>
          <w:color w:val="231F20"/>
        </w:rPr>
        <w:t>s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</w:rPr>
        <w:t>s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prepa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ed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>s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nt</w:t>
      </w:r>
      <w:r>
        <w:rPr>
          <w:color w:val="231F20"/>
          <w:spacing w:val="-3"/>
        </w:rPr>
        <w:t>r</w:t>
      </w:r>
      <w:r>
        <w:rPr>
          <w:color w:val="231F20"/>
        </w:rPr>
        <w:t>ol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risk</w:t>
      </w:r>
      <w:r>
        <w:rPr>
          <w:color w:val="231F20"/>
        </w:rPr>
        <w:t>s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o</w:t>
      </w:r>
      <w:r>
        <w:rPr>
          <w:color w:val="231F20"/>
          <w:spacing w:val="-1"/>
        </w:rPr>
        <w:t>cia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 xml:space="preserve">ed </w:t>
      </w:r>
      <w:r>
        <w:rPr>
          <w:color w:val="231F20"/>
        </w:rPr>
        <w:t>with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osed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Foll</w:t>
      </w:r>
      <w:r>
        <w:rPr>
          <w:color w:val="231F20"/>
          <w:spacing w:val="-2"/>
        </w:rPr>
        <w:t>o</w:t>
      </w:r>
      <w:r>
        <w:rPr>
          <w:color w:val="231F20"/>
        </w:rPr>
        <w:t>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</w:t>
      </w:r>
      <w:r>
        <w:rPr>
          <w:color w:val="231F20"/>
        </w:rPr>
        <w:t>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NPBAs,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"/>
        </w:rPr>
        <w:t>P</w:t>
      </w:r>
      <w:r>
        <w:rPr>
          <w:color w:val="231F20"/>
          <w:spacing w:val="-3"/>
        </w:rPr>
        <w:t>B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  <w:spacing w:val="2"/>
        </w:rPr>
        <w:t>e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applicabl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</w:t>
      </w:r>
      <w:r>
        <w:rPr>
          <w:color w:val="231F20"/>
        </w:rPr>
        <w:t>y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itt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e</w:t>
      </w:r>
      <w:r>
        <w:rPr>
          <w:color w:val="231F20"/>
        </w:rPr>
        <w:t>(</w:t>
      </w:r>
      <w:r>
        <w:rPr>
          <w:color w:val="231F20"/>
          <w:spacing w:val="-1"/>
        </w:rPr>
        <w:t>s</w:t>
      </w:r>
      <w:r>
        <w:rPr>
          <w:color w:val="231F20"/>
        </w:rPr>
        <w:t>)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3"/>
        </w:rPr>
        <w:t>j</w:t>
      </w:r>
      <w:r>
        <w:rPr>
          <w:color w:val="231F20"/>
        </w:rPr>
        <w:t>o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tl</w:t>
      </w:r>
      <w:r>
        <w:rPr>
          <w:color w:val="231F20"/>
        </w:rPr>
        <w:t>y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o</w:t>
      </w:r>
      <w:r>
        <w:rPr>
          <w:color w:val="231F20"/>
          <w:spacing w:val="-1"/>
        </w:rPr>
        <w:t>nito</w:t>
      </w:r>
      <w:r>
        <w:rPr>
          <w:color w:val="231F20"/>
        </w:rPr>
        <w:t>r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st-la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nc</w:t>
      </w:r>
      <w:r>
        <w:rPr>
          <w:color w:val="231F20"/>
        </w:rPr>
        <w:t>h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produc</w:t>
      </w:r>
      <w:r>
        <w:rPr>
          <w:color w:val="231F20"/>
        </w:rPr>
        <w:t>t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perfo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manc</w:t>
      </w:r>
      <w:r>
        <w:rPr>
          <w:color w:val="231F20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agai</w:t>
      </w:r>
      <w:r>
        <w:rPr>
          <w:color w:val="231F20"/>
          <w:spacing w:val="-2"/>
        </w:rPr>
        <w:t>n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expec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ation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req</w:t>
      </w:r>
      <w:r>
        <w:rPr>
          <w:color w:val="231F20"/>
          <w:spacing w:val="-2"/>
        </w:rPr>
        <w:t>u</w:t>
      </w:r>
      <w:r>
        <w:rPr>
          <w:color w:val="231F20"/>
        </w:rPr>
        <w:t>i</w:t>
      </w:r>
      <w:r>
        <w:rPr>
          <w:color w:val="231F20"/>
          <w:spacing w:val="-1"/>
        </w:rPr>
        <w:t>re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ents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trac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medial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3"/>
        </w:rPr>
        <w:t>i</w:t>
      </w:r>
      <w:r>
        <w:rPr>
          <w:color w:val="231F20"/>
        </w:rPr>
        <w:t>vities</w:t>
      </w:r>
      <w:r>
        <w:rPr>
          <w:color w:val="231F20"/>
          <w:spacing w:val="-2"/>
        </w:rPr>
        <w:t xml:space="preserve"> 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>i</w:t>
      </w:r>
      <w:r>
        <w:rPr>
          <w:color w:val="231F20"/>
        </w:rPr>
        <w:t>r successful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4"/>
        </w:rPr>
        <w:t>n</w:t>
      </w:r>
      <w:r>
        <w:rPr>
          <w:color w:val="231F20"/>
        </w:rPr>
        <w:t>clusion.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116"/>
        <w:jc w:val="both"/>
      </w:pP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USA’s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iaries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2"/>
        </w:rPr>
        <w:t>e</w:t>
      </w:r>
      <w:r>
        <w:rPr>
          <w:color w:val="231F20"/>
        </w:rPr>
        <w:t>ach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mai</w:t>
      </w:r>
      <w:r>
        <w:rPr>
          <w:color w:val="231F20"/>
          <w:spacing w:val="-2"/>
        </w:rPr>
        <w:t>n</w:t>
      </w:r>
      <w:r>
        <w:rPr>
          <w:color w:val="231F20"/>
        </w:rPr>
        <w:t>tain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v</w:t>
      </w:r>
      <w:r>
        <w:rPr>
          <w:color w:val="231F20"/>
          <w:spacing w:val="-3"/>
        </w:rPr>
        <w:t>i</w:t>
      </w:r>
      <w:r>
        <w:rPr>
          <w:color w:val="231F20"/>
        </w:rPr>
        <w:t>ew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app</w:t>
      </w:r>
      <w:r>
        <w:rPr>
          <w:color w:val="231F20"/>
          <w:spacing w:val="-3"/>
        </w:rPr>
        <w:t>r</w:t>
      </w:r>
      <w:r>
        <w:rPr>
          <w:color w:val="231F20"/>
        </w:rPr>
        <w:t>oval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3"/>
        </w:rPr>
        <w:t>c</w:t>
      </w:r>
      <w:r>
        <w:rPr>
          <w:color w:val="231F20"/>
        </w:rPr>
        <w:t>ess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cludes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3"/>
        </w:rPr>
        <w:t>t</w:t>
      </w:r>
      <w:r>
        <w:rPr>
          <w:color w:val="231F20"/>
        </w:rPr>
        <w:t>o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ols, </w:t>
      </w:r>
      <w:r>
        <w:rPr>
          <w:color w:val="231F20"/>
          <w:spacing w:val="-1"/>
        </w:rPr>
        <w:t>syst</w:t>
      </w:r>
      <w:r>
        <w:rPr>
          <w:color w:val="231F20"/>
          <w:spacing w:val="-2"/>
        </w:rPr>
        <w:t>e</w:t>
      </w:r>
      <w:r>
        <w:rPr>
          <w:color w:val="231F20"/>
        </w:rPr>
        <w:t>m</w:t>
      </w:r>
      <w:r>
        <w:rPr>
          <w:color w:val="231F20"/>
          <w:spacing w:val="-2"/>
        </w:rPr>
        <w:t>s</w:t>
      </w:r>
      <w:r>
        <w:rPr>
          <w:color w:val="231F20"/>
        </w:rPr>
        <w:t>,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terna</w:t>
      </w:r>
      <w:r>
        <w:rPr>
          <w:color w:val="231F20"/>
        </w:rPr>
        <w:t>l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ntrol</w:t>
      </w:r>
      <w:r>
        <w:rPr>
          <w:color w:val="231F20"/>
        </w:rPr>
        <w:t>s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f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enti</w:t>
      </w:r>
      <w:r>
        <w:rPr>
          <w:color w:val="231F20"/>
          <w:spacing w:val="-4"/>
        </w:rPr>
        <w:t>f</w:t>
      </w:r>
      <w:r>
        <w:rPr>
          <w:color w:val="231F20"/>
        </w:rPr>
        <w:t>y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g</w:t>
      </w:r>
      <w:r>
        <w:rPr>
          <w:color w:val="231F20"/>
        </w:rPr>
        <w:t>,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al</w:t>
      </w:r>
      <w:r>
        <w:rPr>
          <w:color w:val="231F20"/>
          <w:spacing w:val="-5"/>
        </w:rPr>
        <w:t>u</w:t>
      </w:r>
      <w:r>
        <w:rPr>
          <w:color w:val="231F20"/>
          <w:spacing w:val="-1"/>
        </w:rPr>
        <w:t>atin</w:t>
      </w:r>
      <w:r>
        <w:rPr>
          <w:color w:val="231F20"/>
          <w:spacing w:val="2"/>
        </w:rPr>
        <w:t>g</w:t>
      </w:r>
      <w:r>
        <w:rPr>
          <w:color w:val="231F20"/>
        </w:rPr>
        <w:t>,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managi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NPBA</w:t>
      </w:r>
      <w:r>
        <w:rPr>
          <w:color w:val="231F20"/>
        </w:rPr>
        <w:t>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1"/>
        </w:rPr>
        <w:t>acc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rdanc</w:t>
      </w:r>
      <w:r>
        <w:rPr>
          <w:color w:val="231F20"/>
        </w:rPr>
        <w:t>e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wi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h </w:t>
      </w:r>
      <w:r>
        <w:rPr>
          <w:color w:val="231F20"/>
          <w:spacing w:val="-1"/>
        </w:rPr>
        <w:t>s</w:t>
      </w:r>
      <w:r>
        <w:rPr>
          <w:color w:val="231F20"/>
        </w:rPr>
        <w:t>o</w:t>
      </w:r>
      <w:r>
        <w:rPr>
          <w:color w:val="231F20"/>
          <w:spacing w:val="-1"/>
        </w:rPr>
        <w:t>un</w:t>
      </w:r>
      <w:r>
        <w:rPr>
          <w:color w:val="231F20"/>
        </w:rPr>
        <w:t>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</w:t>
      </w:r>
      <w:r>
        <w:rPr>
          <w:color w:val="231F20"/>
          <w:spacing w:val="-1"/>
        </w:rPr>
        <w:t>nag</w:t>
      </w:r>
      <w:r>
        <w:rPr>
          <w:color w:val="231F20"/>
          <w:spacing w:val="-2"/>
        </w:rPr>
        <w:t>e</w:t>
      </w:r>
      <w:r>
        <w:rPr>
          <w:color w:val="231F20"/>
        </w:rPr>
        <w:t>me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practice</w:t>
      </w:r>
      <w:r>
        <w:rPr>
          <w:color w:val="231F20"/>
        </w:rPr>
        <w:t>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thr</w:t>
      </w:r>
      <w:r>
        <w:rPr>
          <w:color w:val="231F20"/>
        </w:rPr>
        <w:t>o</w:t>
      </w:r>
      <w:r>
        <w:rPr>
          <w:color w:val="231F20"/>
          <w:spacing w:val="-1"/>
        </w:rPr>
        <w:t>ugh</w:t>
      </w:r>
      <w:r>
        <w:rPr>
          <w:color w:val="231F20"/>
        </w:rPr>
        <w:t>o</w:t>
      </w:r>
      <w:r>
        <w:rPr>
          <w:color w:val="231F20"/>
          <w:spacing w:val="-4"/>
        </w:rPr>
        <w:t>u</w:t>
      </w:r>
      <w:r>
        <w:rPr>
          <w:color w:val="231F20"/>
        </w:rPr>
        <w:t>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3"/>
        </w:rPr>
        <w:t>ac</w:t>
      </w:r>
      <w:r>
        <w:rPr>
          <w:color w:val="231F20"/>
        </w:rPr>
        <w:t>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phas</w:t>
      </w:r>
      <w:r>
        <w:rPr>
          <w:color w:val="231F20"/>
        </w:rPr>
        <w:t>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duc</w:t>
      </w:r>
      <w:r>
        <w:rPr>
          <w:color w:val="231F20"/>
        </w:rPr>
        <w:t>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l</w:t>
      </w:r>
      <w:r>
        <w:rPr>
          <w:color w:val="231F20"/>
        </w:rPr>
        <w:t>i</w:t>
      </w:r>
      <w:r>
        <w:rPr>
          <w:color w:val="231F20"/>
          <w:spacing w:val="-1"/>
        </w:rPr>
        <w:t>fec</w:t>
      </w:r>
      <w:r>
        <w:rPr>
          <w:color w:val="231F20"/>
        </w:rPr>
        <w:t>y</w:t>
      </w:r>
      <w:r>
        <w:rPr>
          <w:color w:val="231F20"/>
          <w:spacing w:val="-1"/>
        </w:rPr>
        <w:t>c</w:t>
      </w:r>
      <w:r>
        <w:rPr>
          <w:color w:val="231F20"/>
          <w:spacing w:val="-3"/>
        </w:rPr>
        <w:t>l</w:t>
      </w:r>
      <w:r>
        <w:rPr>
          <w:color w:val="231F20"/>
          <w:spacing w:val="-1"/>
        </w:rPr>
        <w:t>e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</w:t>
      </w:r>
      <w:r>
        <w:rPr>
          <w:color w:val="231F20"/>
          <w:spacing w:val="-3"/>
        </w:rPr>
        <w:t>r</w:t>
      </w:r>
      <w:r>
        <w:rPr>
          <w:color w:val="231F20"/>
          <w:spacing w:val="4"/>
        </w:rPr>
        <w:t>o</w:t>
      </w:r>
      <w:r>
        <w:rPr>
          <w:color w:val="231F20"/>
        </w:rPr>
        <w:t>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sal, throug</w:t>
      </w:r>
      <w:r>
        <w:rPr>
          <w:color w:val="231F20"/>
        </w:rPr>
        <w:t xml:space="preserve">h </w:t>
      </w:r>
      <w:r>
        <w:rPr>
          <w:color w:val="231F20"/>
          <w:spacing w:val="-1"/>
        </w:rPr>
        <w:t>du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diligenc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 xml:space="preserve">k </w:t>
      </w:r>
      <w:r>
        <w:rPr>
          <w:color w:val="231F20"/>
          <w:spacing w:val="-1"/>
        </w:rPr>
        <w:t>a</w:t>
      </w:r>
      <w:r>
        <w:rPr>
          <w:color w:val="231F20"/>
          <w:spacing w:val="1"/>
        </w:rPr>
        <w:t>s</w:t>
      </w:r>
      <w:r>
        <w:rPr>
          <w:color w:val="231F20"/>
          <w:spacing w:val="-3"/>
        </w:rPr>
        <w:t>s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s</w:t>
      </w:r>
      <w:r>
        <w:rPr>
          <w:color w:val="231F20"/>
          <w:spacing w:val="-1"/>
        </w:rPr>
        <w:t>ment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al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post-la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nc</w:t>
      </w:r>
      <w:r>
        <w:rPr>
          <w:color w:val="231F20"/>
        </w:rPr>
        <w:t>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</w:t>
      </w:r>
      <w:r>
        <w:rPr>
          <w:color w:val="231F20"/>
          <w:spacing w:val="-1"/>
        </w:rPr>
        <w:t>ni</w:t>
      </w:r>
      <w:r>
        <w:rPr>
          <w:color w:val="231F20"/>
          <w:spacing w:val="-3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>ri</w:t>
      </w:r>
      <w:r>
        <w:rPr>
          <w:color w:val="231F20"/>
          <w:spacing w:val="-4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r</w:t>
      </w:r>
      <w:r>
        <w:rPr>
          <w:color w:val="231F20"/>
        </w:rPr>
        <w:t>e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rting.</w:t>
      </w:r>
    </w:p>
    <w:p w:rsidR="00FF7F45" w:rsidRDefault="00FF7F45">
      <w:pPr>
        <w:spacing w:before="9" w:line="190" w:lineRule="exact"/>
        <w:rPr>
          <w:sz w:val="19"/>
          <w:szCs w:val="19"/>
        </w:rPr>
      </w:pPr>
    </w:p>
    <w:p w:rsidR="00FF7F45" w:rsidRDefault="00290FD6">
      <w:pPr>
        <w:pStyle w:val="BodyText"/>
        <w:ind w:right="1235"/>
        <w:jc w:val="both"/>
      </w:pPr>
      <w:r>
        <w:rPr>
          <w:rFonts w:cs="Calibri"/>
          <w:b/>
          <w:bCs/>
          <w:i/>
          <w:color w:val="231F20"/>
          <w:spacing w:val="-1"/>
        </w:rPr>
        <w:t>Figur</w:t>
      </w:r>
      <w:r>
        <w:rPr>
          <w:rFonts w:cs="Calibri"/>
          <w:b/>
          <w:bCs/>
          <w:i/>
          <w:color w:val="231F20"/>
        </w:rPr>
        <w:t>e 2</w:t>
      </w:r>
      <w:r>
        <w:rPr>
          <w:rFonts w:cs="Calibri"/>
          <w:b/>
          <w:bCs/>
          <w:i/>
          <w:color w:val="231F20"/>
          <w:spacing w:val="1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>el</w:t>
      </w:r>
      <w:r>
        <w:rPr>
          <w:color w:val="231F20"/>
          <w:spacing w:val="-2"/>
        </w:rPr>
        <w:t>o</w:t>
      </w:r>
      <w:r>
        <w:rPr>
          <w:color w:val="231F20"/>
        </w:rPr>
        <w:t>w ill</w:t>
      </w:r>
      <w:r>
        <w:rPr>
          <w:color w:val="231F20"/>
          <w:spacing w:val="-2"/>
        </w:rPr>
        <w:t>u</w:t>
      </w:r>
      <w:r>
        <w:rPr>
          <w:color w:val="231F20"/>
        </w:rPr>
        <w:t>str</w:t>
      </w:r>
      <w:r>
        <w:rPr>
          <w:color w:val="231F20"/>
          <w:spacing w:val="-3"/>
        </w:rPr>
        <w:t>a</w:t>
      </w:r>
      <w:r>
        <w:rPr>
          <w:color w:val="231F20"/>
        </w:rPr>
        <w:t>tes</w:t>
      </w:r>
      <w:r>
        <w:rPr>
          <w:color w:val="231F20"/>
          <w:spacing w:val="-2"/>
        </w:rPr>
        <w:t xml:space="preserve"> t</w:t>
      </w:r>
      <w:r>
        <w:rPr>
          <w:color w:val="231F20"/>
          <w:spacing w:val="-1"/>
        </w:rPr>
        <w:t>h</w:t>
      </w:r>
      <w:r>
        <w:rPr>
          <w:color w:val="231F20"/>
        </w:rPr>
        <w:t>e k</w:t>
      </w:r>
      <w:r>
        <w:rPr>
          <w:color w:val="231F20"/>
          <w:spacing w:val="-2"/>
        </w:rPr>
        <w:t>e</w:t>
      </w:r>
      <w:r>
        <w:rPr>
          <w:color w:val="231F20"/>
        </w:rPr>
        <w:t>y, hi</w:t>
      </w:r>
      <w:r>
        <w:rPr>
          <w:color w:val="231F20"/>
          <w:spacing w:val="-2"/>
        </w:rPr>
        <w:t>g</w:t>
      </w:r>
      <w:r>
        <w:rPr>
          <w:color w:val="231F20"/>
        </w:rPr>
        <w:t>h-le</w:t>
      </w:r>
      <w:r>
        <w:rPr>
          <w:color w:val="231F20"/>
          <w:spacing w:val="-2"/>
        </w:rPr>
        <w:t>v</w:t>
      </w:r>
      <w:r>
        <w:rPr>
          <w:color w:val="231F20"/>
        </w:rPr>
        <w:t xml:space="preserve">el </w:t>
      </w:r>
      <w:r>
        <w:rPr>
          <w:color w:val="231F20"/>
          <w:spacing w:val="-2"/>
        </w:rPr>
        <w:t>s</w:t>
      </w:r>
      <w:r>
        <w:rPr>
          <w:color w:val="231F20"/>
        </w:rPr>
        <w:t>teps in</w:t>
      </w:r>
      <w:r>
        <w:rPr>
          <w:color w:val="231F20"/>
          <w:spacing w:val="-2"/>
        </w:rPr>
        <w:t xml:space="preserve"> t</w:t>
      </w:r>
      <w:r>
        <w:rPr>
          <w:color w:val="231F20"/>
          <w:spacing w:val="-1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NPB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>w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</w:rPr>
        <w:t>c</w:t>
      </w:r>
      <w:r>
        <w:rPr>
          <w:color w:val="231F20"/>
          <w:spacing w:val="-1"/>
        </w:rPr>
        <w:t>ess.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pStyle w:val="Heading4"/>
        <w:ind w:left="1678" w:firstLine="0"/>
        <w:rPr>
          <w:b w:val="0"/>
          <w:bCs w:val="0"/>
        </w:rPr>
      </w:pPr>
      <w:r>
        <w:rPr>
          <w:color w:val="231F20"/>
        </w:rPr>
        <w:t>Figure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2: Ov</w:t>
      </w:r>
      <w:r>
        <w:rPr>
          <w:color w:val="231F20"/>
          <w:spacing w:val="-4"/>
        </w:rPr>
        <w:t>e</w:t>
      </w:r>
      <w:r>
        <w:rPr>
          <w:color w:val="231F20"/>
        </w:rPr>
        <w:t>r</w:t>
      </w:r>
      <w:r>
        <w:rPr>
          <w:color w:val="231F20"/>
          <w:spacing w:val="-2"/>
        </w:rPr>
        <w:t>v</w:t>
      </w:r>
      <w:r>
        <w:rPr>
          <w:color w:val="231F20"/>
        </w:rPr>
        <w:t>iew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SHU</w:t>
      </w:r>
      <w:r>
        <w:rPr>
          <w:color w:val="231F20"/>
          <w:spacing w:val="-2"/>
        </w:rPr>
        <w:t>S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3"/>
        </w:rPr>
        <w:t>P</w:t>
      </w:r>
      <w:r>
        <w:rPr>
          <w:color w:val="231F20"/>
        </w:rPr>
        <w:t>BA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1"/>
        </w:rPr>
        <w:t>ev</w:t>
      </w:r>
      <w:r>
        <w:rPr>
          <w:color w:val="231F20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>w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>pp</w:t>
      </w:r>
      <w:r>
        <w:rPr>
          <w:color w:val="231F20"/>
        </w:rPr>
        <w:t>r</w:t>
      </w:r>
      <w:r>
        <w:rPr>
          <w:color w:val="231F20"/>
          <w:spacing w:val="-1"/>
        </w:rPr>
        <w:t>o</w:t>
      </w:r>
      <w:r>
        <w:rPr>
          <w:color w:val="231F20"/>
        </w:rPr>
        <w:t>v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P</w:t>
      </w:r>
      <w:r>
        <w:rPr>
          <w:color w:val="231F20"/>
        </w:rPr>
        <w:t>r</w:t>
      </w:r>
      <w:r>
        <w:rPr>
          <w:color w:val="231F20"/>
          <w:spacing w:val="-1"/>
        </w:rPr>
        <w:t>o</w:t>
      </w:r>
      <w:r>
        <w:rPr>
          <w:color w:val="231F20"/>
          <w:spacing w:val="1"/>
        </w:rPr>
        <w:t>c</w:t>
      </w:r>
      <w:r>
        <w:rPr>
          <w:color w:val="231F20"/>
          <w:spacing w:val="-4"/>
        </w:rPr>
        <w:t>e</w:t>
      </w:r>
      <w:r>
        <w:rPr>
          <w:color w:val="231F20"/>
        </w:rPr>
        <w:t>ss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ind w:left="140" w:right="109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68.95pt;height:269.2pt;mso-position-horizontal-relative:char;mso-position-vertical-relative:line">
            <v:imagedata r:id="rId22" o:title=""/>
          </v:shape>
        </w:pict>
      </w:r>
    </w:p>
    <w:p w:rsidR="00FF7F45" w:rsidRDefault="00FF7F45">
      <w:pPr>
        <w:spacing w:before="11" w:line="220" w:lineRule="exact"/>
      </w:pPr>
    </w:p>
    <w:p w:rsidR="00FF7F45" w:rsidRDefault="00290FD6">
      <w:pPr>
        <w:pStyle w:val="BodyText"/>
        <w:spacing w:line="276" w:lineRule="auto"/>
        <w:ind w:right="180"/>
      </w:pPr>
      <w:r>
        <w:rPr>
          <w:color w:val="231F20"/>
        </w:rPr>
        <w:t xml:space="preserve">The </w:t>
      </w:r>
      <w:r>
        <w:rPr>
          <w:color w:val="231F20"/>
          <w:spacing w:val="-2"/>
        </w:rPr>
        <w:t>P</w:t>
      </w:r>
      <w:r>
        <w:rPr>
          <w:color w:val="231F20"/>
        </w:rPr>
        <w:t>ro</w:t>
      </w:r>
      <w:r>
        <w:rPr>
          <w:color w:val="231F20"/>
          <w:spacing w:val="-4"/>
        </w:rPr>
        <w:t>p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 pre</w:t>
      </w:r>
      <w:r>
        <w:rPr>
          <w:color w:val="231F20"/>
          <w:spacing w:val="-3"/>
        </w:rPr>
        <w:t>s</w:t>
      </w:r>
      <w:r>
        <w:rPr>
          <w:color w:val="231F20"/>
        </w:rPr>
        <w:t>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 asse</w:t>
      </w:r>
      <w:r>
        <w:rPr>
          <w:color w:val="231F20"/>
          <w:spacing w:val="-2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m</w:t>
      </w:r>
      <w:r>
        <w:rPr>
          <w:color w:val="231F20"/>
        </w:rPr>
        <w:t>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initi</w:t>
      </w:r>
      <w:r>
        <w:rPr>
          <w:color w:val="231F20"/>
          <w:spacing w:val="-5"/>
        </w:rPr>
        <w:t>a</w:t>
      </w:r>
      <w:r>
        <w:rPr>
          <w:color w:val="231F20"/>
        </w:rPr>
        <w:t>tive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subsi</w:t>
      </w:r>
      <w:r>
        <w:rPr>
          <w:color w:val="231F20"/>
          <w:spacing w:val="-2"/>
        </w:rPr>
        <w:t>d</w:t>
      </w:r>
      <w:r>
        <w:rPr>
          <w:color w:val="231F20"/>
        </w:rPr>
        <w:t>iary’s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>M</w:t>
      </w:r>
      <w:r>
        <w:rPr>
          <w:color w:val="231F20"/>
        </w:rPr>
        <w:t>C. The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</w:t>
      </w:r>
      <w:r>
        <w:rPr>
          <w:color w:val="231F20"/>
          <w:spacing w:val="-2"/>
        </w:rPr>
        <w:t>y</w:t>
      </w:r>
      <w:r>
        <w:rPr>
          <w:color w:val="231F20"/>
        </w:rPr>
        <w:t>’s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E</w:t>
      </w:r>
      <w:r>
        <w:rPr>
          <w:color w:val="231F20"/>
        </w:rPr>
        <w:t>MC will de</w:t>
      </w:r>
      <w:r>
        <w:rPr>
          <w:color w:val="231F20"/>
          <w:spacing w:val="-2"/>
        </w:rPr>
        <w:t>t</w:t>
      </w:r>
      <w:r>
        <w:rPr>
          <w:color w:val="231F20"/>
        </w:rPr>
        <w:t>ermi</w:t>
      </w:r>
      <w:r>
        <w:rPr>
          <w:color w:val="231F20"/>
          <w:spacing w:val="-4"/>
        </w:rPr>
        <w:t>n</w:t>
      </w:r>
      <w:r>
        <w:rPr>
          <w:color w:val="231F20"/>
        </w:rPr>
        <w:t>e wh</w:t>
      </w:r>
      <w:r>
        <w:rPr>
          <w:color w:val="231F20"/>
          <w:spacing w:val="-3"/>
        </w:rPr>
        <w:t>e</w:t>
      </w:r>
      <w:r>
        <w:rPr>
          <w:color w:val="231F20"/>
        </w:rPr>
        <w:t>ther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initiati</w:t>
      </w:r>
      <w:r>
        <w:rPr>
          <w:color w:val="231F20"/>
          <w:spacing w:val="-3"/>
        </w:rPr>
        <w:t>v</w:t>
      </w:r>
      <w:r>
        <w:rPr>
          <w:color w:val="231F20"/>
        </w:rPr>
        <w:t>e fits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fi</w:t>
      </w:r>
      <w:r>
        <w:rPr>
          <w:color w:val="231F20"/>
          <w:spacing w:val="-2"/>
        </w:rPr>
        <w:t>n</w:t>
      </w:r>
      <w:r>
        <w:rPr>
          <w:color w:val="231F20"/>
        </w:rPr>
        <w:t>i</w:t>
      </w:r>
      <w:r>
        <w:rPr>
          <w:color w:val="231F20"/>
          <w:spacing w:val="-1"/>
        </w:rPr>
        <w:t>tio</w:t>
      </w:r>
      <w:r>
        <w:rPr>
          <w:color w:val="231F20"/>
        </w:rPr>
        <w:t xml:space="preserve">n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w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oduc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o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b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act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vi</w:t>
      </w:r>
      <w:r>
        <w:rPr>
          <w:color w:val="231F20"/>
          <w:spacing w:val="-3"/>
        </w:rPr>
        <w:t>t</w:t>
      </w:r>
      <w:r>
        <w:rPr>
          <w:color w:val="231F20"/>
        </w:rPr>
        <w:t xml:space="preserve">y, </w:t>
      </w:r>
      <w:r>
        <w:rPr>
          <w:color w:val="231F20"/>
          <w:spacing w:val="-1"/>
        </w:rPr>
        <w:t xml:space="preserve">and </w:t>
      </w:r>
      <w:r>
        <w:rPr>
          <w:color w:val="231F20"/>
        </w:rPr>
        <w:t>if so,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whet</w:t>
      </w:r>
      <w:r>
        <w:rPr>
          <w:color w:val="231F20"/>
          <w:spacing w:val="-4"/>
        </w:rPr>
        <w:t>h</w:t>
      </w:r>
      <w:r>
        <w:rPr>
          <w:color w:val="231F20"/>
        </w:rPr>
        <w:t>er 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nsi</w:t>
      </w:r>
      <w:r>
        <w:rPr>
          <w:color w:val="231F20"/>
          <w:spacing w:val="-2"/>
        </w:rPr>
        <w:t>d</w:t>
      </w:r>
      <w:r>
        <w:rPr>
          <w:color w:val="231F20"/>
        </w:rPr>
        <w:t>ered,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</w:rPr>
        <w:t>ali</w:t>
      </w:r>
      <w:r>
        <w:rPr>
          <w:color w:val="231F20"/>
          <w:spacing w:val="-1"/>
        </w:rPr>
        <w:t>g</w:t>
      </w:r>
      <w:r>
        <w:rPr>
          <w:color w:val="231F20"/>
          <w:spacing w:val="-4"/>
        </w:rPr>
        <w:t>n</w:t>
      </w:r>
      <w:r>
        <w:rPr>
          <w:color w:val="231F20"/>
        </w:rPr>
        <w:t>m</w:t>
      </w:r>
      <w:r>
        <w:rPr>
          <w:color w:val="231F20"/>
          <w:spacing w:val="-1"/>
        </w:rPr>
        <w:t>en</w:t>
      </w:r>
      <w:r>
        <w:rPr>
          <w:color w:val="231F20"/>
        </w:rPr>
        <w:t>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th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subsi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</w:t>
      </w:r>
      <w:r>
        <w:rPr>
          <w:color w:val="231F20"/>
          <w:spacing w:val="-4"/>
        </w:rPr>
        <w:t>r</w:t>
      </w:r>
      <w:r>
        <w:rPr>
          <w:color w:val="231F20"/>
        </w:rPr>
        <w:t>y</w:t>
      </w:r>
      <w:r>
        <w:rPr>
          <w:color w:val="231F20"/>
          <w:spacing w:val="-1"/>
        </w:rPr>
        <w:t>’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strategi</w:t>
      </w:r>
      <w:r>
        <w:rPr>
          <w:color w:val="231F20"/>
        </w:rPr>
        <w:t>c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financial </w:t>
      </w:r>
      <w:r>
        <w:rPr>
          <w:color w:val="231F20"/>
        </w:rPr>
        <w:t>object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  <w:spacing w:val="-2"/>
        </w:rPr>
        <w:t>e</w:t>
      </w:r>
      <w:r>
        <w:rPr>
          <w:color w:val="231F20"/>
        </w:rPr>
        <w:t>s and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x</w:t>
      </w:r>
      <w:r>
        <w:rPr>
          <w:color w:val="231F20"/>
        </w:rPr>
        <w:t>pressed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sk </w:t>
      </w:r>
      <w:r>
        <w:rPr>
          <w:color w:val="231F20"/>
          <w:spacing w:val="-2"/>
        </w:rPr>
        <w:t>t</w:t>
      </w:r>
      <w:r>
        <w:rPr>
          <w:color w:val="231F20"/>
        </w:rPr>
        <w:t>olera</w:t>
      </w:r>
      <w:r>
        <w:rPr>
          <w:color w:val="231F20"/>
          <w:spacing w:val="-2"/>
        </w:rPr>
        <w:t>n</w:t>
      </w:r>
      <w:r>
        <w:rPr>
          <w:color w:val="231F20"/>
          <w:spacing w:val="-3"/>
        </w:rPr>
        <w:t>c</w:t>
      </w:r>
      <w:r>
        <w:rPr>
          <w:color w:val="231F20"/>
          <w:spacing w:val="2"/>
        </w:rPr>
        <w:t>e</w:t>
      </w:r>
      <w:r>
        <w:rPr>
          <w:color w:val="231F20"/>
        </w:rPr>
        <w:t>.</w:t>
      </w:r>
    </w:p>
    <w:p w:rsidR="00FF7F45" w:rsidRDefault="00FF7F45">
      <w:pPr>
        <w:spacing w:line="276" w:lineRule="auto"/>
        <w:sectPr w:rsidR="00FF7F45">
          <w:footerReference w:type="default" r:id="rId23"/>
          <w:pgSz w:w="12240" w:h="15840"/>
          <w:pgMar w:top="1020" w:right="1320" w:bottom="1620" w:left="1300" w:header="599" w:footer="1433" w:gutter="0"/>
          <w:pgNumType w:start="8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195" style="position:absolute;left:0;text-align:left;margin-left:70.45pt;margin-top:-4.25pt;width:471.25pt;height:8.2pt;z-index:-1120;mso-position-horizontal-relative:page" coordorigin="1409,-85" coordsize="9425,164">
            <v:group id="_x0000_s1198" style="position:absolute;left:1419;top:-75;width:9405;height:144" coordorigin="1419,-75" coordsize="9405,144">
              <v:shape id="_x0000_s1199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196" style="position:absolute;left:1505;top:-53;width:9275;height:98" coordorigin="1505,-53" coordsize="9275,98">
              <v:shape id="_x0000_s1197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10" w:line="110" w:lineRule="exact"/>
        <w:rPr>
          <w:sz w:val="11"/>
          <w:szCs w:val="11"/>
        </w:rPr>
      </w:pPr>
    </w:p>
    <w:p w:rsidR="00FF7F45" w:rsidRDefault="00290FD6">
      <w:pPr>
        <w:pStyle w:val="BodyText"/>
        <w:spacing w:line="276" w:lineRule="auto"/>
        <w:ind w:right="787"/>
      </w:pPr>
      <w:r>
        <w:rPr>
          <w:color w:val="231F20"/>
        </w:rPr>
        <w:t>The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ordi</w:t>
      </w:r>
      <w:r>
        <w:rPr>
          <w:color w:val="231F20"/>
          <w:spacing w:val="-2"/>
        </w:rPr>
        <w:t>n</w:t>
      </w:r>
      <w:r>
        <w:rPr>
          <w:color w:val="231F20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coordi</w:t>
      </w:r>
      <w:r>
        <w:rPr>
          <w:color w:val="231F20"/>
          <w:spacing w:val="-2"/>
        </w:rPr>
        <w:t>n</w:t>
      </w:r>
      <w:r>
        <w:rPr>
          <w:color w:val="231F20"/>
        </w:rPr>
        <w:t>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 p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o</w:t>
      </w:r>
      <w:r>
        <w:rPr>
          <w:color w:val="231F20"/>
        </w:rPr>
        <w:t>c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gui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anc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>p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nen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in de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1"/>
        </w:rPr>
        <w:t>pin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sa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 xml:space="preserve">d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>pletin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al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nec</w:t>
      </w:r>
      <w:r>
        <w:rPr>
          <w:color w:val="231F20"/>
          <w:spacing w:val="1"/>
        </w:rPr>
        <w:t>e</w:t>
      </w:r>
      <w:r>
        <w:rPr>
          <w:color w:val="231F20"/>
          <w:spacing w:val="-1"/>
        </w:rPr>
        <w:t>ssa</w:t>
      </w:r>
      <w:r>
        <w:rPr>
          <w:color w:val="231F20"/>
          <w:spacing w:val="-3"/>
        </w:rPr>
        <w:t>r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du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diligen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ris</w:t>
      </w:r>
      <w:r>
        <w:rPr>
          <w:color w:val="231F20"/>
        </w:rPr>
        <w:t xml:space="preserve">k </w:t>
      </w:r>
      <w:r>
        <w:rPr>
          <w:color w:val="231F20"/>
          <w:spacing w:val="-1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s</w:t>
      </w:r>
      <w:r>
        <w:rPr>
          <w:color w:val="231F20"/>
          <w:spacing w:val="-1"/>
        </w:rPr>
        <w:t xml:space="preserve">ment </w:t>
      </w:r>
      <w:r>
        <w:rPr>
          <w:color w:val="231F20"/>
        </w:rPr>
        <w:t>activit</w:t>
      </w:r>
      <w:r>
        <w:rPr>
          <w:color w:val="231F20"/>
          <w:spacing w:val="-3"/>
        </w:rPr>
        <w:t>i</w:t>
      </w:r>
      <w:r>
        <w:rPr>
          <w:color w:val="231F20"/>
        </w:rPr>
        <w:t>es. 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onent 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responsible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</w:t>
      </w:r>
      <w:r>
        <w:rPr>
          <w:color w:val="231F20"/>
        </w:rPr>
        <w:t>oord</w:t>
      </w:r>
      <w:r>
        <w:rPr>
          <w:color w:val="231F20"/>
          <w:spacing w:val="2"/>
        </w:rPr>
        <w:t>i</w:t>
      </w:r>
      <w:r>
        <w:rPr>
          <w:color w:val="231F20"/>
        </w:rPr>
        <w:t>nat</w:t>
      </w:r>
      <w:r>
        <w:rPr>
          <w:color w:val="231F20"/>
          <w:spacing w:val="-3"/>
        </w:rPr>
        <w:t>i</w:t>
      </w:r>
      <w:r>
        <w:rPr>
          <w:color w:val="231F20"/>
        </w:rPr>
        <w:t>ng revi</w:t>
      </w:r>
      <w:r>
        <w:rPr>
          <w:color w:val="231F20"/>
          <w:spacing w:val="-3"/>
        </w:rPr>
        <w:t>e</w:t>
      </w:r>
      <w:r>
        <w:rPr>
          <w:color w:val="231F20"/>
        </w:rPr>
        <w:t>ws 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required 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 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3"/>
        </w:rPr>
        <w:t>s</w:t>
      </w:r>
      <w:r>
        <w:rPr>
          <w:color w:val="231F20"/>
        </w:rPr>
        <w:t>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m</w:t>
      </w:r>
      <w:r>
        <w:rPr>
          <w:color w:val="231F20"/>
        </w:rPr>
        <w:t>; partici</w:t>
      </w:r>
      <w:r>
        <w:rPr>
          <w:color w:val="231F20"/>
          <w:spacing w:val="-2"/>
        </w:rPr>
        <w:t>p</w:t>
      </w:r>
      <w:r>
        <w:rPr>
          <w:color w:val="231F20"/>
        </w:rPr>
        <w:t>ants 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oposal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</w:t>
      </w:r>
      <w:r>
        <w:rPr>
          <w:color w:val="231F20"/>
          <w:spacing w:val="-3"/>
        </w:rPr>
        <w:t>r</w:t>
      </w:r>
      <w:r>
        <w:rPr>
          <w:color w:val="231F20"/>
        </w:rPr>
        <w:t>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dili</w:t>
      </w:r>
      <w:r>
        <w:rPr>
          <w:color w:val="231F20"/>
          <w:spacing w:val="-2"/>
        </w:rPr>
        <w:t>g</w:t>
      </w:r>
      <w:r>
        <w:rPr>
          <w:color w:val="231F20"/>
        </w:rPr>
        <w:t>en</w:t>
      </w:r>
      <w:r>
        <w:rPr>
          <w:color w:val="231F20"/>
          <w:spacing w:val="-3"/>
        </w:rPr>
        <w:t>c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-3"/>
        </w:rPr>
        <w:t>c</w:t>
      </w:r>
      <w:r>
        <w:rPr>
          <w:color w:val="231F20"/>
        </w:rPr>
        <w:t>ess 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3"/>
        </w:rPr>
        <w:t>f</w:t>
      </w:r>
      <w:r>
        <w:rPr>
          <w:color w:val="231F20"/>
        </w:rPr>
        <w:t xml:space="preserve">erred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</w:rPr>
        <w:t>s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</w:t>
      </w:r>
      <w:r>
        <w:rPr>
          <w:color w:val="231F20"/>
          <w:spacing w:val="-3"/>
        </w:rPr>
        <w:t>a</w:t>
      </w:r>
      <w:r>
        <w:rPr>
          <w:color w:val="231F20"/>
        </w:rPr>
        <w:t>m. The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ordi</w:t>
      </w:r>
      <w:r>
        <w:rPr>
          <w:color w:val="231F20"/>
          <w:spacing w:val="-2"/>
        </w:rPr>
        <w:t>n</w:t>
      </w:r>
      <w:r>
        <w:rPr>
          <w:color w:val="231F20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>or p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es </w:t>
      </w:r>
      <w:r>
        <w:rPr>
          <w:color w:val="231F20"/>
          <w:spacing w:val="-3"/>
        </w:rPr>
        <w:t>r</w:t>
      </w:r>
      <w:r>
        <w:rPr>
          <w:color w:val="231F20"/>
        </w:rPr>
        <w:t>eporti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Reg</w:t>
      </w:r>
      <w:r>
        <w:rPr>
          <w:color w:val="231F20"/>
          <w:spacing w:val="-4"/>
        </w:rPr>
        <w:t>u</w:t>
      </w:r>
      <w:r>
        <w:rPr>
          <w:color w:val="231F20"/>
        </w:rPr>
        <w:t>lato</w:t>
      </w:r>
      <w:r>
        <w:rPr>
          <w:color w:val="231F20"/>
          <w:spacing w:val="-3"/>
        </w:rPr>
        <w:t>r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Affairs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Office.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354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iary</w:t>
      </w:r>
      <w:r>
        <w:rPr>
          <w:color w:val="231F20"/>
          <w:spacing w:val="-3"/>
        </w:rPr>
        <w:t>’</w:t>
      </w:r>
      <w:r>
        <w:rPr>
          <w:color w:val="231F20"/>
        </w:rPr>
        <w:t>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mitt</w:t>
      </w:r>
      <w:r>
        <w:rPr>
          <w:color w:val="231F20"/>
          <w:spacing w:val="-2"/>
        </w:rPr>
        <w:t>e</w:t>
      </w:r>
      <w:r>
        <w:rPr>
          <w:color w:val="231F20"/>
        </w:rPr>
        <w:t>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vi</w:t>
      </w:r>
      <w:r>
        <w:rPr>
          <w:color w:val="231F20"/>
          <w:spacing w:val="-3"/>
        </w:rPr>
        <w:t>e</w:t>
      </w:r>
      <w:r>
        <w:rPr>
          <w:color w:val="231F20"/>
        </w:rPr>
        <w:t>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osal,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2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mm</w:t>
      </w:r>
      <w:r>
        <w:rPr>
          <w:color w:val="231F20"/>
        </w:rPr>
        <w:t>end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al, approval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ndit</w:t>
      </w:r>
      <w:r>
        <w:rPr>
          <w:color w:val="231F20"/>
          <w:spacing w:val="-3"/>
        </w:rPr>
        <w:t>i</w:t>
      </w:r>
      <w:r>
        <w:rPr>
          <w:color w:val="231F20"/>
        </w:rPr>
        <w:t>on,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rej</w:t>
      </w:r>
      <w:r>
        <w:rPr>
          <w:color w:val="231F20"/>
          <w:spacing w:val="-2"/>
        </w:rPr>
        <w:t>e</w:t>
      </w:r>
      <w:r>
        <w:rPr>
          <w:color w:val="231F20"/>
        </w:rPr>
        <w:t>ct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osal.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iary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</w:t>
      </w:r>
      <w:r>
        <w:rPr>
          <w:color w:val="231F20"/>
          <w:spacing w:val="-2"/>
        </w:rPr>
        <w:t>t</w:t>
      </w:r>
      <w:r>
        <w:rPr>
          <w:color w:val="231F20"/>
        </w:rPr>
        <w:t>ee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mend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 o</w:t>
      </w:r>
      <w:r>
        <w:rPr>
          <w:color w:val="231F20"/>
          <w:spacing w:val="-2"/>
        </w:rPr>
        <w:t>v</w:t>
      </w:r>
      <w:r>
        <w:rPr>
          <w:color w:val="231F20"/>
        </w:rPr>
        <w:t>erall risk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 P</w:t>
      </w:r>
      <w:r>
        <w:rPr>
          <w:color w:val="231F20"/>
          <w:spacing w:val="-3"/>
        </w:rPr>
        <w:t>r</w:t>
      </w:r>
      <w:r>
        <w:rPr>
          <w:color w:val="231F20"/>
        </w:rPr>
        <w:t>opo</w:t>
      </w:r>
      <w:r>
        <w:rPr>
          <w:color w:val="231F20"/>
          <w:spacing w:val="-1"/>
        </w:rPr>
        <w:t>s</w:t>
      </w:r>
      <w:r>
        <w:rPr>
          <w:color w:val="231F20"/>
        </w:rPr>
        <w:t>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SHUSA NPBA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490"/>
      </w:pP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>USA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t</w:t>
      </w:r>
      <w:r>
        <w:rPr>
          <w:color w:val="231F20"/>
        </w:rPr>
        <w:t>ee will r</w:t>
      </w:r>
      <w:r>
        <w:rPr>
          <w:color w:val="231F20"/>
          <w:spacing w:val="-3"/>
        </w:rPr>
        <w:t>e</w:t>
      </w:r>
      <w:r>
        <w:rPr>
          <w:color w:val="231F20"/>
        </w:rPr>
        <w:t>vi</w:t>
      </w:r>
      <w:r>
        <w:rPr>
          <w:color w:val="231F20"/>
          <w:spacing w:val="-3"/>
        </w:rPr>
        <w:t>e</w:t>
      </w:r>
      <w:r>
        <w:rPr>
          <w:color w:val="231F20"/>
        </w:rPr>
        <w:t>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2"/>
        </w:rPr>
        <w:t>co</w:t>
      </w:r>
      <w:r>
        <w:rPr>
          <w:color w:val="231F20"/>
        </w:rPr>
        <w:t>m</w:t>
      </w:r>
      <w:r>
        <w:rPr>
          <w:color w:val="231F20"/>
          <w:spacing w:val="-3"/>
        </w:rPr>
        <w:t>m</w:t>
      </w:r>
      <w:r>
        <w:rPr>
          <w:color w:val="231F20"/>
        </w:rPr>
        <w:t>en</w:t>
      </w:r>
      <w:r>
        <w:rPr>
          <w:color w:val="231F20"/>
          <w:spacing w:val="-2"/>
        </w:rPr>
        <w:t>d</w:t>
      </w:r>
      <w:r>
        <w:rPr>
          <w:color w:val="231F20"/>
        </w:rPr>
        <w:t>ation f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subsi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-2"/>
        </w:rPr>
        <w:t>a</w:t>
      </w:r>
      <w:r>
        <w:rPr>
          <w:color w:val="231F20"/>
        </w:rPr>
        <w:t>ry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 xml:space="preserve">tee,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m</w:t>
      </w:r>
      <w:r>
        <w:rPr>
          <w:color w:val="231F20"/>
        </w:rPr>
        <w:t>ay</w:t>
      </w:r>
      <w:r>
        <w:rPr>
          <w:color w:val="231F20"/>
          <w:spacing w:val="-2"/>
        </w:rPr>
        <w:t xml:space="preserve"> c</w:t>
      </w:r>
      <w:r>
        <w:rPr>
          <w:color w:val="231F20"/>
        </w:rPr>
        <w:t>o</w:t>
      </w:r>
      <w:r>
        <w:rPr>
          <w:color w:val="231F20"/>
          <w:spacing w:val="-1"/>
        </w:rPr>
        <w:t>nfir</w:t>
      </w:r>
      <w:r>
        <w:rPr>
          <w:color w:val="231F20"/>
        </w:rPr>
        <w:t>m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r</w:t>
      </w:r>
      <w:r>
        <w:rPr>
          <w:color w:val="231F20"/>
        </w:rPr>
        <w:t>e</w:t>
      </w:r>
      <w:r>
        <w:rPr>
          <w:color w:val="231F20"/>
          <w:spacing w:val="-2"/>
        </w:rPr>
        <w:t>com</w:t>
      </w:r>
      <w:r>
        <w:rPr>
          <w:color w:val="231F20"/>
        </w:rPr>
        <w:t>m</w:t>
      </w:r>
      <w:r>
        <w:rPr>
          <w:color w:val="231F20"/>
          <w:spacing w:val="-1"/>
        </w:rPr>
        <w:t>en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</w:rPr>
        <w:t>iary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"/>
        </w:rPr>
        <w:t>P</w:t>
      </w:r>
      <w:r>
        <w:rPr>
          <w:color w:val="231F20"/>
        </w:rPr>
        <w:t xml:space="preserve">BA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tee,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chal</w:t>
      </w:r>
      <w:r>
        <w:rPr>
          <w:color w:val="231F20"/>
          <w:spacing w:val="-4"/>
        </w:rPr>
        <w:t>l</w:t>
      </w:r>
      <w:r>
        <w:rPr>
          <w:color w:val="231F20"/>
        </w:rPr>
        <w:t>en</w:t>
      </w:r>
      <w:r>
        <w:rPr>
          <w:color w:val="231F20"/>
          <w:spacing w:val="-2"/>
        </w:rPr>
        <w:t>g</w:t>
      </w:r>
      <w:r>
        <w:rPr>
          <w:color w:val="231F20"/>
        </w:rPr>
        <w:t>e 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im</w:t>
      </w:r>
      <w:r>
        <w:rPr>
          <w:color w:val="231F20"/>
          <w:spacing w:val="-4"/>
        </w:rPr>
        <w:t>p</w:t>
      </w:r>
      <w:r>
        <w:rPr>
          <w:color w:val="231F20"/>
        </w:rPr>
        <w:t>ose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c</w:t>
      </w:r>
      <w:r>
        <w:rPr>
          <w:color w:val="231F20"/>
          <w:spacing w:val="1"/>
        </w:rPr>
        <w:t>o</w:t>
      </w:r>
      <w:r>
        <w:rPr>
          <w:color w:val="231F20"/>
        </w:rPr>
        <w:t>nditions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risk </w:t>
      </w:r>
      <w:r>
        <w:rPr>
          <w:color w:val="231F20"/>
          <w:spacing w:val="-3"/>
        </w:rPr>
        <w:t>r</w:t>
      </w:r>
      <w:r>
        <w:rPr>
          <w:color w:val="231F20"/>
        </w:rPr>
        <w:t>ating,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reje</w:t>
      </w:r>
      <w:r>
        <w:rPr>
          <w:color w:val="231F20"/>
          <w:spacing w:val="-2"/>
        </w:rPr>
        <w:t>c</w:t>
      </w:r>
      <w:r>
        <w:rPr>
          <w:color w:val="231F20"/>
        </w:rPr>
        <w:t>t 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osa</w:t>
      </w:r>
      <w:r>
        <w:rPr>
          <w:color w:val="231F20"/>
          <w:spacing w:val="-2"/>
        </w:rPr>
        <w:t>l</w:t>
      </w:r>
      <w:r>
        <w:rPr>
          <w:color w:val="231F20"/>
        </w:rPr>
        <w:t>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als that </w:t>
      </w:r>
      <w:r>
        <w:rPr>
          <w:color w:val="231F20"/>
          <w:spacing w:val="-2"/>
        </w:rPr>
        <w:t>a</w:t>
      </w:r>
      <w:r>
        <w:rPr>
          <w:color w:val="231F20"/>
        </w:rPr>
        <w:t>re re</w:t>
      </w:r>
      <w:r>
        <w:rPr>
          <w:color w:val="231F20"/>
          <w:spacing w:val="-2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men</w:t>
      </w:r>
      <w:r>
        <w:rPr>
          <w:color w:val="231F20"/>
          <w:spacing w:val="-2"/>
        </w:rPr>
        <w:t>d</w:t>
      </w:r>
      <w:r>
        <w:rPr>
          <w:color w:val="231F20"/>
        </w:rPr>
        <w:t>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 ap</w:t>
      </w:r>
      <w:r>
        <w:rPr>
          <w:color w:val="231F20"/>
          <w:spacing w:val="-2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oval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>approva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 xml:space="preserve">h </w:t>
      </w:r>
      <w:r>
        <w:rPr>
          <w:color w:val="231F20"/>
          <w:spacing w:val="-2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ndit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a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su</w:t>
      </w:r>
      <w:r>
        <w:rPr>
          <w:color w:val="231F20"/>
          <w:spacing w:val="-4"/>
        </w:rPr>
        <w:t>b</w:t>
      </w:r>
      <w:r>
        <w:rPr>
          <w:color w:val="231F20"/>
        </w:rPr>
        <w:t>m</w:t>
      </w:r>
      <w:r>
        <w:rPr>
          <w:color w:val="231F20"/>
          <w:spacing w:val="1"/>
        </w:rPr>
        <w:t>i</w:t>
      </w:r>
      <w:r>
        <w:rPr>
          <w:color w:val="231F20"/>
        </w:rPr>
        <w:t>t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ed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B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nc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Santan</w:t>
      </w:r>
      <w:r>
        <w:rPr>
          <w:color w:val="231F20"/>
          <w:spacing w:val="-2"/>
        </w:rPr>
        <w:t>d</w:t>
      </w:r>
      <w:r>
        <w:rPr>
          <w:color w:val="231F20"/>
        </w:rPr>
        <w:t>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r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ora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mm</w:t>
      </w:r>
      <w:r>
        <w:rPr>
          <w:color w:val="231F20"/>
          <w:spacing w:val="-1"/>
        </w:rPr>
        <w:t>ercializat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 xml:space="preserve">on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e</w:t>
      </w:r>
      <w:r>
        <w:rPr>
          <w:color w:val="231F20"/>
        </w:rPr>
        <w:t xml:space="preserve">.  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 xml:space="preserve">USA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 xml:space="preserve">BA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 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also r</w:t>
      </w:r>
      <w:r>
        <w:rPr>
          <w:color w:val="231F20"/>
          <w:spacing w:val="-2"/>
        </w:rPr>
        <w:t>e</w:t>
      </w:r>
      <w:r>
        <w:rPr>
          <w:color w:val="231F20"/>
        </w:rPr>
        <w:t>view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onsolida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3"/>
        </w:rPr>
        <w:t>p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ts fr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subsi</w:t>
      </w:r>
      <w:r>
        <w:rPr>
          <w:color w:val="231F20"/>
          <w:spacing w:val="-2"/>
        </w:rPr>
        <w:t>d</w:t>
      </w:r>
      <w:r>
        <w:rPr>
          <w:color w:val="231F20"/>
        </w:rPr>
        <w:t>ia</w:t>
      </w:r>
      <w:r>
        <w:rPr>
          <w:color w:val="231F20"/>
          <w:spacing w:val="-4"/>
        </w:rPr>
        <w:t>r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NPB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te</w:t>
      </w:r>
      <w:r>
        <w:rPr>
          <w:color w:val="231F20"/>
          <w:spacing w:val="-2"/>
        </w:rPr>
        <w:t>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NP</w:t>
      </w:r>
      <w:r>
        <w:rPr>
          <w:color w:val="231F20"/>
          <w:spacing w:val="-2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pi</w:t>
      </w:r>
      <w:r>
        <w:rPr>
          <w:color w:val="231F20"/>
          <w:spacing w:val="-2"/>
        </w:rPr>
        <w:t>p</w:t>
      </w:r>
      <w:r>
        <w:rPr>
          <w:color w:val="231F20"/>
        </w:rPr>
        <w:t>e</w:t>
      </w:r>
      <w:r>
        <w:rPr>
          <w:color w:val="231F20"/>
          <w:spacing w:val="-1"/>
        </w:rPr>
        <w:t>li</w:t>
      </w:r>
      <w:r>
        <w:rPr>
          <w:color w:val="231F20"/>
          <w:spacing w:val="-2"/>
        </w:rPr>
        <w:t>n</w:t>
      </w:r>
      <w:r>
        <w:rPr>
          <w:color w:val="231F20"/>
          <w:spacing w:val="2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p</w:t>
      </w:r>
      <w:r>
        <w:rPr>
          <w:color w:val="231F20"/>
        </w:rPr>
        <w:t>o</w:t>
      </w:r>
      <w:r>
        <w:rPr>
          <w:color w:val="231F20"/>
          <w:spacing w:val="-3"/>
        </w:rPr>
        <w:t>s</w:t>
      </w:r>
      <w:r>
        <w:rPr>
          <w:color w:val="231F20"/>
        </w:rPr>
        <w:t>t-imp</w:t>
      </w:r>
      <w:r>
        <w:rPr>
          <w:color w:val="231F20"/>
          <w:spacing w:val="-4"/>
        </w:rPr>
        <w:t>l</w:t>
      </w:r>
      <w:r>
        <w:rPr>
          <w:color w:val="231F20"/>
          <w:spacing w:val="-2"/>
        </w:rPr>
        <w:t>e</w:t>
      </w:r>
      <w:r>
        <w:rPr>
          <w:color w:val="231F20"/>
        </w:rPr>
        <w:t>ment</w:t>
      </w:r>
      <w:r>
        <w:rPr>
          <w:color w:val="231F20"/>
          <w:spacing w:val="-3"/>
        </w:rPr>
        <w:t>a</w:t>
      </w:r>
      <w:r>
        <w:rPr>
          <w:color w:val="231F20"/>
        </w:rPr>
        <w:t>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p</w:t>
      </w:r>
      <w:r>
        <w:rPr>
          <w:color w:val="231F20"/>
        </w:rPr>
        <w:t>erfo</w:t>
      </w:r>
      <w:r>
        <w:rPr>
          <w:color w:val="231F20"/>
          <w:spacing w:val="-3"/>
        </w:rPr>
        <w:t>r</w:t>
      </w:r>
      <w:r>
        <w:rPr>
          <w:color w:val="231F20"/>
        </w:rPr>
        <w:t>man</w:t>
      </w:r>
      <w:r>
        <w:rPr>
          <w:color w:val="231F20"/>
          <w:spacing w:val="-3"/>
        </w:rPr>
        <w:t>c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>c</w:t>
      </w:r>
      <w:r>
        <w:rPr>
          <w:color w:val="231F20"/>
        </w:rPr>
        <w:t>tiviti</w:t>
      </w:r>
      <w:r>
        <w:rPr>
          <w:color w:val="231F20"/>
          <w:spacing w:val="-3"/>
        </w:rPr>
        <w:t>e</w:t>
      </w:r>
      <w:r>
        <w:rPr>
          <w:color w:val="231F20"/>
        </w:rPr>
        <w:t>s.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683"/>
      </w:pP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ar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wil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d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eral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proce</w:t>
      </w:r>
      <w:r>
        <w:rPr>
          <w:color w:val="231F20"/>
        </w:rPr>
        <w:t>s</w:t>
      </w:r>
      <w:r>
        <w:rPr>
          <w:color w:val="231F20"/>
          <w:spacing w:val="1"/>
        </w:rPr>
        <w:t>s</w:t>
      </w:r>
      <w:r>
        <w:rPr>
          <w:color w:val="231F20"/>
        </w:rPr>
        <w:t>.</w:t>
      </w:r>
      <w:r>
        <w:rPr>
          <w:color w:val="231F20"/>
          <w:spacing w:val="-1"/>
        </w:rPr>
        <w:t xml:space="preserve"> I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nn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ct</w:t>
      </w:r>
      <w:r>
        <w:rPr>
          <w:color w:val="231F20"/>
          <w:spacing w:val="-3"/>
        </w:rPr>
        <w:t>i</w:t>
      </w:r>
      <w:r>
        <w:rPr>
          <w:color w:val="231F20"/>
          <w:spacing w:val="-2"/>
        </w:rPr>
        <w:t>o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</w:t>
      </w:r>
      <w:r>
        <w:rPr>
          <w:color w:val="231F20"/>
          <w:spacing w:val="-1"/>
        </w:rPr>
        <w:t>t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it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o</w:t>
      </w:r>
      <w:r>
        <w:rPr>
          <w:color w:val="231F20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, the SHUSA </w:t>
      </w:r>
      <w:r>
        <w:rPr>
          <w:color w:val="231F20"/>
          <w:spacing w:val="-2"/>
        </w:rPr>
        <w:t>B</w:t>
      </w:r>
      <w:r>
        <w:rPr>
          <w:color w:val="231F20"/>
        </w:rPr>
        <w:t>oard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vi</w:t>
      </w:r>
      <w:r>
        <w:rPr>
          <w:color w:val="231F20"/>
          <w:spacing w:val="-3"/>
        </w:rPr>
        <w:t>e</w:t>
      </w:r>
      <w:r>
        <w:rPr>
          <w:color w:val="231F20"/>
        </w:rPr>
        <w:t>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quarter</w:t>
      </w:r>
      <w:r>
        <w:rPr>
          <w:color w:val="231F20"/>
          <w:spacing w:val="-3"/>
        </w:rPr>
        <w:t>l</w:t>
      </w:r>
      <w:r>
        <w:rPr>
          <w:color w:val="231F20"/>
        </w:rPr>
        <w:t>y re</w:t>
      </w:r>
      <w:r>
        <w:rPr>
          <w:color w:val="231F20"/>
          <w:spacing w:val="-4"/>
        </w:rPr>
        <w:t>p</w:t>
      </w:r>
      <w:r>
        <w:rPr>
          <w:color w:val="231F20"/>
        </w:rPr>
        <w:t>orts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 S</w:t>
      </w:r>
      <w:r>
        <w:rPr>
          <w:color w:val="231F20"/>
          <w:spacing w:val="-2"/>
        </w:rPr>
        <w:t>H</w:t>
      </w:r>
      <w:r>
        <w:rPr>
          <w:color w:val="231F20"/>
        </w:rPr>
        <w:t xml:space="preserve">USA NPBA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mit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e</w:t>
      </w:r>
      <w:r>
        <w:rPr>
          <w:color w:val="231F20"/>
          <w:spacing w:val="2"/>
        </w:rPr>
        <w:t>e</w:t>
      </w:r>
      <w:r>
        <w:rPr>
          <w:color w:val="231F20"/>
        </w:rPr>
        <w:t>.</w:t>
      </w:r>
    </w:p>
    <w:p w:rsidR="00FF7F45" w:rsidRDefault="00FF7F45">
      <w:pPr>
        <w:spacing w:before="9" w:line="190" w:lineRule="exact"/>
        <w:rPr>
          <w:sz w:val="19"/>
          <w:szCs w:val="19"/>
        </w:rPr>
      </w:pPr>
    </w:p>
    <w:p w:rsidR="00FF7F45" w:rsidRDefault="00290FD6">
      <w:pPr>
        <w:pStyle w:val="BodyText"/>
      </w:pPr>
      <w:r>
        <w:pict>
          <v:group id="_x0000_s1098" style="position:absolute;left:0;text-align:left;margin-left:76.05pt;margin-top:25.4pt;width:484.6pt;height:160.55pt;z-index:-1119;mso-position-horizontal-relative:page" coordorigin="1521,508" coordsize="9692,3211">
            <v:group id="_x0000_s1193" style="position:absolute;left:1536;top:519;width:679;height:1222" coordorigin="1536,519" coordsize="679,1222">
              <v:shape id="_x0000_s1194" style="position:absolute;left:1536;top:519;width:679;height:1222" coordorigin="1536,519" coordsize="679,1222" path="m1536,1741r680,l2216,519r-680,l1536,1741xe" fillcolor="#ed2024" stroked="f">
                <v:path arrowok="t"/>
              </v:shape>
            </v:group>
            <v:group id="_x0000_s1191" style="position:absolute;left:1637;top:1496;width:475;height:245" coordorigin="1637,1496" coordsize="475,245">
              <v:shape id="_x0000_s1192" style="position:absolute;left:1637;top:1496;width:475;height:245" coordorigin="1637,1496" coordsize="475,245" path="m1637,1741r475,l2112,1496r-475,l1637,1741xe" fillcolor="#ed2024" stroked="f">
                <v:path arrowok="t"/>
              </v:shape>
            </v:group>
            <v:group id="_x0000_s1189" style="position:absolute;left:2225;top:519;width:1820;height:1222" coordorigin="2225,519" coordsize="1820,1222">
              <v:shape id="_x0000_s1190" style="position:absolute;left:2225;top:519;width:1820;height:1222" coordorigin="2225,519" coordsize="1820,1222" path="m2225,1741r1820,l4045,519r-1820,l2225,1741xe" fillcolor="#ed2024" stroked="f">
                <v:path arrowok="t"/>
              </v:shape>
            </v:group>
            <v:group id="_x0000_s1187" style="position:absolute;left:2328;top:1496;width:1613;height:245" coordorigin="2328,1496" coordsize="1613,245">
              <v:shape id="_x0000_s1188" style="position:absolute;left:2328;top:1496;width:1613;height:245" coordorigin="2328,1496" coordsize="1613,245" path="m2328,1741r1613,l3941,1496r-1613,l2328,1741xe" fillcolor="#ed2024" stroked="f">
                <v:path arrowok="t"/>
              </v:shape>
            </v:group>
            <v:group id="_x0000_s1185" style="position:absolute;left:4055;top:519;width:7143;height:1222" coordorigin="4055,519" coordsize="7143,1222">
              <v:shape id="_x0000_s1186" style="position:absolute;left:4055;top:519;width:7143;height:1222" coordorigin="4055,519" coordsize="7143,1222" path="m4055,1741r7143,l11198,519r-7143,l4055,1741xe" fillcolor="#ed2024" stroked="f">
                <v:path arrowok="t"/>
              </v:shape>
            </v:group>
            <v:group id="_x0000_s1183" style="position:absolute;left:4158;top:519;width:6937;height:245" coordorigin="4158,519" coordsize="6937,245">
              <v:shape id="_x0000_s1184" style="position:absolute;left:4158;top:519;width:6937;height:245" coordorigin="4158,519" coordsize="6937,245" path="m4158,764r6937,l11095,519r-6937,l4158,764xe" fillcolor="#ed2024" stroked="f">
                <v:path arrowok="t"/>
              </v:shape>
            </v:group>
            <v:group id="_x0000_s1181" style="position:absolute;left:4158;top:764;width:6937;height:245" coordorigin="4158,764" coordsize="6937,245">
              <v:shape id="_x0000_s1182" style="position:absolute;left:4158;top:764;width:6937;height:245" coordorigin="4158,764" coordsize="6937,245" path="m4158,1009r6937,l11095,764r-6937,l4158,1009xe" fillcolor="#ed2024" stroked="f">
                <v:path arrowok="t"/>
              </v:shape>
            </v:group>
            <v:group id="_x0000_s1179" style="position:absolute;left:4158;top:1009;width:6937;height:245" coordorigin="4158,1009" coordsize="6937,245">
              <v:shape id="_x0000_s1180" style="position:absolute;left:4158;top:1009;width:6937;height:245" coordorigin="4158,1009" coordsize="6937,245" path="m4158,1253r6937,l11095,1009r-6937,l4158,1253xe" fillcolor="#ed2024" stroked="f">
                <v:path arrowok="t"/>
              </v:shape>
            </v:group>
            <v:group id="_x0000_s1177" style="position:absolute;left:4158;top:1253;width:6937;height:242" coordorigin="4158,1253" coordsize="6937,242">
              <v:shape id="_x0000_s1178" style="position:absolute;left:4158;top:1253;width:6937;height:242" coordorigin="4158,1253" coordsize="6937,242" path="m4158,1496r6937,l11095,1253r-6937,l4158,1496xe" fillcolor="#ed2024" stroked="f">
                <v:path arrowok="t"/>
              </v:shape>
            </v:group>
            <v:group id="_x0000_s1175" style="position:absolute;left:4158;top:1496;width:6937;height:245" coordorigin="4158,1496" coordsize="6937,245">
              <v:shape id="_x0000_s1176" style="position:absolute;left:4158;top:1496;width:6937;height:245" coordorigin="4158,1496" coordsize="6937,245" path="m4158,1741r6937,l11095,1496r-6937,l4158,1741xe" fillcolor="#ed2024" stroked="f">
                <v:path arrowok="t"/>
              </v:shape>
            </v:group>
            <v:group id="_x0000_s1173" style="position:absolute;left:1527;top:514;width:9681;height:2" coordorigin="1527,514" coordsize="9681,2">
              <v:shape id="_x0000_s1174" style="position:absolute;left:1527;top:514;width:9681;height:2" coordorigin="1527,514" coordsize="9681,0" path="m1527,514r9681,e" filled="f" strokecolor="#231f20" strokeweight=".58pt">
                <v:path arrowok="t"/>
              </v:shape>
            </v:group>
            <v:group id="_x0000_s1171" style="position:absolute;left:1532;top:519;width:2;height:3195" coordorigin="1532,519" coordsize="2,3195">
              <v:shape id="_x0000_s1172" style="position:absolute;left:1532;top:519;width:2;height:3195" coordorigin="1532,519" coordsize="0,3195" path="m1532,519r,3195e" filled="f" strokecolor="#231f20" strokeweight=".58pt">
                <v:path arrowok="t"/>
              </v:shape>
            </v:group>
            <v:group id="_x0000_s1169" style="position:absolute;left:2220;top:519;width:2;height:3195" coordorigin="2220,519" coordsize="2,3195">
              <v:shape id="_x0000_s1170" style="position:absolute;left:2220;top:519;width:2;height:3195" coordorigin="2220,519" coordsize="0,3195" path="m2220,519r,3195e" filled="f" strokecolor="#231f20" strokeweight=".58pt">
                <v:path arrowok="t"/>
              </v:shape>
            </v:group>
            <v:group id="_x0000_s1167" style="position:absolute;left:4050;top:519;width:2;height:3195" coordorigin="4050,519" coordsize="2,3195">
              <v:shape id="_x0000_s1168" style="position:absolute;left:4050;top:519;width:2;height:3195" coordorigin="4050,519" coordsize="0,3195" path="m4050,519r,3195e" filled="f" strokecolor="#231f20" strokeweight=".58pt">
                <v:path arrowok="t"/>
              </v:shape>
            </v:group>
            <v:group id="_x0000_s1165" style="position:absolute;left:11203;top:519;width:2;height:3195" coordorigin="11203,519" coordsize="2,3195">
              <v:shape id="_x0000_s1166" style="position:absolute;left:11203;top:519;width:2;height:3195" coordorigin="11203,519" coordsize="0,3195" path="m11203,519r,3195e" filled="f" strokecolor="#231f20" strokeweight=".20464mm">
                <v:path arrowok="t"/>
              </v:shape>
            </v:group>
            <v:group id="_x0000_s1163" style="position:absolute;left:1536;top:1741;width:679;height:977" coordorigin="1536,1741" coordsize="679,977">
              <v:shape id="_x0000_s1164" style="position:absolute;left:1536;top:1741;width:679;height:977" coordorigin="1536,1741" coordsize="679,977" path="m1536,2718r680,l2216,1741r-680,l1536,2718xe" fillcolor="#fdc010" stroked="f">
                <v:path arrowok="t"/>
              </v:shape>
            </v:group>
            <v:group id="_x0000_s1161" style="position:absolute;left:1637;top:2473;width:475;height:245" coordorigin="1637,2473" coordsize="475,245">
              <v:shape id="_x0000_s1162" style="position:absolute;left:1637;top:2473;width:475;height:245" coordorigin="1637,2473" coordsize="475,245" path="m1637,2718r475,l2112,2473r-475,l1637,2718xe" fillcolor="#fdc010" stroked="f">
                <v:path arrowok="t"/>
              </v:shape>
            </v:group>
            <v:group id="_x0000_s1159" style="position:absolute;left:2225;top:1741;width:1820;height:977" coordorigin="2225,1741" coordsize="1820,977">
              <v:shape id="_x0000_s1160" style="position:absolute;left:2225;top:1741;width:1820;height:977" coordorigin="2225,1741" coordsize="1820,977" path="m2225,2718r1820,l4045,1741r-1820,l2225,2718xe" fillcolor="#fdc010" stroked="f">
                <v:path arrowok="t"/>
              </v:shape>
            </v:group>
            <v:group id="_x0000_s1157" style="position:absolute;left:2328;top:2473;width:1613;height:245" coordorigin="2328,2473" coordsize="1613,245">
              <v:shape id="_x0000_s1158" style="position:absolute;left:2328;top:2473;width:1613;height:245" coordorigin="2328,2473" coordsize="1613,245" path="m2328,2718r1613,l3941,2473r-1613,l2328,2718xe" fillcolor="#fdc010" stroked="f">
                <v:path arrowok="t"/>
              </v:shape>
            </v:group>
            <v:group id="_x0000_s1155" style="position:absolute;left:4055;top:1741;width:7143;height:977" coordorigin="4055,1741" coordsize="7143,977">
              <v:shape id="_x0000_s1156" style="position:absolute;left:4055;top:1741;width:7143;height:977" coordorigin="4055,1741" coordsize="7143,977" path="m4055,2718r7143,l11198,1741r-7143,l4055,2718xe" fillcolor="#fdc010" stroked="f">
                <v:path arrowok="t"/>
              </v:shape>
            </v:group>
            <v:group id="_x0000_s1153" style="position:absolute;left:4158;top:1741;width:6937;height:245" coordorigin="4158,1741" coordsize="6937,245">
              <v:shape id="_x0000_s1154" style="position:absolute;left:4158;top:1741;width:6937;height:245" coordorigin="4158,1741" coordsize="6937,245" path="m4158,1986r6937,l11095,1741r-6937,l4158,1986xe" fillcolor="#fdc010" stroked="f">
                <v:path arrowok="t"/>
              </v:shape>
            </v:group>
            <v:group id="_x0000_s1151" style="position:absolute;left:4158;top:1986;width:6937;height:245" coordorigin="4158,1986" coordsize="6937,245">
              <v:shape id="_x0000_s1152" style="position:absolute;left:4158;top:1986;width:6937;height:245" coordorigin="4158,1986" coordsize="6937,245" path="m4158,2231r6937,l11095,1986r-6937,l4158,2231xe" fillcolor="#fdc010" stroked="f">
                <v:path arrowok="t"/>
              </v:shape>
            </v:group>
            <v:group id="_x0000_s1149" style="position:absolute;left:4158;top:2231;width:6937;height:242" coordorigin="4158,2231" coordsize="6937,242">
              <v:shape id="_x0000_s1150" style="position:absolute;left:4158;top:2231;width:6937;height:242" coordorigin="4158,2231" coordsize="6937,242" path="m4158,2473r6937,l11095,2231r-6937,l4158,2473xe" fillcolor="#fdc010" stroked="f">
                <v:path arrowok="t"/>
              </v:shape>
            </v:group>
            <v:group id="_x0000_s1147" style="position:absolute;left:4158;top:2473;width:6937;height:245" coordorigin="4158,2473" coordsize="6937,245">
              <v:shape id="_x0000_s1148" style="position:absolute;left:4158;top:2473;width:6937;height:245" coordorigin="4158,2473" coordsize="6937,245" path="m4158,2718r6937,l11095,2473r-6937,l4158,2718xe" fillcolor="#fdc010" stroked="f">
                <v:path arrowok="t"/>
              </v:shape>
            </v:group>
            <v:group id="_x0000_s1145" style="position:absolute;left:2112;top:2727;width:103;height:245" coordorigin="2112,2727" coordsize="103,245">
              <v:shape id="_x0000_s1146" style="position:absolute;left:2112;top:2727;width:103;height:245" coordorigin="2112,2727" coordsize="103,245" path="m2112,2972r104,l2216,2727r-104,l2112,2972xe" fillcolor="#00b04f" stroked="f">
                <v:path arrowok="t"/>
              </v:shape>
            </v:group>
            <v:group id="_x0000_s1143" style="position:absolute;left:1536;top:2727;width:101;height:245" coordorigin="1536,2727" coordsize="101,245">
              <v:shape id="_x0000_s1144" style="position:absolute;left:1536;top:2727;width:101;height:245" coordorigin="1536,2727" coordsize="101,245" path="m1536,2972r101,l1637,2727r-101,l1536,2972xe" fillcolor="#00b04f" stroked="f">
                <v:path arrowok="t"/>
              </v:shape>
            </v:group>
            <v:group id="_x0000_s1141" style="position:absolute;left:1637;top:2727;width:475;height:245" coordorigin="1637,2727" coordsize="475,245">
              <v:shape id="_x0000_s1142" style="position:absolute;left:1637;top:2727;width:475;height:245" coordorigin="1637,2727" coordsize="475,245" path="m1637,2972r475,l2112,2727r-475,l1637,2972xe" fillcolor="#00b04f" stroked="f">
                <v:path arrowok="t"/>
              </v:shape>
            </v:group>
            <v:group id="_x0000_s1139" style="position:absolute;left:3941;top:2727;width:104;height:245" coordorigin="3941,2727" coordsize="104,245">
              <v:shape id="_x0000_s1140" style="position:absolute;left:3941;top:2727;width:104;height:245" coordorigin="3941,2727" coordsize="104,245" path="m3941,2972r104,l4045,2727r-104,l3941,2972xe" fillcolor="#00b04f" stroked="f">
                <v:path arrowok="t"/>
              </v:shape>
            </v:group>
            <v:group id="_x0000_s1137" style="position:absolute;left:2225;top:2727;width:103;height:245" coordorigin="2225,2727" coordsize="103,245">
              <v:shape id="_x0000_s1138" style="position:absolute;left:2225;top:2727;width:103;height:245" coordorigin="2225,2727" coordsize="103,245" path="m2225,2972r103,l2328,2727r-103,l2225,2972xe" fillcolor="#00b04f" stroked="f">
                <v:path arrowok="t"/>
              </v:shape>
            </v:group>
            <v:group id="_x0000_s1135" style="position:absolute;left:2328;top:2727;width:1613;height:245" coordorigin="2328,2727" coordsize="1613,245">
              <v:shape id="_x0000_s1136" style="position:absolute;left:2328;top:2727;width:1613;height:245" coordorigin="2328,2727" coordsize="1613,245" path="m2328,2972r1613,l3941,2727r-1613,l2328,2972xe" fillcolor="#00b04f" stroked="f">
                <v:path arrowok="t"/>
              </v:shape>
            </v:group>
            <v:group id="_x0000_s1133" style="position:absolute;left:4055;top:2727;width:7143;height:977" coordorigin="4055,2727" coordsize="7143,977">
              <v:shape id="_x0000_s1134" style="position:absolute;left:4055;top:2727;width:7143;height:977" coordorigin="4055,2727" coordsize="7143,977" path="m4055,3704r7143,l11198,2727r-7143,l4055,3704xe" fillcolor="#00b04f" stroked="f">
                <v:path arrowok="t"/>
              </v:shape>
            </v:group>
            <v:group id="_x0000_s1131" style="position:absolute;left:4158;top:2727;width:6937;height:245" coordorigin="4158,2727" coordsize="6937,245">
              <v:shape id="_x0000_s1132" style="position:absolute;left:4158;top:2727;width:6937;height:245" coordorigin="4158,2727" coordsize="6937,245" path="m4158,2972r6937,l11095,2727r-6937,l4158,2972xe" fillcolor="#00b04f" stroked="f">
                <v:path arrowok="t"/>
              </v:shape>
            </v:group>
            <v:group id="_x0000_s1129" style="position:absolute;left:4158;top:2972;width:6937;height:245" coordorigin="4158,2972" coordsize="6937,245">
              <v:shape id="_x0000_s1130" style="position:absolute;left:4158;top:2972;width:6937;height:245" coordorigin="4158,2972" coordsize="6937,245" path="m4158,3217r6937,l11095,2972r-6937,l4158,3217xe" fillcolor="#00b04f" stroked="f">
                <v:path arrowok="t"/>
              </v:shape>
            </v:group>
            <v:group id="_x0000_s1127" style="position:absolute;left:4158;top:3217;width:6937;height:242" coordorigin="4158,3217" coordsize="6937,242">
              <v:shape id="_x0000_s1128" style="position:absolute;left:4158;top:3217;width:6937;height:242" coordorigin="4158,3217" coordsize="6937,242" path="m4158,3459r6937,l11095,3217r-6937,l4158,3459xe" fillcolor="#00b04f" stroked="f">
                <v:path arrowok="t"/>
              </v:shape>
            </v:group>
            <v:group id="_x0000_s1125" style="position:absolute;left:4158;top:3459;width:6937;height:245" coordorigin="4158,3459" coordsize="6937,245">
              <v:shape id="_x0000_s1126" style="position:absolute;left:4158;top:3459;width:6937;height:245" coordorigin="4158,3459" coordsize="6937,245" path="m4158,3704r6937,l11095,3459r-6937,l4158,3704xe" fillcolor="#00b04f" stroked="f">
                <v:path arrowok="t"/>
              </v:shape>
            </v:group>
            <v:group id="_x0000_s1123" style="position:absolute;left:1527;top:2723;width:2528;height:2" coordorigin="1527,2723" coordsize="2528,2">
              <v:shape id="_x0000_s1124" style="position:absolute;left:1527;top:2723;width:2528;height:2" coordorigin="1527,2723" coordsize="2528,0" path="m1527,2723r2528,e" filled="f" strokecolor="#231f20" strokeweight=".58pt">
                <v:path arrowok="t"/>
              </v:shape>
            </v:group>
            <v:group id="_x0000_s1121" style="position:absolute;left:4055;top:2723;width:7143;height:2" coordorigin="4055,2723" coordsize="7143,2">
              <v:shape id="_x0000_s1122" style="position:absolute;left:4055;top:2723;width:7143;height:2" coordorigin="4055,2723" coordsize="7143,0" path="m4055,2723r7143,e" filled="f" strokecolor="#00b04f" strokeweight=".58pt">
                <v:path arrowok="t"/>
              </v:shape>
            </v:group>
            <v:group id="_x0000_s1119" style="position:absolute;left:1536;top:2982;width:679;height:286" coordorigin="1536,2982" coordsize="679,286">
              <v:shape id="_x0000_s1120" style="position:absolute;left:1536;top:2982;width:679;height:286" coordorigin="1536,2982" coordsize="679,286" path="m1536,3267r680,l2216,2982r-680,l1536,3267xe" fillcolor="#00b04f" stroked="f">
                <v:path arrowok="t"/>
              </v:shape>
            </v:group>
            <v:group id="_x0000_s1117" style="position:absolute;left:1637;top:2982;width:475;height:245" coordorigin="1637,2982" coordsize="475,245">
              <v:shape id="_x0000_s1118" style="position:absolute;left:1637;top:2982;width:475;height:245" coordorigin="1637,2982" coordsize="475,245" path="m1637,3227r475,l2112,2982r-475,l1637,3227xe" fillcolor="#00b04f" stroked="f">
                <v:path arrowok="t"/>
              </v:shape>
            </v:group>
            <v:group id="_x0000_s1115" style="position:absolute;left:2225;top:2982;width:1820;height:286" coordorigin="2225,2982" coordsize="1820,286">
              <v:shape id="_x0000_s1116" style="position:absolute;left:2225;top:2982;width:1820;height:286" coordorigin="2225,2982" coordsize="1820,286" path="m2225,3267r1820,l4045,2982r-1820,l2225,3267xe" fillcolor="#00b04f" stroked="f">
                <v:path arrowok="t"/>
              </v:shape>
            </v:group>
            <v:group id="_x0000_s1113" style="position:absolute;left:2328;top:3023;width:1613;height:245" coordorigin="2328,3023" coordsize="1613,245">
              <v:shape id="_x0000_s1114" style="position:absolute;left:2328;top:3023;width:1613;height:245" coordorigin="2328,3023" coordsize="1613,245" path="m2328,3267r1613,l3941,3023r-1613,l2328,3267xe" fillcolor="#00b04f" stroked="f">
                <v:path arrowok="t"/>
              </v:shape>
            </v:group>
            <v:group id="_x0000_s1111" style="position:absolute;left:1527;top:2977;width:2528;height:2" coordorigin="1527,2977" coordsize="2528,2">
              <v:shape id="_x0000_s1112" style="position:absolute;left:1527;top:2977;width:2528;height:2" coordorigin="1527,2977" coordsize="2528,0" path="m1527,2977r2528,e" filled="f" strokecolor="#231f20" strokeweight=".20458mm">
                <v:path arrowok="t"/>
              </v:shape>
            </v:group>
            <v:group id="_x0000_s1109" style="position:absolute;left:1536;top:3277;width:679;height:427" coordorigin="1536,3277" coordsize="679,427">
              <v:shape id="_x0000_s1110" style="position:absolute;left:1536;top:3277;width:679;height:427" coordorigin="1536,3277" coordsize="679,427" path="m1536,3704r680,l2216,3277r-680,l1536,3704xe" fillcolor="#00b04f" stroked="f">
                <v:path arrowok="t"/>
              </v:shape>
            </v:group>
            <v:group id="_x0000_s1107" style="position:absolute;left:1637;top:3277;width:475;height:245" coordorigin="1637,3277" coordsize="475,245">
              <v:shape id="_x0000_s1108" style="position:absolute;left:1637;top:3277;width:475;height:245" coordorigin="1637,3277" coordsize="475,245" path="m1637,3522r475,l2112,3277r-475,l1637,3522xe" fillcolor="#00b04f" stroked="f">
                <v:path arrowok="t"/>
              </v:shape>
            </v:group>
            <v:group id="_x0000_s1105" style="position:absolute;left:2225;top:3277;width:1820;height:427" coordorigin="2225,3277" coordsize="1820,427">
              <v:shape id="_x0000_s1106" style="position:absolute;left:2225;top:3277;width:1820;height:427" coordorigin="2225,3277" coordsize="1820,427" path="m2225,3704r1820,l4045,3277r-1820,l2225,3704xe" fillcolor="#00b04f" stroked="f">
                <v:path arrowok="t"/>
              </v:shape>
            </v:group>
            <v:group id="_x0000_s1103" style="position:absolute;left:2328;top:3459;width:1613;height:245" coordorigin="2328,3459" coordsize="1613,245">
              <v:shape id="_x0000_s1104" style="position:absolute;left:2328;top:3459;width:1613;height:245" coordorigin="2328,3459" coordsize="1613,245" path="m2328,3704r1613,l3941,3459r-1613,l2328,3704xe" fillcolor="#00b04f" stroked="f">
                <v:path arrowok="t"/>
              </v:shape>
            </v:group>
            <v:group id="_x0000_s1101" style="position:absolute;left:1527;top:3272;width:2528;height:2" coordorigin="1527,3272" coordsize="2528,2">
              <v:shape id="_x0000_s1102" style="position:absolute;left:1527;top:3272;width:2528;height:2" coordorigin="1527,3272" coordsize="2528,0" path="m1527,3272r2528,e" filled="f" strokecolor="#231f20" strokeweight=".58pt">
                <v:path arrowok="t"/>
              </v:shape>
            </v:group>
            <v:group id="_x0000_s1099" style="position:absolute;left:1527;top:3709;width:9681;height:2" coordorigin="1527,3709" coordsize="9681,2">
              <v:shape id="_x0000_s1100" style="position:absolute;left:1527;top:3709;width:9681;height:2" coordorigin="1527,3709" coordsize="9681,0" path="m1527,3709r9681,e" filled="f" strokecolor="#231f20" strokeweight=".20464mm">
                <v:path arrowok="t"/>
              </v:shape>
            </v:group>
            <w10:wrap anchorx="page"/>
          </v:group>
        </w:pict>
      </w:r>
      <w:r>
        <w:rPr>
          <w:color w:val="231F20"/>
        </w:rPr>
        <w:t>The fi</w:t>
      </w:r>
      <w:r>
        <w:rPr>
          <w:color w:val="231F20"/>
          <w:spacing w:val="-2"/>
        </w:rPr>
        <w:t>n</w:t>
      </w:r>
      <w:r>
        <w:rPr>
          <w:color w:val="231F20"/>
        </w:rPr>
        <w:t>al 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al p</w:t>
      </w:r>
      <w:r>
        <w:rPr>
          <w:color w:val="231F20"/>
          <w:spacing w:val="-3"/>
        </w:rPr>
        <w:t>r</w:t>
      </w:r>
      <w:r>
        <w:rPr>
          <w:color w:val="231F20"/>
        </w:rPr>
        <w:t>oc</w:t>
      </w:r>
      <w:r>
        <w:rPr>
          <w:color w:val="231F20"/>
          <w:spacing w:val="-2"/>
        </w:rPr>
        <w:t>e</w:t>
      </w:r>
      <w:r>
        <w:rPr>
          <w:color w:val="231F20"/>
        </w:rPr>
        <w:t>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rrel</w:t>
      </w:r>
      <w:r>
        <w:rPr>
          <w:color w:val="231F20"/>
          <w:spacing w:val="-3"/>
        </w:rPr>
        <w:t>a</w:t>
      </w:r>
      <w:r>
        <w:rPr>
          <w:color w:val="231F20"/>
        </w:rPr>
        <w:t>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 rati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osal.</w:t>
      </w:r>
    </w:p>
    <w:p w:rsidR="00FF7F45" w:rsidRDefault="00FF7F45">
      <w:pPr>
        <w:spacing w:before="9" w:line="170" w:lineRule="exact"/>
        <w:rPr>
          <w:sz w:val="17"/>
          <w:szCs w:val="17"/>
        </w:rPr>
      </w:pPr>
    </w:p>
    <w:p w:rsidR="00FF7F45" w:rsidRDefault="00FF7F45">
      <w:pPr>
        <w:spacing w:line="170" w:lineRule="exact"/>
        <w:rPr>
          <w:sz w:val="17"/>
          <w:szCs w:val="17"/>
        </w:rPr>
        <w:sectPr w:rsidR="00FF7F45">
          <w:pgSz w:w="12240" w:h="15840"/>
          <w:pgMar w:top="1020" w:right="1080" w:bottom="1620" w:left="1300" w:header="599" w:footer="1433" w:gutter="0"/>
          <w:cols w:space="720"/>
        </w:sect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8" w:line="240" w:lineRule="exact"/>
        <w:rPr>
          <w:sz w:val="24"/>
          <w:szCs w:val="24"/>
        </w:rPr>
      </w:pPr>
    </w:p>
    <w:p w:rsidR="00FF7F45" w:rsidRDefault="00290FD6">
      <w:pPr>
        <w:tabs>
          <w:tab w:val="left" w:pos="1649"/>
        </w:tabs>
        <w:ind w:left="5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5</w:t>
      </w:r>
      <w:r>
        <w:rPr>
          <w:rFonts w:ascii="Calibri" w:eastAsia="Calibri" w:hAnsi="Calibri" w:cs="Calibri"/>
          <w:color w:val="231F20"/>
          <w:sz w:val="20"/>
          <w:szCs w:val="20"/>
        </w:rPr>
        <w:tab/>
        <w:t>High</w:t>
      </w:r>
    </w:p>
    <w:p w:rsidR="00FF7F45" w:rsidRDefault="00FF7F45">
      <w:pPr>
        <w:spacing w:before="3" w:line="130" w:lineRule="exact"/>
        <w:rPr>
          <w:sz w:val="13"/>
          <w:szCs w:val="13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tabs>
          <w:tab w:val="left" w:pos="1484"/>
        </w:tabs>
        <w:ind w:left="5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4</w:t>
      </w:r>
      <w:r>
        <w:rPr>
          <w:rFonts w:ascii="Calibri" w:eastAsia="Calibri" w:hAnsi="Calibri" w:cs="Calibri"/>
          <w:color w:val="231F20"/>
          <w:sz w:val="20"/>
          <w:szCs w:val="20"/>
        </w:rPr>
        <w:tab/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ated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spacing w:before="71"/>
        <w:ind w:left="774" w:right="16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br w:type="column"/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from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SHUSA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Board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cto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z w:val="20"/>
          <w:szCs w:val="20"/>
        </w:rPr>
        <w:t>lowing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bs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Board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Dire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to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;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Sub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US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Board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mmit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end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al;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Banco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Santander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Corporate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erciali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ation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mm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quir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)</w:t>
      </w:r>
      <w:r>
        <w:rPr>
          <w:rFonts w:ascii="Calibri" w:eastAsia="Calibri" w:hAnsi="Calibri" w:cs="Calibri"/>
          <w:color w:val="231F20"/>
          <w:sz w:val="20"/>
          <w:szCs w:val="20"/>
        </w:rPr>
        <w:t>;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spacing w:line="243" w:lineRule="exact"/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Sub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SHUSA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NPBA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ommit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ndation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al.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bs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SHUSA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ards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ctors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oti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ied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Propo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al.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from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z w:val="20"/>
          <w:szCs w:val="20"/>
        </w:rPr>
        <w:t>iary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SHUSA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Board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Risk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mmit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;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Banco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Santander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Corporate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ercialization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mm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quir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)</w:t>
      </w:r>
      <w:r>
        <w:rPr>
          <w:rFonts w:ascii="Calibri" w:eastAsia="Calibri" w:hAnsi="Calibri" w:cs="Calibri"/>
          <w:color w:val="231F20"/>
          <w:sz w:val="20"/>
          <w:szCs w:val="20"/>
        </w:rPr>
        <w:t>;</w:t>
      </w:r>
    </w:p>
    <w:p w:rsidR="00FF7F45" w:rsidRDefault="00290FD6">
      <w:pPr>
        <w:numPr>
          <w:ilvl w:val="0"/>
          <w:numId w:val="5"/>
        </w:numPr>
        <w:tabs>
          <w:tab w:val="left" w:pos="774"/>
        </w:tabs>
        <w:spacing w:line="242" w:lineRule="exact"/>
        <w:ind w:left="7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Reco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mm</w:t>
      </w:r>
      <w:r>
        <w:rPr>
          <w:rFonts w:ascii="Calibri" w:eastAsia="Calibri" w:hAnsi="Calibri" w:cs="Calibri"/>
          <w:color w:val="231F20"/>
          <w:sz w:val="20"/>
          <w:szCs w:val="20"/>
        </w:rPr>
        <w:t>endation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from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SHUSA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NPBA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mmit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FF7F45" w:rsidRDefault="00FF7F45">
      <w:pPr>
        <w:spacing w:line="242" w:lineRule="exact"/>
        <w:rPr>
          <w:rFonts w:ascii="Calibri" w:eastAsia="Calibri" w:hAnsi="Calibri" w:cs="Calibri"/>
          <w:sz w:val="20"/>
          <w:szCs w:val="20"/>
        </w:rPr>
        <w:sectPr w:rsidR="00FF7F45">
          <w:type w:val="continuous"/>
          <w:pgSz w:w="12240" w:h="15840"/>
          <w:pgMar w:top="1440" w:right="1080" w:bottom="280" w:left="1300" w:header="720" w:footer="720" w:gutter="0"/>
          <w:cols w:num="2" w:space="720" w:equalWidth="0">
            <w:col w:w="2180" w:space="155"/>
            <w:col w:w="7525"/>
          </w:cols>
        </w:sectPr>
      </w:pPr>
    </w:p>
    <w:p w:rsidR="00FF7F45" w:rsidRDefault="00290FD6">
      <w:pPr>
        <w:tabs>
          <w:tab w:val="left" w:pos="1426"/>
          <w:tab w:val="left" w:pos="2857"/>
        </w:tabs>
        <w:spacing w:before="10"/>
        <w:ind w:left="5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3</w:t>
      </w:r>
      <w:r>
        <w:rPr>
          <w:rFonts w:ascii="Calibri" w:eastAsia="Calibri" w:hAnsi="Calibri" w:cs="Calibri"/>
          <w:color w:val="231F20"/>
          <w:sz w:val="20"/>
          <w:szCs w:val="20"/>
        </w:rPr>
        <w:tab/>
        <w:t>Moderate</w:t>
      </w:r>
      <w:r>
        <w:rPr>
          <w:rFonts w:ascii="Calibri" w:eastAsia="Calibri" w:hAnsi="Calibri" w:cs="Calibri"/>
          <w:color w:val="231F2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231F20"/>
          <w:sz w:val="20"/>
          <w:szCs w:val="20"/>
        </w:rPr>
        <w:t xml:space="preserve">• </w:t>
      </w:r>
      <w:r>
        <w:rPr>
          <w:rFonts w:ascii="Arial" w:eastAsia="Arial" w:hAnsi="Arial" w:cs="Arial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he</w:t>
      </w:r>
      <w:proofErr w:type="gramEnd"/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subsidiary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US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ards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ct</w:t>
      </w:r>
      <w:r>
        <w:rPr>
          <w:rFonts w:ascii="Calibri" w:eastAsia="Calibri" w:hAnsi="Calibri" w:cs="Calibri"/>
          <w:color w:val="231F20"/>
          <w:sz w:val="20"/>
          <w:szCs w:val="20"/>
        </w:rPr>
        <w:t>ors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re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Propo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al;</w:t>
      </w:r>
    </w:p>
    <w:p w:rsidR="00FF7F45" w:rsidRDefault="00FF7F45">
      <w:pPr>
        <w:rPr>
          <w:rFonts w:ascii="Calibri" w:eastAsia="Calibri" w:hAnsi="Calibri" w:cs="Calibri"/>
          <w:sz w:val="20"/>
          <w:szCs w:val="20"/>
        </w:rPr>
        <w:sectPr w:rsidR="00FF7F45">
          <w:type w:val="continuous"/>
          <w:pgSz w:w="12240" w:h="15840"/>
          <w:pgMar w:top="1440" w:right="1080" w:bottom="280" w:left="1300" w:header="720" w:footer="720" w:gutter="0"/>
          <w:cols w:space="720"/>
        </w:sectPr>
      </w:pPr>
    </w:p>
    <w:p w:rsidR="00FF7F45" w:rsidRDefault="00290FD6">
      <w:pPr>
        <w:tabs>
          <w:tab w:val="left" w:pos="1445"/>
        </w:tabs>
        <w:spacing w:before="11"/>
        <w:ind w:left="5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position w:val="4"/>
          <w:sz w:val="20"/>
          <w:szCs w:val="20"/>
        </w:rPr>
        <w:t>2</w:t>
      </w:r>
      <w:r>
        <w:rPr>
          <w:rFonts w:ascii="Calibri" w:eastAsia="Calibri" w:hAnsi="Calibri" w:cs="Calibri"/>
          <w:color w:val="231F20"/>
          <w:position w:val="4"/>
          <w:sz w:val="20"/>
          <w:szCs w:val="20"/>
        </w:rPr>
        <w:tab/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Low-Mod</w:t>
      </w:r>
    </w:p>
    <w:p w:rsidR="00FF7F45" w:rsidRDefault="00290FD6">
      <w:pPr>
        <w:spacing w:before="10" w:line="234" w:lineRule="exact"/>
        <w:ind w:left="5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1</w:t>
      </w:r>
    </w:p>
    <w:p w:rsidR="00FF7F45" w:rsidRDefault="00290FD6">
      <w:pPr>
        <w:spacing w:line="193" w:lineRule="exact"/>
        <w:ind w:right="218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w w:val="95"/>
          <w:sz w:val="20"/>
          <w:szCs w:val="20"/>
        </w:rPr>
        <w:t>Low</w:t>
      </w:r>
    </w:p>
    <w:p w:rsidR="00FF7F45" w:rsidRDefault="00290FD6">
      <w:pPr>
        <w:numPr>
          <w:ilvl w:val="0"/>
          <w:numId w:val="5"/>
        </w:numPr>
        <w:tabs>
          <w:tab w:val="left" w:pos="723"/>
        </w:tabs>
        <w:ind w:left="723" w:hanging="20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br w:type="column"/>
        <w:t>Banco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Santander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Corporate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ercialization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mmit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quir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)</w:t>
      </w:r>
      <w:r>
        <w:rPr>
          <w:rFonts w:ascii="Calibri" w:eastAsia="Calibri" w:hAnsi="Calibri" w:cs="Calibri"/>
          <w:color w:val="231F20"/>
          <w:sz w:val="20"/>
          <w:szCs w:val="20"/>
        </w:rPr>
        <w:t>;</w:t>
      </w:r>
    </w:p>
    <w:p w:rsidR="00FF7F45" w:rsidRDefault="00290FD6">
      <w:pPr>
        <w:numPr>
          <w:ilvl w:val="0"/>
          <w:numId w:val="5"/>
        </w:numPr>
        <w:tabs>
          <w:tab w:val="left" w:pos="723"/>
        </w:tabs>
        <w:ind w:left="723" w:hanging="20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id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fr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US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NPBA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itt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e;</w:t>
      </w:r>
    </w:p>
    <w:p w:rsidR="00FF7F45" w:rsidRDefault="00290FD6">
      <w:pPr>
        <w:numPr>
          <w:ilvl w:val="0"/>
          <w:numId w:val="5"/>
        </w:numPr>
        <w:tabs>
          <w:tab w:val="left" w:pos="723"/>
        </w:tabs>
        <w:spacing w:line="242" w:lineRule="exact"/>
        <w:ind w:left="723" w:hanging="20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ndation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by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PBA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itte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FF7F45" w:rsidRDefault="00FF7F45">
      <w:pPr>
        <w:spacing w:line="242" w:lineRule="exact"/>
        <w:rPr>
          <w:rFonts w:ascii="Calibri" w:eastAsia="Calibri" w:hAnsi="Calibri" w:cs="Calibri"/>
          <w:sz w:val="20"/>
          <w:szCs w:val="20"/>
        </w:rPr>
        <w:sectPr w:rsidR="00FF7F45">
          <w:type w:val="continuous"/>
          <w:pgSz w:w="12240" w:h="15840"/>
          <w:pgMar w:top="1440" w:right="1080" w:bottom="280" w:left="1300" w:header="720" w:footer="720" w:gutter="0"/>
          <w:cols w:num="2" w:space="720" w:equalWidth="0">
            <w:col w:w="2218" w:space="118"/>
            <w:col w:w="7524"/>
          </w:cols>
        </w:sect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8" w:line="260" w:lineRule="exact"/>
        <w:rPr>
          <w:sz w:val="26"/>
          <w:szCs w:val="26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spacing w:before="51"/>
        <w:rPr>
          <w:b w:val="0"/>
          <w:bCs w:val="0"/>
        </w:rPr>
      </w:pPr>
      <w:bookmarkStart w:id="10" w:name="_TOC_250019"/>
      <w:r>
        <w:rPr>
          <w:color w:val="231F20"/>
          <w:spacing w:val="-1"/>
        </w:rPr>
        <w:t>Re</w:t>
      </w:r>
      <w:r>
        <w:rPr>
          <w:color w:val="231F20"/>
        </w:rPr>
        <w:t>view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>p</w:t>
      </w:r>
      <w:r>
        <w:rPr>
          <w:color w:val="231F20"/>
        </w:rPr>
        <w:t>prov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2"/>
        </w:rPr>
        <w:t>r</w:t>
      </w:r>
      <w:r>
        <w:rPr>
          <w:color w:val="231F20"/>
        </w:rPr>
        <w:t>oc</w:t>
      </w:r>
      <w:r>
        <w:rPr>
          <w:color w:val="231F20"/>
          <w:spacing w:val="-1"/>
        </w:rPr>
        <w:t>e</w:t>
      </w:r>
      <w:r>
        <w:rPr>
          <w:color w:val="231F20"/>
        </w:rPr>
        <w:t>ss</w:t>
      </w:r>
      <w:bookmarkEnd w:id="10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Heading4"/>
        <w:numPr>
          <w:ilvl w:val="2"/>
          <w:numId w:val="4"/>
        </w:numPr>
        <w:tabs>
          <w:tab w:val="left" w:pos="1040"/>
        </w:tabs>
        <w:ind w:left="1040"/>
        <w:rPr>
          <w:b w:val="0"/>
          <w:bCs w:val="0"/>
        </w:rPr>
      </w:pPr>
      <w:bookmarkStart w:id="11" w:name="_TOC_250018"/>
      <w:r>
        <w:rPr>
          <w:color w:val="231F20"/>
          <w:spacing w:val="-1"/>
        </w:rPr>
        <w:t>Identif</w:t>
      </w:r>
      <w:r>
        <w:rPr>
          <w:color w:val="231F20"/>
          <w:spacing w:val="-2"/>
        </w:rPr>
        <w:t>i</w:t>
      </w:r>
      <w:r>
        <w:rPr>
          <w:color w:val="231F20"/>
          <w:spacing w:val="-1"/>
        </w:rPr>
        <w:t>cation</w:t>
      </w:r>
      <w:bookmarkEnd w:id="11"/>
    </w:p>
    <w:p w:rsidR="00FF7F45" w:rsidRDefault="00FF7F45">
      <w:pPr>
        <w:spacing w:before="2" w:line="160" w:lineRule="exact"/>
        <w:rPr>
          <w:sz w:val="16"/>
          <w:szCs w:val="16"/>
        </w:rPr>
      </w:pPr>
    </w:p>
    <w:p w:rsidR="00FF7F45" w:rsidRDefault="00290FD6">
      <w:pPr>
        <w:pStyle w:val="BodyText"/>
      </w:pPr>
      <w:r>
        <w:rPr>
          <w:color w:val="231F20"/>
        </w:rPr>
        <w:t>The i</w:t>
      </w:r>
      <w:r>
        <w:rPr>
          <w:color w:val="231F20"/>
          <w:spacing w:val="-2"/>
        </w:rPr>
        <w:t>d</w:t>
      </w:r>
      <w:r>
        <w:rPr>
          <w:color w:val="231F20"/>
        </w:rPr>
        <w:t>entific</w:t>
      </w:r>
      <w:r>
        <w:rPr>
          <w:color w:val="231F20"/>
          <w:spacing w:val="-3"/>
        </w:rPr>
        <w:t>a</w:t>
      </w:r>
      <w:r>
        <w:rPr>
          <w:color w:val="231F20"/>
        </w:rPr>
        <w:t>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>t</w:t>
      </w:r>
      <w:r>
        <w:rPr>
          <w:color w:val="231F20"/>
        </w:rPr>
        <w:t>er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vi</w:t>
      </w:r>
      <w:r>
        <w:rPr>
          <w:color w:val="231F20"/>
          <w:spacing w:val="-3"/>
        </w:rPr>
        <w:t>e</w:t>
      </w:r>
      <w:r>
        <w:rPr>
          <w:color w:val="231F20"/>
        </w:rPr>
        <w:t>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ap</w:t>
      </w:r>
      <w:r>
        <w:rPr>
          <w:color w:val="231F20"/>
          <w:spacing w:val="-2"/>
        </w:rPr>
        <w:t>p</w:t>
      </w:r>
      <w:r>
        <w:rPr>
          <w:color w:val="231F20"/>
        </w:rPr>
        <w:t>roval 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3"/>
        </w:rPr>
        <w:t>c</w:t>
      </w:r>
      <w:r>
        <w:rPr>
          <w:color w:val="231F20"/>
        </w:rPr>
        <w:t>ess i</w:t>
      </w:r>
      <w:r>
        <w:rPr>
          <w:color w:val="231F20"/>
          <w:spacing w:val="-2"/>
        </w:rPr>
        <w:t>n</w:t>
      </w:r>
      <w:r>
        <w:rPr>
          <w:color w:val="231F20"/>
        </w:rPr>
        <w:t>cl</w:t>
      </w:r>
      <w:r>
        <w:rPr>
          <w:color w:val="231F20"/>
          <w:spacing w:val="-4"/>
        </w:rPr>
        <w:t>u</w:t>
      </w:r>
      <w:r>
        <w:rPr>
          <w:color w:val="231F20"/>
          <w:spacing w:val="-1"/>
        </w:rPr>
        <w:t>d</w:t>
      </w:r>
      <w:r>
        <w:rPr>
          <w:color w:val="231F20"/>
        </w:rPr>
        <w:t xml:space="preserve">es the </w:t>
      </w:r>
      <w:r>
        <w:rPr>
          <w:color w:val="231F20"/>
          <w:spacing w:val="-3"/>
        </w:rPr>
        <w:t>f</w:t>
      </w:r>
      <w:r>
        <w:rPr>
          <w:color w:val="231F20"/>
        </w:rPr>
        <w:t>ol</w:t>
      </w:r>
      <w:r>
        <w:rPr>
          <w:color w:val="231F20"/>
          <w:spacing w:val="-4"/>
        </w:rPr>
        <w:t>l</w:t>
      </w:r>
      <w:r>
        <w:rPr>
          <w:color w:val="231F20"/>
        </w:rPr>
        <w:t>owing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s</w:t>
      </w:r>
      <w:r>
        <w:rPr>
          <w:color w:val="231F20"/>
        </w:rPr>
        <w:t>teps:</w:t>
      </w:r>
    </w:p>
    <w:p w:rsidR="00FF7F45" w:rsidRDefault="00FF7F45">
      <w:pPr>
        <w:spacing w:before="10" w:line="240" w:lineRule="exact"/>
        <w:rPr>
          <w:sz w:val="24"/>
          <w:szCs w:val="24"/>
        </w:rPr>
      </w:pP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line="276" w:lineRule="auto"/>
        <w:ind w:left="860" w:right="555"/>
      </w:pPr>
      <w:r>
        <w:rPr>
          <w:color w:val="231F20"/>
        </w:rPr>
        <w:t>De</w:t>
      </w:r>
      <w:r>
        <w:rPr>
          <w:color w:val="231F20"/>
          <w:spacing w:val="-2"/>
        </w:rPr>
        <w:t>t</w:t>
      </w:r>
      <w:r>
        <w:rPr>
          <w:color w:val="231F20"/>
        </w:rPr>
        <w:t>ermini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 p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p</w:t>
      </w:r>
      <w:r>
        <w:rPr>
          <w:color w:val="231F20"/>
        </w:rPr>
        <w:t>osed initi</w:t>
      </w:r>
      <w:r>
        <w:rPr>
          <w:color w:val="231F20"/>
          <w:spacing w:val="-4"/>
        </w:rPr>
        <w:t>a</w:t>
      </w:r>
      <w:r>
        <w:rPr>
          <w:color w:val="231F20"/>
        </w:rPr>
        <w:t>tive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should </w:t>
      </w:r>
      <w:r>
        <w:rPr>
          <w:color w:val="231F20"/>
          <w:spacing w:val="-3"/>
        </w:rPr>
        <w:t>b</w:t>
      </w:r>
      <w:r>
        <w:rPr>
          <w:color w:val="231F20"/>
        </w:rPr>
        <w:t xml:space="preserve">e 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ubjec</w:t>
      </w:r>
      <w:r>
        <w:rPr>
          <w:color w:val="231F20"/>
        </w:rPr>
        <w:t xml:space="preserve">t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vi</w:t>
      </w:r>
      <w:r>
        <w:rPr>
          <w:color w:val="231F20"/>
          <w:spacing w:val="-3"/>
        </w:rPr>
        <w:t>e</w:t>
      </w:r>
      <w:r>
        <w:rPr>
          <w:color w:val="231F20"/>
        </w:rPr>
        <w:t>w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r</w:t>
      </w:r>
      <w:r>
        <w:rPr>
          <w:color w:val="231F20"/>
          <w:spacing w:val="-1"/>
        </w:rPr>
        <w:t>oval p</w:t>
      </w:r>
      <w:r>
        <w:rPr>
          <w:color w:val="231F20"/>
        </w:rPr>
        <w:t>rocess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ased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</w:t>
      </w:r>
      <w:r>
        <w:rPr>
          <w:color w:val="231F20"/>
        </w:rPr>
        <w:t>efi</w:t>
      </w:r>
      <w:r>
        <w:rPr>
          <w:color w:val="231F20"/>
          <w:spacing w:val="-2"/>
        </w:rPr>
        <w:t>n</w:t>
      </w:r>
      <w:r>
        <w:rPr>
          <w:color w:val="231F20"/>
          <w:spacing w:val="-3"/>
        </w:rPr>
        <w:t>i</w:t>
      </w:r>
      <w:r>
        <w:rPr>
          <w:color w:val="231F20"/>
        </w:rPr>
        <w:t>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3"/>
        </w:rPr>
        <w:t>“</w:t>
      </w:r>
      <w:r>
        <w:rPr>
          <w:color w:val="231F20"/>
          <w:spacing w:val="-1"/>
        </w:rPr>
        <w:t>N</w:t>
      </w:r>
      <w:r>
        <w:rPr>
          <w:color w:val="231F20"/>
        </w:rPr>
        <w:t>PB</w:t>
      </w:r>
      <w:r>
        <w:rPr>
          <w:color w:val="231F20"/>
          <w:spacing w:val="-3"/>
        </w:rPr>
        <w:t>A</w:t>
      </w:r>
      <w:r>
        <w:rPr>
          <w:color w:val="231F20"/>
        </w:rPr>
        <w:t>”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et </w:t>
      </w:r>
      <w:r>
        <w:rPr>
          <w:color w:val="231F20"/>
          <w:spacing w:val="-3"/>
        </w:rPr>
        <w:t>f</w:t>
      </w:r>
      <w:r>
        <w:rPr>
          <w:color w:val="231F20"/>
        </w:rPr>
        <w:t>orth 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hi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P</w:t>
      </w:r>
      <w:r>
        <w:rPr>
          <w:color w:val="231F20"/>
        </w:rPr>
        <w:t>ol</w:t>
      </w:r>
      <w:r>
        <w:rPr>
          <w:color w:val="231F20"/>
          <w:spacing w:val="-1"/>
        </w:rPr>
        <w:t>i</w:t>
      </w:r>
      <w:r>
        <w:rPr>
          <w:color w:val="231F20"/>
        </w:rPr>
        <w:t>c</w:t>
      </w:r>
      <w:r>
        <w:rPr>
          <w:color w:val="231F20"/>
          <w:spacing w:val="-1"/>
        </w:rPr>
        <w:t>y</w:t>
      </w:r>
      <w:r>
        <w:rPr>
          <w:color w:val="231F20"/>
        </w:rPr>
        <w:t>; a</w:t>
      </w:r>
      <w:r>
        <w:rPr>
          <w:color w:val="231F20"/>
          <w:spacing w:val="-2"/>
        </w:rPr>
        <w:t>n</w:t>
      </w:r>
      <w:r>
        <w:rPr>
          <w:color w:val="231F20"/>
        </w:rPr>
        <w:t>d</w:t>
      </w:r>
    </w:p>
    <w:p w:rsidR="00FF7F45" w:rsidRDefault="00FF7F45">
      <w:pPr>
        <w:spacing w:line="276" w:lineRule="auto"/>
        <w:sectPr w:rsidR="00FF7F45">
          <w:type w:val="continuous"/>
          <w:pgSz w:w="12240" w:h="15840"/>
          <w:pgMar w:top="1440" w:right="1080" w:bottom="280" w:left="1300" w:header="720" w:footer="720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093" style="position:absolute;left:0;text-align:left;margin-left:70.45pt;margin-top:-4.25pt;width:471.25pt;height:8.2pt;z-index:-1118;mso-position-horizontal-relative:page" coordorigin="1409,-85" coordsize="9425,164">
            <v:group id="_x0000_s1096" style="position:absolute;left:1419;top:-75;width:9405;height:144" coordorigin="1419,-75" coordsize="9405,144">
              <v:shape id="_x0000_s1097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94" style="position:absolute;left:1505;top:-53;width:9275;height:98" coordorigin="1505,-53" coordsize="9275,98">
              <v:shape id="_x0000_s1095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8" w:line="100" w:lineRule="exact"/>
        <w:rPr>
          <w:sz w:val="10"/>
          <w:szCs w:val="10"/>
        </w:rPr>
      </w:pP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line="275" w:lineRule="auto"/>
        <w:ind w:left="860" w:right="705"/>
      </w:pP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al</w:t>
      </w:r>
      <w:r>
        <w:rPr>
          <w:color w:val="231F20"/>
          <w:spacing w:val="-2"/>
        </w:rPr>
        <w:t>u</w:t>
      </w:r>
      <w:r>
        <w:rPr>
          <w:color w:val="231F20"/>
        </w:rPr>
        <w:t>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</w:t>
      </w:r>
      <w:r>
        <w:rPr>
          <w:color w:val="231F20"/>
          <w:spacing w:val="-3"/>
        </w:rPr>
        <w:t>h</w:t>
      </w:r>
      <w:r>
        <w:rPr>
          <w:color w:val="231F20"/>
        </w:rPr>
        <w:t>ether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>g</w:t>
      </w:r>
      <w:r>
        <w:rPr>
          <w:color w:val="231F20"/>
        </w:rPr>
        <w:t>anization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pursue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 pro</w:t>
      </w:r>
      <w:r>
        <w:rPr>
          <w:color w:val="231F20"/>
          <w:spacing w:val="-4"/>
        </w:rPr>
        <w:t>p</w:t>
      </w:r>
      <w:r>
        <w:rPr>
          <w:color w:val="231F20"/>
        </w:rPr>
        <w:t xml:space="preserve">osed </w:t>
      </w:r>
      <w:r>
        <w:rPr>
          <w:color w:val="231F20"/>
          <w:spacing w:val="-3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</w:t>
      </w:r>
      <w:r>
        <w:rPr>
          <w:color w:val="231F20"/>
          <w:spacing w:val="-2"/>
        </w:rPr>
        <w:t>A</w:t>
      </w:r>
      <w:r>
        <w:rPr>
          <w:color w:val="231F20"/>
          <w:position w:val="10"/>
          <w:sz w:val="14"/>
          <w:szCs w:val="14"/>
        </w:rPr>
        <w:t>1</w:t>
      </w:r>
      <w:r>
        <w:rPr>
          <w:color w:val="231F20"/>
          <w:spacing w:val="17"/>
          <w:position w:val="10"/>
          <w:sz w:val="14"/>
          <w:szCs w:val="14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b</w:t>
      </w:r>
      <w:r>
        <w:rPr>
          <w:color w:val="231F20"/>
        </w:rPr>
        <w:t>asis 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its </w:t>
      </w:r>
      <w:r>
        <w:rPr>
          <w:color w:val="231F20"/>
          <w:spacing w:val="-1"/>
        </w:rPr>
        <w:t>alignmen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organization’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stra</w:t>
      </w:r>
      <w:r>
        <w:rPr>
          <w:color w:val="231F20"/>
          <w:spacing w:val="-2"/>
        </w:rPr>
        <w:t>t</w:t>
      </w:r>
      <w:r>
        <w:rPr>
          <w:color w:val="231F20"/>
        </w:rPr>
        <w:t>e</w:t>
      </w:r>
      <w:r>
        <w:rPr>
          <w:color w:val="231F20"/>
          <w:spacing w:val="-1"/>
        </w:rPr>
        <w:t>gi</w:t>
      </w:r>
      <w:r>
        <w:rPr>
          <w:color w:val="231F20"/>
        </w:rPr>
        <w:t xml:space="preserve">c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finan</w:t>
      </w:r>
      <w:r>
        <w:rPr>
          <w:color w:val="231F20"/>
          <w:spacing w:val="-3"/>
        </w:rPr>
        <w:t>c</w:t>
      </w:r>
      <w:r>
        <w:rPr>
          <w:color w:val="231F20"/>
          <w:spacing w:val="-1"/>
        </w:rPr>
        <w:t>ia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bjectives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</w:rPr>
        <w:t>x</w:t>
      </w:r>
      <w:r>
        <w:rPr>
          <w:color w:val="231F20"/>
          <w:spacing w:val="-1"/>
        </w:rPr>
        <w:t>pre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 xml:space="preserve">risk </w:t>
      </w:r>
      <w:r>
        <w:rPr>
          <w:color w:val="231F20"/>
        </w:rPr>
        <w:t>t</w:t>
      </w:r>
      <w:r>
        <w:rPr>
          <w:color w:val="231F20"/>
          <w:spacing w:val="1"/>
        </w:rPr>
        <w:t>o</w:t>
      </w:r>
      <w:r>
        <w:rPr>
          <w:color w:val="231F20"/>
        </w:rPr>
        <w:t>lera</w:t>
      </w:r>
      <w:r>
        <w:rPr>
          <w:color w:val="231F20"/>
          <w:spacing w:val="-2"/>
        </w:rPr>
        <w:t>n</w:t>
      </w:r>
      <w:r>
        <w:rPr>
          <w:color w:val="231F20"/>
          <w:spacing w:val="-3"/>
        </w:rPr>
        <w:t>c</w:t>
      </w:r>
      <w:r>
        <w:rPr>
          <w:color w:val="231F20"/>
        </w:rPr>
        <w:t>e.</w:t>
      </w:r>
    </w:p>
    <w:p w:rsidR="00FF7F45" w:rsidRDefault="00FF7F45">
      <w:pPr>
        <w:spacing w:before="8" w:line="190" w:lineRule="exact"/>
        <w:rPr>
          <w:sz w:val="19"/>
          <w:szCs w:val="19"/>
        </w:rPr>
      </w:pPr>
    </w:p>
    <w:p w:rsidR="00FF7F45" w:rsidRDefault="00290FD6">
      <w:pPr>
        <w:pStyle w:val="BodyText"/>
        <w:tabs>
          <w:tab w:val="left" w:pos="5624"/>
        </w:tabs>
        <w:spacing w:line="276" w:lineRule="auto"/>
        <w:ind w:right="137"/>
      </w:pP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sidiar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EM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ar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sponsibl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>d</w:t>
      </w:r>
      <w:r>
        <w:rPr>
          <w:color w:val="231F20"/>
          <w:spacing w:val="-3"/>
        </w:rPr>
        <w:t>e</w:t>
      </w:r>
      <w:r>
        <w:rPr>
          <w:color w:val="231F20"/>
          <w:spacing w:val="-1"/>
        </w:rPr>
        <w:t>te</w:t>
      </w:r>
      <w:r>
        <w:rPr>
          <w:color w:val="231F20"/>
          <w:spacing w:val="-3"/>
        </w:rPr>
        <w:t>r</w:t>
      </w:r>
      <w:r>
        <w:rPr>
          <w:color w:val="231F20"/>
        </w:rPr>
        <w:t>m</w:t>
      </w:r>
      <w:r>
        <w:rPr>
          <w:color w:val="231F20"/>
          <w:spacing w:val="-1"/>
        </w:rPr>
        <w:t>inin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whethe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se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initia</w:t>
      </w:r>
      <w:r>
        <w:rPr>
          <w:color w:val="231F20"/>
          <w:spacing w:val="2"/>
        </w:rPr>
        <w:t>t</w:t>
      </w:r>
      <w:r>
        <w:rPr>
          <w:color w:val="231F20"/>
          <w:spacing w:val="-3"/>
        </w:rPr>
        <w:t>i</w:t>
      </w:r>
      <w:r>
        <w:rPr>
          <w:color w:val="231F20"/>
        </w:rPr>
        <w:t>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4"/>
        </w:rPr>
        <w:t>h</w:t>
      </w:r>
      <w:r>
        <w:rPr>
          <w:color w:val="231F20"/>
        </w:rPr>
        <w:t>o</w:t>
      </w:r>
      <w:r>
        <w:rPr>
          <w:color w:val="231F20"/>
          <w:spacing w:val="-1"/>
        </w:rPr>
        <w:t>u</w:t>
      </w:r>
      <w:r>
        <w:rPr>
          <w:color w:val="231F20"/>
        </w:rPr>
        <w:t>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3"/>
        </w:rPr>
        <w:t>j</w:t>
      </w:r>
      <w:r>
        <w:rPr>
          <w:color w:val="231F20"/>
        </w:rPr>
        <w:t>ect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the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view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app</w:t>
      </w:r>
      <w:r>
        <w:rPr>
          <w:color w:val="231F20"/>
          <w:spacing w:val="-3"/>
        </w:rPr>
        <w:t>r</w:t>
      </w:r>
      <w:r>
        <w:rPr>
          <w:color w:val="231F20"/>
        </w:rPr>
        <w:t>oval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3"/>
        </w:rPr>
        <w:t>c</w:t>
      </w:r>
      <w:r>
        <w:rPr>
          <w:color w:val="231F20"/>
        </w:rPr>
        <w:t>ess.  The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1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E</w:t>
      </w:r>
      <w:r>
        <w:rPr>
          <w:color w:val="231F20"/>
        </w:rPr>
        <w:t>MC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delega</w:t>
      </w:r>
      <w:r>
        <w:rPr>
          <w:color w:val="231F20"/>
          <w:spacing w:val="-2"/>
        </w:rPr>
        <w:t>t</w:t>
      </w:r>
      <w:r>
        <w:rPr>
          <w:color w:val="231F20"/>
        </w:rPr>
        <w:t>e 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sk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Chair an</w:t>
      </w:r>
      <w:r>
        <w:rPr>
          <w:color w:val="231F20"/>
          <w:spacing w:val="-2"/>
        </w:rPr>
        <w:t>d/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>Co-chai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</w:t>
      </w:r>
      <w:r>
        <w:rPr>
          <w:color w:val="231F20"/>
        </w:rPr>
        <w:t>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NPB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te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app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pria</w:t>
      </w:r>
      <w:r>
        <w:rPr>
          <w:color w:val="231F20"/>
          <w:spacing w:val="1"/>
        </w:rPr>
        <w:t>t</w:t>
      </w:r>
      <w:r>
        <w:rPr>
          <w:color w:val="231F20"/>
        </w:rPr>
        <w:t>e.</w:t>
      </w:r>
      <w:r>
        <w:rPr>
          <w:color w:val="231F20"/>
        </w:rPr>
        <w:tab/>
        <w:t>I</w:t>
      </w:r>
      <w:r>
        <w:rPr>
          <w:color w:val="231F20"/>
          <w:spacing w:val="-2"/>
        </w:rPr>
        <w:t>n</w:t>
      </w:r>
      <w:r>
        <w:rPr>
          <w:color w:val="231F20"/>
        </w:rPr>
        <w:t>itiati</w:t>
      </w:r>
      <w:r>
        <w:rPr>
          <w:color w:val="231F20"/>
          <w:spacing w:val="-2"/>
        </w:rPr>
        <w:t>v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 a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dete</w:t>
      </w:r>
      <w:r>
        <w:rPr>
          <w:color w:val="231F20"/>
          <w:spacing w:val="-3"/>
        </w:rPr>
        <w:t>r</w:t>
      </w:r>
      <w:r>
        <w:rPr>
          <w:color w:val="231F20"/>
        </w:rPr>
        <w:t>mi</w:t>
      </w:r>
      <w:r>
        <w:rPr>
          <w:color w:val="231F20"/>
          <w:spacing w:val="-2"/>
        </w:rPr>
        <w:t>n</w:t>
      </w:r>
      <w:r>
        <w:rPr>
          <w:color w:val="231F20"/>
        </w:rPr>
        <w:t>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be w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thin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NPB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c</w:t>
      </w:r>
      <w:r>
        <w:rPr>
          <w:color w:val="231F20"/>
          <w:spacing w:val="-1"/>
        </w:rPr>
        <w:t>op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withi</w:t>
      </w:r>
      <w:r>
        <w:rPr>
          <w:color w:val="231F20"/>
        </w:rPr>
        <w:t>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iarie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appeti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w</w:t>
      </w:r>
      <w:r>
        <w:rPr>
          <w:color w:val="231F20"/>
        </w:rPr>
        <w:t>ill proc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ed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co</w:t>
      </w:r>
      <w:r>
        <w:rPr>
          <w:color w:val="231F20"/>
        </w:rPr>
        <w:t>mple</w:t>
      </w:r>
      <w:r>
        <w:rPr>
          <w:color w:val="231F20"/>
          <w:spacing w:val="-3"/>
        </w:rPr>
        <w:t>t</w:t>
      </w:r>
      <w:r>
        <w:rPr>
          <w:color w:val="231F20"/>
        </w:rPr>
        <w:t>e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 xml:space="preserve">osal </w:t>
      </w:r>
      <w:r>
        <w:rPr>
          <w:color w:val="231F20"/>
          <w:spacing w:val="-4"/>
        </w:rPr>
        <w:t>F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m (</w:t>
      </w:r>
      <w:r>
        <w:rPr>
          <w:color w:val="231F20"/>
          <w:spacing w:val="1"/>
        </w:rPr>
        <w:t>“</w:t>
      </w:r>
      <w:r>
        <w:rPr>
          <w:color w:val="231F20"/>
          <w:spacing w:val="-2"/>
        </w:rPr>
        <w:t>P</w:t>
      </w:r>
      <w:r>
        <w:rPr>
          <w:color w:val="231F20"/>
        </w:rPr>
        <w:t>ro</w:t>
      </w:r>
      <w:r>
        <w:rPr>
          <w:color w:val="231F20"/>
          <w:spacing w:val="-4"/>
        </w:rPr>
        <w:t>p</w:t>
      </w:r>
      <w:r>
        <w:rPr>
          <w:color w:val="231F20"/>
        </w:rPr>
        <w:t>osa</w:t>
      </w:r>
      <w:r>
        <w:rPr>
          <w:color w:val="231F20"/>
          <w:spacing w:val="-3"/>
        </w:rPr>
        <w:t>l</w:t>
      </w:r>
      <w:r>
        <w:rPr>
          <w:color w:val="231F20"/>
        </w:rPr>
        <w:t>”),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includ</w:t>
      </w:r>
      <w:r>
        <w:rPr>
          <w:color w:val="231F20"/>
          <w:spacing w:val="-3"/>
        </w:rPr>
        <w:t>e</w:t>
      </w:r>
      <w:r>
        <w:rPr>
          <w:color w:val="231F20"/>
        </w:rPr>
        <w:t>s a risk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asse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s</w:t>
      </w:r>
      <w:r>
        <w:rPr>
          <w:color w:val="231F20"/>
        </w:rPr>
        <w:t>ment.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Heading4"/>
        <w:numPr>
          <w:ilvl w:val="2"/>
          <w:numId w:val="4"/>
        </w:numPr>
        <w:tabs>
          <w:tab w:val="left" w:pos="1040"/>
        </w:tabs>
        <w:ind w:left="1040"/>
        <w:rPr>
          <w:b w:val="0"/>
          <w:bCs w:val="0"/>
        </w:rPr>
      </w:pPr>
      <w:bookmarkStart w:id="12" w:name="_TOC_250017"/>
      <w:r>
        <w:rPr>
          <w:color w:val="231F20"/>
          <w:spacing w:val="-1"/>
        </w:rPr>
        <w:t>Du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D</w:t>
      </w:r>
      <w:r>
        <w:rPr>
          <w:color w:val="231F20"/>
          <w:spacing w:val="1"/>
        </w:rPr>
        <w:t>i</w:t>
      </w:r>
      <w:r>
        <w:rPr>
          <w:color w:val="231F20"/>
          <w:spacing w:val="-2"/>
        </w:rPr>
        <w:t>l</w:t>
      </w:r>
      <w:r>
        <w:rPr>
          <w:color w:val="231F20"/>
        </w:rPr>
        <w:t>i</w:t>
      </w:r>
      <w:r>
        <w:rPr>
          <w:color w:val="231F20"/>
          <w:spacing w:val="-1"/>
        </w:rPr>
        <w:t>ge</w:t>
      </w:r>
      <w:r>
        <w:rPr>
          <w:color w:val="231F20"/>
          <w:spacing w:val="-4"/>
        </w:rPr>
        <w:t>n</w:t>
      </w:r>
      <w:r>
        <w:rPr>
          <w:color w:val="231F20"/>
        </w:rPr>
        <w:t>ce</w:t>
      </w:r>
      <w:bookmarkEnd w:id="12"/>
    </w:p>
    <w:p w:rsidR="00FF7F45" w:rsidRDefault="00FF7F45">
      <w:pPr>
        <w:spacing w:before="1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115"/>
        <w:jc w:val="both"/>
      </w:pP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p</w:t>
      </w:r>
      <w:r>
        <w:rPr>
          <w:color w:val="231F20"/>
          <w:spacing w:val="1"/>
        </w:rPr>
        <w:t>o</w:t>
      </w:r>
      <w:r>
        <w:rPr>
          <w:color w:val="231F20"/>
          <w:spacing w:val="-4"/>
        </w:rPr>
        <w:t>n</w:t>
      </w:r>
      <w:r>
        <w:rPr>
          <w:color w:val="231F20"/>
          <w:spacing w:val="-1"/>
        </w:rPr>
        <w:t>ent</w:t>
      </w:r>
      <w:r>
        <w:rPr>
          <w:color w:val="231F20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w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t</w:t>
      </w:r>
      <w:r>
        <w:rPr>
          <w:color w:val="231F20"/>
        </w:rPr>
        <w:t>h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assis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anc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fr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1"/>
        </w:rPr>
        <w:t>pmen</w:t>
      </w:r>
      <w:r>
        <w:rPr>
          <w:color w:val="231F20"/>
        </w:rPr>
        <w:t>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a</w:t>
      </w:r>
      <w:r>
        <w:rPr>
          <w:color w:val="231F20"/>
          <w:spacing w:val="4"/>
        </w:rPr>
        <w:t>m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nduc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du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diligenc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ensure SHUS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subsidiarie</w:t>
      </w:r>
      <w:r>
        <w:rPr>
          <w:color w:val="231F20"/>
        </w:rPr>
        <w:t>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ha</w:t>
      </w:r>
      <w:r>
        <w:rPr>
          <w:color w:val="231F20"/>
        </w:rPr>
        <w:t>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ug</w:t>
      </w:r>
      <w:r>
        <w:rPr>
          <w:color w:val="231F20"/>
        </w:rPr>
        <w:t>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unders</w:t>
      </w:r>
      <w:r>
        <w:rPr>
          <w:color w:val="231F20"/>
        </w:rPr>
        <w:t>t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nd</w:t>
      </w:r>
      <w:r>
        <w:rPr>
          <w:color w:val="231F20"/>
          <w:spacing w:val="2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charac</w:t>
      </w:r>
      <w:r>
        <w:rPr>
          <w:color w:val="231F20"/>
          <w:spacing w:val="-3"/>
        </w:rPr>
        <w:t>t</w:t>
      </w:r>
      <w:r>
        <w:rPr>
          <w:color w:val="231F20"/>
        </w:rPr>
        <w:t>eristics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</w:t>
      </w:r>
      <w:r>
        <w:rPr>
          <w:color w:val="231F20"/>
          <w:spacing w:val="-3"/>
        </w:rPr>
        <w:t>s</w:t>
      </w:r>
      <w:r>
        <w:rPr>
          <w:color w:val="231F20"/>
        </w:rPr>
        <w:t>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NP</w:t>
      </w:r>
      <w:r>
        <w:rPr>
          <w:color w:val="231F20"/>
          <w:spacing w:val="-3"/>
        </w:rPr>
        <w:t>BA</w:t>
      </w:r>
      <w:r>
        <w:rPr>
          <w:color w:val="231F20"/>
        </w:rPr>
        <w:t>, as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reg</w:t>
      </w:r>
      <w:r>
        <w:rPr>
          <w:color w:val="231F20"/>
          <w:spacing w:val="-2"/>
        </w:rPr>
        <w:t>u</w:t>
      </w:r>
      <w:r>
        <w:rPr>
          <w:color w:val="231F20"/>
        </w:rPr>
        <w:t>la</w:t>
      </w:r>
      <w:r>
        <w:rPr>
          <w:color w:val="231F20"/>
          <w:spacing w:val="-3"/>
        </w:rPr>
        <w:t>t</w:t>
      </w:r>
      <w:r>
        <w:rPr>
          <w:color w:val="231F20"/>
        </w:rPr>
        <w:t>ory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"/>
        </w:rPr>
        <w:t>n</w:t>
      </w:r>
      <w:r>
        <w:rPr>
          <w:color w:val="231F20"/>
          <w:spacing w:val="-1"/>
        </w:rPr>
        <w:t>-</w:t>
      </w:r>
      <w:r>
        <w:rPr>
          <w:color w:val="231F20"/>
        </w:rPr>
        <w:t>reg</w:t>
      </w:r>
      <w:r>
        <w:rPr>
          <w:color w:val="231F20"/>
          <w:spacing w:val="-2"/>
        </w:rPr>
        <w:t>u</w:t>
      </w:r>
      <w:r>
        <w:rPr>
          <w:color w:val="231F20"/>
        </w:rPr>
        <w:t>latory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req</w:t>
      </w:r>
      <w:r>
        <w:rPr>
          <w:color w:val="231F20"/>
          <w:spacing w:val="-2"/>
        </w:rPr>
        <w:t>u</w:t>
      </w:r>
      <w:r>
        <w:rPr>
          <w:color w:val="231F20"/>
        </w:rPr>
        <w:t>i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e</w:t>
      </w:r>
      <w:r>
        <w:rPr>
          <w:color w:val="231F20"/>
          <w:spacing w:val="-1"/>
        </w:rPr>
        <w:t>ment</w:t>
      </w:r>
      <w:r>
        <w:rPr>
          <w:color w:val="231F20"/>
        </w:rPr>
        <w:t>s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o</w:t>
      </w:r>
      <w:r>
        <w:rPr>
          <w:color w:val="231F20"/>
          <w:spacing w:val="-1"/>
        </w:rPr>
        <w:t>cia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t</w:t>
      </w:r>
      <w:r>
        <w:rPr>
          <w:color w:val="231F20"/>
        </w:rPr>
        <w:t>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troducti</w:t>
      </w:r>
      <w:r>
        <w:rPr>
          <w:color w:val="231F20"/>
        </w:rPr>
        <w:t>on.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 xml:space="preserve">due </w:t>
      </w:r>
      <w:r>
        <w:rPr>
          <w:color w:val="231F20"/>
        </w:rPr>
        <w:t>dili</w:t>
      </w:r>
      <w:r>
        <w:rPr>
          <w:color w:val="231F20"/>
          <w:spacing w:val="-2"/>
        </w:rPr>
        <w:t>g</w:t>
      </w:r>
      <w:r>
        <w:rPr>
          <w:color w:val="231F20"/>
        </w:rPr>
        <w:t>ence pro</w:t>
      </w:r>
      <w:r>
        <w:rPr>
          <w:color w:val="231F20"/>
          <w:spacing w:val="-3"/>
        </w:rPr>
        <w:t>c</w:t>
      </w:r>
      <w:r>
        <w:rPr>
          <w:color w:val="231F20"/>
        </w:rPr>
        <w:t>ess i</w:t>
      </w:r>
      <w:r>
        <w:rPr>
          <w:color w:val="231F20"/>
          <w:spacing w:val="-2"/>
        </w:rPr>
        <w:t>n</w:t>
      </w:r>
      <w:r>
        <w:rPr>
          <w:color w:val="231F20"/>
        </w:rPr>
        <w:t>clud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 fol</w:t>
      </w:r>
      <w:r>
        <w:rPr>
          <w:color w:val="231F20"/>
          <w:spacing w:val="-4"/>
        </w:rPr>
        <w:t>l</w:t>
      </w:r>
      <w:r>
        <w:rPr>
          <w:color w:val="231F20"/>
        </w:rPr>
        <w:t>owing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>c</w:t>
      </w:r>
      <w:r>
        <w:rPr>
          <w:color w:val="231F20"/>
        </w:rPr>
        <w:t>tiv</w:t>
      </w:r>
      <w:r>
        <w:rPr>
          <w:color w:val="231F20"/>
          <w:spacing w:val="-3"/>
        </w:rPr>
        <w:t>i</w:t>
      </w:r>
      <w:r>
        <w:rPr>
          <w:color w:val="231F20"/>
        </w:rPr>
        <w:t>ties:</w:t>
      </w:r>
    </w:p>
    <w:p w:rsidR="00FF7F45" w:rsidRDefault="00FF7F45">
      <w:pPr>
        <w:spacing w:before="8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line="275" w:lineRule="auto"/>
        <w:ind w:left="860" w:right="289"/>
      </w:pPr>
      <w:r>
        <w:rPr>
          <w:color w:val="231F20"/>
        </w:rPr>
        <w:t>Doc</w:t>
      </w:r>
      <w:r>
        <w:rPr>
          <w:color w:val="231F20"/>
          <w:spacing w:val="-4"/>
        </w:rPr>
        <w:t>u</w:t>
      </w:r>
      <w:r>
        <w:rPr>
          <w:color w:val="231F20"/>
        </w:rPr>
        <w:t>me</w:t>
      </w:r>
      <w:r>
        <w:rPr>
          <w:color w:val="231F20"/>
          <w:spacing w:val="-3"/>
        </w:rPr>
        <w:t>n</w:t>
      </w:r>
      <w:r>
        <w:rPr>
          <w:color w:val="231F20"/>
        </w:rPr>
        <w:t>ti</w:t>
      </w:r>
      <w:r>
        <w:rPr>
          <w:color w:val="231F20"/>
          <w:spacing w:val="-2"/>
        </w:rPr>
        <w:t>n</w:t>
      </w:r>
      <w:r>
        <w:rPr>
          <w:color w:val="231F20"/>
        </w:rPr>
        <w:t>g the r</w:t>
      </w:r>
      <w:r>
        <w:rPr>
          <w:color w:val="231F20"/>
          <w:spacing w:val="-3"/>
        </w:rPr>
        <w:t>a</w:t>
      </w:r>
      <w:r>
        <w:rPr>
          <w:color w:val="231F20"/>
        </w:rPr>
        <w:t>tiona</w:t>
      </w:r>
      <w:r>
        <w:rPr>
          <w:color w:val="231F20"/>
          <w:spacing w:val="-4"/>
        </w:rPr>
        <w:t>l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 d</w:t>
      </w:r>
      <w:r>
        <w:rPr>
          <w:color w:val="231F20"/>
          <w:spacing w:val="-3"/>
        </w:rPr>
        <w:t>e</w:t>
      </w:r>
      <w:r>
        <w:rPr>
          <w:color w:val="231F20"/>
        </w:rPr>
        <w:t>ve</w:t>
      </w:r>
      <w:r>
        <w:rPr>
          <w:color w:val="231F20"/>
          <w:spacing w:val="-3"/>
        </w:rPr>
        <w:t>l</w:t>
      </w:r>
      <w:r>
        <w:rPr>
          <w:color w:val="231F20"/>
        </w:rPr>
        <w:t>opi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1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op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e</w:t>
      </w:r>
      <w:r>
        <w:rPr>
          <w:color w:val="231F20"/>
        </w:rPr>
        <w:t>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NPBA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whic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shoul</w:t>
      </w:r>
      <w:r>
        <w:rPr>
          <w:color w:val="231F20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incl</w:t>
      </w:r>
      <w:r>
        <w:rPr>
          <w:color w:val="231F20"/>
          <w:spacing w:val="-4"/>
        </w:rPr>
        <w:t>u</w:t>
      </w:r>
      <w:r>
        <w:rPr>
          <w:color w:val="231F20"/>
          <w:spacing w:val="-1"/>
        </w:rPr>
        <w:t>d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an </w:t>
      </w:r>
      <w:r>
        <w:rPr>
          <w:color w:val="231F20"/>
        </w:rPr>
        <w:t>expla</w:t>
      </w:r>
      <w:r>
        <w:rPr>
          <w:color w:val="231F20"/>
          <w:spacing w:val="-2"/>
        </w:rPr>
        <w:t>n</w:t>
      </w:r>
      <w:r>
        <w:rPr>
          <w:color w:val="231F20"/>
        </w:rPr>
        <w:t>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whet</w:t>
      </w:r>
      <w:r>
        <w:rPr>
          <w:color w:val="231F20"/>
          <w:spacing w:val="-4"/>
        </w:rPr>
        <w:t>h</w:t>
      </w:r>
      <w:r>
        <w:rPr>
          <w:color w:val="231F20"/>
        </w:rPr>
        <w:t>er, a</w:t>
      </w:r>
      <w:r>
        <w:rPr>
          <w:color w:val="231F20"/>
          <w:spacing w:val="-4"/>
        </w:rPr>
        <w:t>n</w:t>
      </w:r>
      <w:r>
        <w:rPr>
          <w:color w:val="231F20"/>
        </w:rPr>
        <w:t>d how,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 fi</w:t>
      </w:r>
      <w:r>
        <w:rPr>
          <w:color w:val="231F20"/>
          <w:spacing w:val="-3"/>
        </w:rPr>
        <w:t>t</w:t>
      </w:r>
      <w:r>
        <w:rPr>
          <w:color w:val="231F20"/>
        </w:rPr>
        <w:t>s w</w:t>
      </w:r>
      <w:r>
        <w:rPr>
          <w:color w:val="231F20"/>
          <w:spacing w:val="-3"/>
        </w:rPr>
        <w:t>i</w:t>
      </w:r>
      <w:r>
        <w:rPr>
          <w:color w:val="231F20"/>
        </w:rPr>
        <w:t>thin or d</w:t>
      </w:r>
      <w:r>
        <w:rPr>
          <w:color w:val="231F20"/>
          <w:spacing w:val="-3"/>
        </w:rPr>
        <w:t>e</w:t>
      </w:r>
      <w:r>
        <w:rPr>
          <w:color w:val="231F20"/>
        </w:rPr>
        <w:t>via</w:t>
      </w:r>
      <w:r>
        <w:rPr>
          <w:color w:val="231F20"/>
          <w:spacing w:val="-3"/>
        </w:rPr>
        <w:t>t</w:t>
      </w:r>
      <w:r>
        <w:rPr>
          <w:color w:val="231F20"/>
        </w:rPr>
        <w:t>es f</w:t>
      </w:r>
      <w:r>
        <w:rPr>
          <w:color w:val="231F20"/>
          <w:spacing w:val="-3"/>
        </w:rPr>
        <w:t>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ed busi</w:t>
      </w:r>
      <w:r>
        <w:rPr>
          <w:color w:val="231F20"/>
          <w:spacing w:val="-2"/>
        </w:rPr>
        <w:t>n</w:t>
      </w:r>
      <w:r>
        <w:rPr>
          <w:color w:val="231F20"/>
        </w:rPr>
        <w:t>ess strate</w:t>
      </w:r>
      <w:r>
        <w:rPr>
          <w:color w:val="231F20"/>
          <w:spacing w:val="-3"/>
        </w:rPr>
        <w:t>g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profi</w:t>
      </w:r>
      <w:r>
        <w:rPr>
          <w:color w:val="231F20"/>
          <w:spacing w:val="-4"/>
        </w:rPr>
        <w:t>l</w:t>
      </w:r>
      <w:r>
        <w:rPr>
          <w:color w:val="231F20"/>
          <w:spacing w:val="1"/>
        </w:rPr>
        <w:t>e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before="13"/>
        <w:ind w:left="860"/>
      </w:pP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al</w:t>
      </w:r>
      <w:r>
        <w:rPr>
          <w:color w:val="231F20"/>
          <w:spacing w:val="-2"/>
        </w:rPr>
        <w:t>u</w:t>
      </w:r>
      <w:r>
        <w:rPr>
          <w:color w:val="231F20"/>
        </w:rPr>
        <w:t>ati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3"/>
        </w:rPr>
        <w:t>i</w:t>
      </w:r>
      <w:r>
        <w:rPr>
          <w:color w:val="231F20"/>
        </w:rPr>
        <w:t>mpact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pro</w:t>
      </w:r>
      <w:r>
        <w:rPr>
          <w:color w:val="231F20"/>
          <w:spacing w:val="-4"/>
        </w:rPr>
        <w:t>p</w:t>
      </w:r>
      <w:r>
        <w:rPr>
          <w:color w:val="231F20"/>
        </w:rPr>
        <w:t>osed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-3"/>
        </w:rPr>
        <w:t>u</w:t>
      </w:r>
      <w:r>
        <w:rPr>
          <w:color w:val="231F20"/>
          <w:spacing w:val="-1"/>
        </w:rPr>
        <w:t>rren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p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tentia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cus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base;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before="50" w:line="276" w:lineRule="auto"/>
        <w:ind w:left="860" w:right="368"/>
      </w:pPr>
      <w:r>
        <w:rPr>
          <w:color w:val="231F20"/>
        </w:rPr>
        <w:t>De</w:t>
      </w:r>
      <w:r>
        <w:rPr>
          <w:color w:val="231F20"/>
          <w:spacing w:val="-2"/>
        </w:rPr>
        <w:t>t</w:t>
      </w:r>
      <w:r>
        <w:rPr>
          <w:color w:val="231F20"/>
        </w:rPr>
        <w:t>ermini</w:t>
      </w:r>
      <w:r>
        <w:rPr>
          <w:color w:val="231F20"/>
          <w:spacing w:val="-2"/>
        </w:rPr>
        <w:t>n</w:t>
      </w:r>
      <w:r>
        <w:rPr>
          <w:color w:val="231F20"/>
        </w:rPr>
        <w:t>g t</w:t>
      </w:r>
      <w:r>
        <w:rPr>
          <w:color w:val="231F20"/>
          <w:spacing w:val="-3"/>
        </w:rPr>
        <w:t>h</w:t>
      </w:r>
      <w:r>
        <w:rPr>
          <w:color w:val="231F20"/>
        </w:rPr>
        <w:t>e req</w:t>
      </w:r>
      <w:r>
        <w:rPr>
          <w:color w:val="231F20"/>
          <w:spacing w:val="-2"/>
        </w:rPr>
        <w:t>u</w:t>
      </w:r>
      <w:r>
        <w:rPr>
          <w:color w:val="231F20"/>
        </w:rPr>
        <w:t>ir</w:t>
      </w:r>
      <w:r>
        <w:rPr>
          <w:color w:val="231F20"/>
          <w:spacing w:val="-3"/>
        </w:rPr>
        <w:t>e</w:t>
      </w:r>
      <w:r>
        <w:rPr>
          <w:color w:val="231F20"/>
          <w:spacing w:val="-2"/>
        </w:rPr>
        <w:t>me</w:t>
      </w:r>
      <w:r>
        <w:rPr>
          <w:color w:val="231F20"/>
        </w:rPr>
        <w:t>nts 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mp</w:t>
      </w:r>
      <w:r>
        <w:rPr>
          <w:color w:val="231F20"/>
          <w:spacing w:val="-3"/>
        </w:rPr>
        <w:t>l</w:t>
      </w:r>
      <w:r>
        <w:rPr>
          <w:color w:val="231F20"/>
        </w:rPr>
        <w:t>yi</w:t>
      </w:r>
      <w:r>
        <w:rPr>
          <w:color w:val="231F20"/>
          <w:spacing w:val="-2"/>
        </w:rPr>
        <w:t>n</w:t>
      </w:r>
      <w:r>
        <w:rPr>
          <w:color w:val="231F20"/>
        </w:rPr>
        <w:t>g with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app</w:t>
      </w:r>
      <w:r>
        <w:rPr>
          <w:color w:val="231F20"/>
          <w:spacing w:val="-4"/>
        </w:rPr>
        <w:t>l</w:t>
      </w:r>
      <w:r>
        <w:rPr>
          <w:color w:val="231F20"/>
          <w:spacing w:val="-1"/>
        </w:rPr>
        <w:t>ica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l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law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regulat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ons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</w:t>
      </w:r>
      <w:r>
        <w:rPr>
          <w:color w:val="231F20"/>
          <w:spacing w:val="-3"/>
        </w:rPr>
        <w:t>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regulato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guidanc</w:t>
      </w:r>
      <w:r>
        <w:rPr>
          <w:color w:val="231F20"/>
        </w:rPr>
        <w:t>e;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before="9" w:line="276" w:lineRule="auto"/>
        <w:ind w:left="860" w:right="189"/>
      </w:pPr>
      <w:r>
        <w:rPr>
          <w:color w:val="231F20"/>
          <w:spacing w:val="-1"/>
        </w:rPr>
        <w:t>De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ermini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xperti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staffin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level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e</w:t>
      </w:r>
      <w:r>
        <w:rPr>
          <w:color w:val="231F20"/>
        </w:rPr>
        <w:t>eded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effe</w:t>
      </w:r>
      <w:r>
        <w:rPr>
          <w:color w:val="231F20"/>
          <w:spacing w:val="-2"/>
        </w:rPr>
        <w:t>c</w:t>
      </w:r>
      <w:r>
        <w:rPr>
          <w:color w:val="231F20"/>
        </w:rPr>
        <w:t>ti</w:t>
      </w:r>
      <w:r>
        <w:rPr>
          <w:color w:val="231F20"/>
          <w:spacing w:val="-2"/>
        </w:rPr>
        <w:t>v</w:t>
      </w:r>
      <w:r>
        <w:rPr>
          <w:color w:val="231F20"/>
        </w:rPr>
        <w:t>ely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4"/>
        </w:rPr>
        <w:t>p</w:t>
      </w:r>
      <w:r>
        <w:rPr>
          <w:color w:val="231F20"/>
        </w:rPr>
        <w:t>ropo</w:t>
      </w:r>
      <w:r>
        <w:rPr>
          <w:color w:val="231F20"/>
          <w:spacing w:val="-3"/>
        </w:rPr>
        <w:t>s</w:t>
      </w:r>
      <w:r>
        <w:rPr>
          <w:color w:val="231F20"/>
        </w:rPr>
        <w:t>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NPB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cludi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nee</w:t>
      </w:r>
      <w:r>
        <w:rPr>
          <w:color w:val="231F20"/>
        </w:rPr>
        <w:t xml:space="preserve">d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</w:rPr>
        <w:t>c</w:t>
      </w:r>
      <w:r>
        <w:rPr>
          <w:color w:val="231F20"/>
          <w:spacing w:val="-1"/>
        </w:rPr>
        <w:t>q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ir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ad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-1"/>
        </w:rPr>
        <w:t>tiona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expe</w:t>
      </w:r>
      <w:r>
        <w:rPr>
          <w:color w:val="231F20"/>
          <w:spacing w:val="-2"/>
        </w:rPr>
        <w:t>r</w:t>
      </w:r>
      <w:r>
        <w:rPr>
          <w:color w:val="231F20"/>
        </w:rPr>
        <w:t>t</w:t>
      </w:r>
      <w:r>
        <w:rPr>
          <w:color w:val="231F20"/>
          <w:spacing w:val="-1"/>
        </w:rPr>
        <w:t>is</w:t>
      </w:r>
      <w:r>
        <w:rPr>
          <w:color w:val="231F20"/>
          <w:spacing w:val="-2"/>
        </w:rPr>
        <w:t>e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before="12" w:line="274" w:lineRule="auto"/>
        <w:ind w:left="860" w:right="257"/>
      </w:pPr>
      <w:r>
        <w:rPr>
          <w:color w:val="231F20"/>
          <w:spacing w:val="-1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nduc</w:t>
      </w:r>
      <w:r>
        <w:rPr>
          <w:color w:val="231F20"/>
        </w:rPr>
        <w:t>ti</w:t>
      </w:r>
      <w:r>
        <w:rPr>
          <w:color w:val="231F20"/>
          <w:spacing w:val="-1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ainin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ne</w:t>
      </w:r>
      <w:r>
        <w:rPr>
          <w:color w:val="231F20"/>
        </w:rPr>
        <w:t>e</w:t>
      </w:r>
      <w:r>
        <w:rPr>
          <w:color w:val="231F20"/>
          <w:spacing w:val="-4"/>
        </w:rPr>
        <w:t>d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ass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men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prepa</w:t>
      </w:r>
      <w:r>
        <w:rPr>
          <w:color w:val="231F20"/>
        </w:rPr>
        <w:t>r</w:t>
      </w:r>
      <w:r>
        <w:rPr>
          <w:color w:val="231F20"/>
          <w:spacing w:val="-1"/>
        </w:rPr>
        <w:t>i</w:t>
      </w:r>
      <w:r>
        <w:rPr>
          <w:color w:val="231F20"/>
          <w:spacing w:val="-4"/>
        </w:rPr>
        <w:t>n</w:t>
      </w:r>
      <w:r>
        <w:rPr>
          <w:color w:val="231F20"/>
        </w:rPr>
        <w:t>g a</w:t>
      </w:r>
      <w:r>
        <w:rPr>
          <w:color w:val="231F20"/>
          <w:spacing w:val="-1"/>
        </w:rPr>
        <w:t xml:space="preserve"> pla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</w:t>
      </w:r>
      <w:r>
        <w:rPr>
          <w:color w:val="231F20"/>
          <w:spacing w:val="-1"/>
        </w:rPr>
        <w:t>ai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pe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s</w:t>
      </w:r>
      <w:r>
        <w:rPr>
          <w:color w:val="231F20"/>
        </w:rPr>
        <w:t>o</w:t>
      </w:r>
      <w:r>
        <w:rPr>
          <w:color w:val="231F20"/>
          <w:spacing w:val="-1"/>
        </w:rPr>
        <w:t>nne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i</w:t>
      </w:r>
      <w:r>
        <w:rPr>
          <w:color w:val="231F20"/>
          <w:spacing w:val="-1"/>
        </w:rPr>
        <w:t>n</w:t>
      </w:r>
      <w:r>
        <w:rPr>
          <w:color w:val="231F20"/>
          <w:spacing w:val="1"/>
        </w:rPr>
        <w:t>v</w:t>
      </w:r>
      <w:r>
        <w:rPr>
          <w:color w:val="231F20"/>
        </w:rPr>
        <w:t>o</w:t>
      </w:r>
      <w:r>
        <w:rPr>
          <w:color w:val="231F20"/>
          <w:spacing w:val="-3"/>
        </w:rPr>
        <w:t>l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i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manag</w:t>
      </w:r>
      <w:r>
        <w:rPr>
          <w:color w:val="231F20"/>
          <w:spacing w:val="-2"/>
        </w:rPr>
        <w:t>e</w:t>
      </w:r>
      <w:r>
        <w:rPr>
          <w:color w:val="231F20"/>
        </w:rPr>
        <w:t>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distribut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on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osed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 xml:space="preserve">BA </w:t>
      </w:r>
      <w:r>
        <w:rPr>
          <w:color w:val="231F20"/>
          <w:spacing w:val="-3"/>
        </w:rPr>
        <w:t>f</w:t>
      </w:r>
      <w:r>
        <w:rPr>
          <w:color w:val="231F20"/>
        </w:rPr>
        <w:t xml:space="preserve">or </w:t>
      </w:r>
      <w:r>
        <w:rPr>
          <w:color w:val="231F20"/>
          <w:spacing w:val="-3"/>
        </w:rPr>
        <w:t>i</w:t>
      </w:r>
      <w:r>
        <w:rPr>
          <w:color w:val="231F20"/>
        </w:rPr>
        <w:t>mpl</w:t>
      </w:r>
      <w:r>
        <w:rPr>
          <w:color w:val="231F20"/>
          <w:spacing w:val="-3"/>
        </w:rPr>
        <w:t>e</w:t>
      </w:r>
      <w:r>
        <w:rPr>
          <w:color w:val="231F20"/>
        </w:rPr>
        <w:t>ment</w:t>
      </w:r>
      <w:r>
        <w:rPr>
          <w:color w:val="231F20"/>
          <w:spacing w:val="-3"/>
        </w:rPr>
        <w:t>a</w:t>
      </w:r>
      <w:r>
        <w:rPr>
          <w:color w:val="231F20"/>
        </w:rPr>
        <w:t>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</w:t>
      </w:r>
      <w:r>
        <w:rPr>
          <w:color w:val="231F20"/>
          <w:spacing w:val="-4"/>
        </w:rPr>
        <w:t>i</w:t>
      </w:r>
      <w:r>
        <w:rPr>
          <w:color w:val="231F20"/>
        </w:rPr>
        <w:t xml:space="preserve">or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</w:t>
      </w:r>
      <w:r>
        <w:rPr>
          <w:color w:val="231F20"/>
        </w:rPr>
        <w:t>c</w:t>
      </w:r>
      <w:r>
        <w:rPr>
          <w:color w:val="231F20"/>
          <w:spacing w:val="1"/>
        </w:rPr>
        <w:t>h</w:t>
      </w:r>
      <w:r>
        <w:rPr>
          <w:color w:val="231F20"/>
        </w:rPr>
        <w:t>;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before="14" w:line="275" w:lineRule="auto"/>
        <w:ind w:left="860" w:right="183"/>
      </w:pP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entifyi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an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capita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operat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ona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n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eds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-1"/>
        </w:rPr>
        <w:t>cludi</w:t>
      </w:r>
      <w:r>
        <w:rPr>
          <w:color w:val="231F20"/>
          <w:spacing w:val="-5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ne</w:t>
      </w:r>
      <w:r>
        <w:rPr>
          <w:color w:val="231F20"/>
        </w:rPr>
        <w:t>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 e</w:t>
      </w:r>
      <w:r>
        <w:rPr>
          <w:color w:val="231F20"/>
          <w:spacing w:val="-1"/>
        </w:rPr>
        <w:t>nhan</w:t>
      </w:r>
      <w:r>
        <w:rPr>
          <w:color w:val="231F20"/>
          <w:spacing w:val="-3"/>
        </w:rPr>
        <w:t>c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techn</w:t>
      </w:r>
      <w:r>
        <w:rPr>
          <w:color w:val="231F20"/>
        </w:rPr>
        <w:t>o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1"/>
        </w:rPr>
        <w:t>g</w:t>
      </w:r>
      <w:r>
        <w:rPr>
          <w:color w:val="231F20"/>
        </w:rPr>
        <w:t xml:space="preserve">y, </w:t>
      </w:r>
      <w:r>
        <w:rPr>
          <w:color w:val="231F20"/>
          <w:spacing w:val="-3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e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 xml:space="preserve">sary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i</w:t>
      </w:r>
      <w:r>
        <w:rPr>
          <w:color w:val="231F20"/>
        </w:rPr>
        <w:t>mpl</w:t>
      </w:r>
      <w:r>
        <w:rPr>
          <w:color w:val="231F20"/>
          <w:spacing w:val="-3"/>
        </w:rPr>
        <w:t>e</w:t>
      </w:r>
      <w:r>
        <w:rPr>
          <w:color w:val="231F20"/>
        </w:rPr>
        <w:t>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os</w:t>
      </w:r>
      <w:r>
        <w:rPr>
          <w:color w:val="231F20"/>
          <w:spacing w:val="-2"/>
        </w:rPr>
        <w:t>e</w:t>
      </w:r>
      <w:r>
        <w:rPr>
          <w:color w:val="231F20"/>
        </w:rPr>
        <w:t>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NPBA, 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essi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operat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ona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adin</w:t>
      </w:r>
      <w:r>
        <w:rPr>
          <w:color w:val="231F20"/>
        </w:rPr>
        <w:t>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>g</w:t>
      </w:r>
      <w:r>
        <w:rPr>
          <w:color w:val="231F20"/>
        </w:rPr>
        <w:t>a</w:t>
      </w:r>
      <w:r>
        <w:rPr>
          <w:color w:val="231F20"/>
          <w:spacing w:val="-2"/>
        </w:rPr>
        <w:t>n</w:t>
      </w:r>
      <w:r>
        <w:rPr>
          <w:color w:val="231F20"/>
        </w:rPr>
        <w:t>i</w:t>
      </w:r>
      <w:r>
        <w:rPr>
          <w:color w:val="231F20"/>
          <w:spacing w:val="-2"/>
        </w:rPr>
        <w:t>z</w:t>
      </w:r>
      <w:r>
        <w:rPr>
          <w:color w:val="231F20"/>
        </w:rPr>
        <w:t>at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on </w:t>
      </w:r>
      <w:r>
        <w:rPr>
          <w:color w:val="231F20"/>
          <w:spacing w:val="-1"/>
        </w:rPr>
        <w:t>prio</w:t>
      </w:r>
      <w:r>
        <w:rPr>
          <w:color w:val="231F20"/>
        </w:rPr>
        <w:t xml:space="preserve">r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launch;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before="13"/>
        <w:ind w:left="860"/>
      </w:pPr>
      <w:r>
        <w:pict>
          <v:group id="_x0000_s1091" style="position:absolute;left:0;text-align:left;margin-left:1in;margin-top:50.3pt;width:2in;height:.1pt;z-index:-1117;mso-position-horizontal-relative:page" coordorigin="1440,1006" coordsize="2880,2">
            <v:shape id="_x0000_s1092" style="position:absolute;left:1440;top:1006;width:2880;height:2" coordorigin="1440,1006" coordsize="2880,0" path="m1440,1006r2881,e" filled="f" strokecolor="#231f20" strokeweight=".24697mm">
              <v:path arrowok="t"/>
            </v:shape>
            <w10:wrap anchorx="page"/>
          </v:group>
        </w:pic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ve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1"/>
        </w:rPr>
        <w:t>pi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b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fi</w:t>
      </w:r>
      <w:r>
        <w:rPr>
          <w:color w:val="231F20"/>
          <w:spacing w:val="-2"/>
        </w:rPr>
        <w:t>n</w:t>
      </w:r>
      <w:r>
        <w:rPr>
          <w:color w:val="231F20"/>
        </w:rPr>
        <w:t>a</w:t>
      </w:r>
      <w:r>
        <w:rPr>
          <w:color w:val="231F20"/>
          <w:spacing w:val="-1"/>
        </w:rPr>
        <w:t>ncia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pla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f</w:t>
      </w:r>
      <w:r>
        <w:rPr>
          <w:color w:val="231F20"/>
          <w:spacing w:val="1"/>
        </w:rPr>
        <w:t>o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bri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gi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pro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ose</w:t>
      </w:r>
      <w:r>
        <w:rPr>
          <w:color w:val="231F20"/>
        </w:rPr>
        <w:t>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mar</w:t>
      </w:r>
      <w:r>
        <w:rPr>
          <w:color w:val="231F20"/>
          <w:spacing w:val="-3"/>
        </w:rPr>
        <w:t>k</w:t>
      </w:r>
      <w:r>
        <w:rPr>
          <w:color w:val="231F20"/>
          <w:spacing w:val="-1"/>
        </w:rPr>
        <w:t>e</w:t>
      </w:r>
      <w:r>
        <w:rPr>
          <w:color w:val="231F20"/>
          <w:spacing w:val="2"/>
        </w:rPr>
        <w:t>t</w:t>
      </w:r>
      <w:r>
        <w:rPr>
          <w:color w:val="231F20"/>
        </w:rPr>
        <w:t>;</w:t>
      </w: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10" w:line="240" w:lineRule="exact"/>
        <w:rPr>
          <w:sz w:val="24"/>
          <w:szCs w:val="24"/>
        </w:rPr>
      </w:pPr>
    </w:p>
    <w:p w:rsidR="00FF7F45" w:rsidRDefault="00290FD6">
      <w:pPr>
        <w:numPr>
          <w:ilvl w:val="0"/>
          <w:numId w:val="3"/>
        </w:numPr>
        <w:tabs>
          <w:tab w:val="left" w:pos="265"/>
        </w:tabs>
        <w:spacing w:before="82" w:line="273" w:lineRule="auto"/>
        <w:ind w:left="140" w:right="255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Product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ties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that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scrib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trateg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plan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appro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by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ub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EMC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idered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lop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ent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color w:val="231F20"/>
          <w:sz w:val="20"/>
          <w:szCs w:val="20"/>
        </w:rPr>
        <w:t>nder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PBA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roc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ub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idiary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EMC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ll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potential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BA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ou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de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str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ic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planning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cycle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oc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asi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FF7F45" w:rsidRDefault="00FF7F45">
      <w:pPr>
        <w:spacing w:line="273" w:lineRule="auto"/>
        <w:jc w:val="both"/>
        <w:rPr>
          <w:rFonts w:ascii="Calibri" w:eastAsia="Calibri" w:hAnsi="Calibri" w:cs="Calibri"/>
          <w:sz w:val="20"/>
          <w:szCs w:val="20"/>
        </w:rPr>
        <w:sectPr w:rsidR="00FF7F45">
          <w:pgSz w:w="12240" w:h="15840"/>
          <w:pgMar w:top="1020" w:right="1320" w:bottom="1620" w:left="130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 w:right="139"/>
        <w:jc w:val="both"/>
        <w:rPr>
          <w:rFonts w:ascii="Calibri" w:eastAsia="Calibri" w:hAnsi="Calibri" w:cs="Calibri"/>
          <w:sz w:val="16"/>
          <w:szCs w:val="16"/>
        </w:rPr>
      </w:pPr>
      <w:r>
        <w:pict>
          <v:group id="_x0000_s1086" style="position:absolute;left:0;text-align:left;margin-left:70.45pt;margin-top:-4.25pt;width:471.25pt;height:8.2pt;z-index:-1116;mso-position-horizontal-relative:page" coordorigin="1409,-85" coordsize="9425,164">
            <v:group id="_x0000_s1089" style="position:absolute;left:1419;top:-75;width:9405;height:144" coordorigin="1419,-75" coordsize="9405,144">
              <v:shape id="_x0000_s1090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87" style="position:absolute;left:1505;top:-53;width:9275;height:98" coordorigin="1505,-53" coordsize="9275,98">
              <v:shape id="_x0000_s1088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n              </w:t>
      </w:r>
      <w:r>
        <w:rPr>
          <w:rFonts w:ascii="Calibri" w:eastAsia="Calibri" w:hAnsi="Calibri" w:cs="Calibri"/>
          <w:color w:val="231F20"/>
          <w:spacing w:val="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w w:val="44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2" w:line="130" w:lineRule="exact"/>
        <w:rPr>
          <w:sz w:val="13"/>
          <w:szCs w:val="13"/>
        </w:rPr>
      </w:pPr>
    </w:p>
    <w:p w:rsidR="00FF7F45" w:rsidRDefault="00290FD6">
      <w:pPr>
        <w:pStyle w:val="BodyText"/>
        <w:numPr>
          <w:ilvl w:val="1"/>
          <w:numId w:val="3"/>
        </w:numPr>
        <w:tabs>
          <w:tab w:val="left" w:pos="860"/>
        </w:tabs>
        <w:spacing w:line="275" w:lineRule="auto"/>
        <w:ind w:left="860" w:right="474"/>
      </w:pPr>
      <w:r>
        <w:rPr>
          <w:color w:val="231F20"/>
        </w:rPr>
        <w:t>Ens</w:t>
      </w:r>
      <w:r>
        <w:rPr>
          <w:color w:val="231F20"/>
          <w:spacing w:val="-2"/>
        </w:rPr>
        <w:t>u</w:t>
      </w:r>
      <w:r>
        <w:rPr>
          <w:color w:val="231F20"/>
        </w:rPr>
        <w:t>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 thir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-</w:t>
      </w:r>
      <w:r>
        <w:rPr>
          <w:color w:val="231F20"/>
        </w:rPr>
        <w:t>party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ovi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-2"/>
        </w:rPr>
        <w:t>r</w:t>
      </w:r>
      <w:r>
        <w:rPr>
          <w:color w:val="231F20"/>
        </w:rPr>
        <w:t>s in</w:t>
      </w:r>
      <w:r>
        <w:rPr>
          <w:color w:val="231F20"/>
          <w:spacing w:val="-3"/>
        </w:rPr>
        <w:t>v</w:t>
      </w:r>
      <w:r>
        <w:rPr>
          <w:color w:val="231F20"/>
        </w:rPr>
        <w:t>ol</w:t>
      </w:r>
      <w:r>
        <w:rPr>
          <w:color w:val="231F20"/>
          <w:spacing w:val="-2"/>
        </w:rPr>
        <w:t>v</w:t>
      </w:r>
      <w:r>
        <w:rPr>
          <w:color w:val="231F20"/>
        </w:rPr>
        <w:t>ed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ev</w:t>
      </w:r>
      <w:r>
        <w:rPr>
          <w:color w:val="231F20"/>
        </w:rPr>
        <w:t>e</w:t>
      </w:r>
      <w:r>
        <w:rPr>
          <w:color w:val="231F20"/>
          <w:spacing w:val="-1"/>
        </w:rPr>
        <w:t>lo</w:t>
      </w:r>
      <w:r>
        <w:rPr>
          <w:color w:val="231F20"/>
          <w:spacing w:val="-4"/>
        </w:rPr>
        <w:t>p</w:t>
      </w:r>
      <w:r>
        <w:rPr>
          <w:color w:val="231F20"/>
        </w:rPr>
        <w:t>m</w:t>
      </w:r>
      <w:r>
        <w:rPr>
          <w:color w:val="231F20"/>
          <w:spacing w:val="-1"/>
        </w:rPr>
        <w:t>en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3"/>
        </w:rPr>
        <w:t>i</w:t>
      </w:r>
      <w:r>
        <w:rPr>
          <w:color w:val="231F20"/>
        </w:rPr>
        <w:t>m</w:t>
      </w:r>
      <w:r>
        <w:rPr>
          <w:color w:val="231F20"/>
          <w:spacing w:val="-1"/>
        </w:rPr>
        <w:t>pl</w:t>
      </w:r>
      <w:r>
        <w:rPr>
          <w:color w:val="231F20"/>
          <w:spacing w:val="-3"/>
        </w:rPr>
        <w:t>e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ent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tio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propo</w:t>
      </w:r>
      <w:r>
        <w:rPr>
          <w:color w:val="231F20"/>
          <w:spacing w:val="-3"/>
        </w:rPr>
        <w:t>s</w:t>
      </w:r>
      <w:r>
        <w:rPr>
          <w:color w:val="231F20"/>
        </w:rPr>
        <w:t>ed NPBA h</w:t>
      </w:r>
      <w:r>
        <w:rPr>
          <w:color w:val="231F20"/>
          <w:spacing w:val="-3"/>
        </w:rPr>
        <w:t>a</w:t>
      </w:r>
      <w:r>
        <w:rPr>
          <w:color w:val="231F20"/>
        </w:rPr>
        <w:t>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al</w:t>
      </w:r>
      <w:r>
        <w:rPr>
          <w:color w:val="231F20"/>
          <w:spacing w:val="-2"/>
        </w:rPr>
        <w:t>u</w:t>
      </w:r>
      <w:r>
        <w:rPr>
          <w:color w:val="231F20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>ed 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 xml:space="preserve">ed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acc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rdan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w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t</w:t>
      </w:r>
      <w:r>
        <w:rPr>
          <w:color w:val="231F20"/>
        </w:rPr>
        <w:t xml:space="preserve">h </w:t>
      </w:r>
      <w:r>
        <w:rPr>
          <w:color w:val="231F20"/>
          <w:spacing w:val="-1"/>
        </w:rPr>
        <w:t>applicabl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regulato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req</w:t>
      </w:r>
      <w:r>
        <w:rPr>
          <w:color w:val="231F20"/>
          <w:spacing w:val="-2"/>
        </w:rPr>
        <w:t>u</w:t>
      </w:r>
      <w:r>
        <w:rPr>
          <w:color w:val="231F20"/>
        </w:rPr>
        <w:t>i</w:t>
      </w:r>
      <w:r>
        <w:rPr>
          <w:color w:val="231F20"/>
          <w:spacing w:val="-1"/>
        </w:rPr>
        <w:t>re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ent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in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erna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stan</w:t>
      </w:r>
      <w:r>
        <w:rPr>
          <w:color w:val="231F20"/>
          <w:spacing w:val="-2"/>
        </w:rPr>
        <w:t>d</w:t>
      </w:r>
      <w:r>
        <w:rPr>
          <w:color w:val="231F20"/>
        </w:rPr>
        <w:t>a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s;</w:t>
      </w:r>
    </w:p>
    <w:p w:rsidR="00FF7F45" w:rsidRDefault="00290FD6">
      <w:pPr>
        <w:pStyle w:val="BodyText"/>
        <w:numPr>
          <w:ilvl w:val="1"/>
          <w:numId w:val="3"/>
        </w:numPr>
        <w:tabs>
          <w:tab w:val="left" w:pos="860"/>
        </w:tabs>
        <w:spacing w:before="13" w:line="275" w:lineRule="auto"/>
        <w:ind w:left="860" w:right="666"/>
      </w:pP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entifyi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vi</w:t>
      </w:r>
      <w:r>
        <w:rPr>
          <w:color w:val="231F20"/>
          <w:spacing w:val="-3"/>
        </w:rPr>
        <w:t>e</w:t>
      </w:r>
      <w:r>
        <w:rPr>
          <w:color w:val="231F20"/>
          <w:spacing w:val="1"/>
        </w:rPr>
        <w:t>w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model</w:t>
      </w:r>
      <w:r>
        <w:rPr>
          <w:color w:val="231F20"/>
        </w:rPr>
        <w:t>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o</w:t>
      </w:r>
      <w:r>
        <w:rPr>
          <w:color w:val="231F20"/>
          <w:spacing w:val="-1"/>
        </w:rPr>
        <w:t>ciat</w:t>
      </w:r>
      <w:r>
        <w:rPr>
          <w:color w:val="231F20"/>
        </w:rPr>
        <w:t>ed 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i</w:t>
      </w:r>
      <w:r>
        <w:rPr>
          <w:color w:val="231F20"/>
        </w:rPr>
        <w:t>mplementat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propo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ed </w:t>
      </w:r>
      <w:r>
        <w:rPr>
          <w:color w:val="231F20"/>
          <w:spacing w:val="-1"/>
        </w:rPr>
        <w:t>NPB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ensuri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t</w:t>
      </w:r>
      <w:r>
        <w:rPr>
          <w:color w:val="231F20"/>
          <w:spacing w:val="-3"/>
        </w:rPr>
        <w:t>h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h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v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b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v</w:t>
      </w:r>
      <w:r>
        <w:rPr>
          <w:color w:val="231F20"/>
        </w:rPr>
        <w:t>a</w:t>
      </w:r>
      <w:r>
        <w:rPr>
          <w:color w:val="231F20"/>
          <w:spacing w:val="-1"/>
        </w:rPr>
        <w:t>l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date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i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ac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rdanc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"/>
        </w:rPr>
        <w:t>pplicable su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ervi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or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exp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ctat</w:t>
      </w:r>
      <w:r>
        <w:rPr>
          <w:color w:val="231F20"/>
          <w:spacing w:val="-3"/>
        </w:rPr>
        <w:t>i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s </w:t>
      </w:r>
      <w:r>
        <w:rPr>
          <w:color w:val="231F20"/>
          <w:spacing w:val="-2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i</w:t>
      </w:r>
      <w:r>
        <w:rPr>
          <w:color w:val="231F20"/>
          <w:spacing w:val="-1"/>
        </w:rPr>
        <w:t>nterna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stan</w:t>
      </w:r>
      <w:r>
        <w:rPr>
          <w:color w:val="231F20"/>
          <w:spacing w:val="-2"/>
        </w:rPr>
        <w:t>d</w:t>
      </w:r>
      <w:r>
        <w:rPr>
          <w:color w:val="231F20"/>
        </w:rPr>
        <w:t>a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s;</w:t>
      </w:r>
    </w:p>
    <w:p w:rsidR="00FF7F45" w:rsidRDefault="00290FD6">
      <w:pPr>
        <w:pStyle w:val="BodyText"/>
        <w:numPr>
          <w:ilvl w:val="1"/>
          <w:numId w:val="3"/>
        </w:numPr>
        <w:tabs>
          <w:tab w:val="left" w:pos="860"/>
        </w:tabs>
        <w:spacing w:before="13" w:line="275" w:lineRule="auto"/>
        <w:ind w:left="860" w:right="232"/>
      </w:pPr>
      <w:r>
        <w:rPr>
          <w:color w:val="231F20"/>
        </w:rPr>
        <w:t>D</w:t>
      </w:r>
      <w:r>
        <w:rPr>
          <w:color w:val="231F20"/>
          <w:spacing w:val="-2"/>
        </w:rPr>
        <w:t>e</w:t>
      </w:r>
      <w:r>
        <w:rPr>
          <w:color w:val="231F20"/>
        </w:rPr>
        <w:t>ve</w:t>
      </w:r>
      <w:r>
        <w:rPr>
          <w:color w:val="231F20"/>
          <w:spacing w:val="-3"/>
        </w:rPr>
        <w:t>l</w:t>
      </w:r>
      <w:r>
        <w:rPr>
          <w:color w:val="231F20"/>
        </w:rPr>
        <w:t>opi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plan f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mon</w:t>
      </w:r>
      <w:r>
        <w:rPr>
          <w:color w:val="231F20"/>
          <w:spacing w:val="-3"/>
        </w:rPr>
        <w:t>i</w:t>
      </w:r>
      <w:r>
        <w:rPr>
          <w:color w:val="231F20"/>
        </w:rPr>
        <w:t>t</w:t>
      </w:r>
      <w:r>
        <w:rPr>
          <w:color w:val="231F20"/>
          <w:spacing w:val="1"/>
        </w:rPr>
        <w:t>o</w:t>
      </w:r>
      <w:r>
        <w:rPr>
          <w:color w:val="231F20"/>
        </w:rPr>
        <w:t>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4"/>
        </w:rPr>
        <w:t>p</w:t>
      </w:r>
      <w:r>
        <w:rPr>
          <w:color w:val="231F20"/>
        </w:rPr>
        <w:t>orti</w:t>
      </w:r>
      <w:r>
        <w:rPr>
          <w:color w:val="231F20"/>
          <w:spacing w:val="-1"/>
        </w:rPr>
        <w:t>n</w:t>
      </w:r>
      <w:r>
        <w:rPr>
          <w:color w:val="231F20"/>
        </w:rPr>
        <w:t>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1"/>
        </w:rPr>
        <w:t>u</w:t>
      </w:r>
      <w:r>
        <w:rPr>
          <w:color w:val="231F20"/>
        </w:rPr>
        <w:t xml:space="preserve">al </w:t>
      </w:r>
      <w:r>
        <w:rPr>
          <w:color w:val="231F20"/>
          <w:spacing w:val="-1"/>
        </w:rPr>
        <w:t>p</w:t>
      </w:r>
      <w:r>
        <w:rPr>
          <w:color w:val="231F20"/>
        </w:rPr>
        <w:t>er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mance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propo</w:t>
      </w:r>
      <w:r>
        <w:rPr>
          <w:color w:val="231F20"/>
          <w:spacing w:val="-3"/>
        </w:rPr>
        <w:t>s</w:t>
      </w:r>
      <w:r>
        <w:rPr>
          <w:color w:val="231F20"/>
        </w:rPr>
        <w:t>ed NPBA agai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s</w:t>
      </w:r>
      <w:r>
        <w:rPr>
          <w:color w:val="231F20"/>
        </w:rPr>
        <w:t>t p</w:t>
      </w:r>
      <w:r>
        <w:rPr>
          <w:color w:val="231F20"/>
          <w:spacing w:val="-3"/>
        </w:rPr>
        <w:t>r</w:t>
      </w:r>
      <w:r>
        <w:rPr>
          <w:color w:val="231F20"/>
        </w:rPr>
        <w:t>e-det</w:t>
      </w:r>
      <w:r>
        <w:rPr>
          <w:color w:val="231F20"/>
          <w:spacing w:val="-2"/>
        </w:rPr>
        <w:t>e</w:t>
      </w:r>
      <w:r>
        <w:rPr>
          <w:color w:val="231F20"/>
        </w:rPr>
        <w:t>rmi</w:t>
      </w:r>
      <w:r>
        <w:rPr>
          <w:color w:val="231F20"/>
          <w:spacing w:val="-4"/>
        </w:rPr>
        <w:t>n</w:t>
      </w:r>
      <w:r>
        <w:rPr>
          <w:color w:val="231F20"/>
        </w:rPr>
        <w:t>ed pro</w:t>
      </w:r>
      <w:r>
        <w:rPr>
          <w:color w:val="231F20"/>
          <w:spacing w:val="-1"/>
        </w:rPr>
        <w:t>j</w:t>
      </w:r>
      <w:r>
        <w:rPr>
          <w:color w:val="231F20"/>
          <w:spacing w:val="-2"/>
        </w:rPr>
        <w:t>e</w:t>
      </w:r>
      <w:r>
        <w:rPr>
          <w:color w:val="231F20"/>
        </w:rPr>
        <w:t>ct</w:t>
      </w:r>
      <w:r>
        <w:rPr>
          <w:color w:val="231F20"/>
          <w:spacing w:val="-3"/>
        </w:rPr>
        <w:t>i</w:t>
      </w:r>
      <w:r>
        <w:rPr>
          <w:color w:val="231F20"/>
        </w:rPr>
        <w:t>ons 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metr</w:t>
      </w:r>
      <w:r>
        <w:rPr>
          <w:color w:val="231F20"/>
          <w:spacing w:val="-3"/>
        </w:rPr>
        <w:t>i</w:t>
      </w:r>
      <w:r>
        <w:rPr>
          <w:color w:val="231F20"/>
        </w:rPr>
        <w:t>cs,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test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adeq</w:t>
      </w:r>
      <w:r>
        <w:rPr>
          <w:color w:val="231F20"/>
          <w:spacing w:val="-2"/>
        </w:rPr>
        <w:t>u</w:t>
      </w:r>
      <w:r>
        <w:rPr>
          <w:color w:val="231F20"/>
        </w:rPr>
        <w:t>acy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effe</w:t>
      </w:r>
      <w:r>
        <w:rPr>
          <w:color w:val="231F20"/>
          <w:spacing w:val="-2"/>
        </w:rPr>
        <w:t>c</w:t>
      </w:r>
      <w:r>
        <w:rPr>
          <w:color w:val="231F20"/>
        </w:rPr>
        <w:t>ti</w:t>
      </w:r>
      <w:r>
        <w:rPr>
          <w:color w:val="231F20"/>
          <w:spacing w:val="-2"/>
        </w:rPr>
        <w:t>v</w:t>
      </w:r>
      <w:r>
        <w:rPr>
          <w:color w:val="231F20"/>
        </w:rPr>
        <w:t xml:space="preserve">eness of </w:t>
      </w:r>
      <w:r>
        <w:rPr>
          <w:color w:val="231F20"/>
          <w:spacing w:val="-2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t</w:t>
      </w:r>
      <w:r>
        <w:rPr>
          <w:color w:val="231F20"/>
          <w:spacing w:val="-3"/>
        </w:rPr>
        <w:t>r</w:t>
      </w:r>
      <w:r>
        <w:rPr>
          <w:color w:val="231F20"/>
        </w:rPr>
        <w:t>ol</w:t>
      </w:r>
      <w:r>
        <w:rPr>
          <w:color w:val="231F20"/>
          <w:spacing w:val="-1"/>
        </w:rPr>
        <w:t>s</w:t>
      </w:r>
      <w:r>
        <w:rPr>
          <w:color w:val="231F20"/>
        </w:rPr>
        <w:t>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>d</w:t>
      </w:r>
    </w:p>
    <w:p w:rsidR="00FF7F45" w:rsidRDefault="00290FD6">
      <w:pPr>
        <w:pStyle w:val="BodyText"/>
        <w:numPr>
          <w:ilvl w:val="1"/>
          <w:numId w:val="3"/>
        </w:numPr>
        <w:tabs>
          <w:tab w:val="left" w:pos="860"/>
        </w:tabs>
        <w:spacing w:before="13" w:line="276" w:lineRule="auto"/>
        <w:ind w:left="860" w:right="333"/>
      </w:pPr>
      <w:r>
        <w:rPr>
          <w:color w:val="231F20"/>
        </w:rPr>
        <w:t>D</w:t>
      </w:r>
      <w:r>
        <w:rPr>
          <w:color w:val="231F20"/>
          <w:spacing w:val="-2"/>
        </w:rPr>
        <w:t>e</w:t>
      </w:r>
      <w:r>
        <w:rPr>
          <w:color w:val="231F20"/>
        </w:rPr>
        <w:t>ve</w:t>
      </w:r>
      <w:r>
        <w:rPr>
          <w:color w:val="231F20"/>
          <w:spacing w:val="-3"/>
        </w:rPr>
        <w:t>l</w:t>
      </w:r>
      <w:r>
        <w:rPr>
          <w:color w:val="231F20"/>
        </w:rPr>
        <w:t>opi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-2"/>
        </w:rPr>
        <w:t>b</w:t>
      </w:r>
      <w:r>
        <w:rPr>
          <w:color w:val="231F20"/>
        </w:rPr>
        <w:t>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alternat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</w:rPr>
        <w:t>es,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 exit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stra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>g</w:t>
      </w:r>
      <w:r>
        <w:rPr>
          <w:color w:val="231F20"/>
          <w:spacing w:val="3"/>
        </w:rPr>
        <w:t>y</w:t>
      </w:r>
      <w:r>
        <w:rPr>
          <w:color w:val="231F20"/>
        </w:rPr>
        <w:t>,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e</w:t>
      </w:r>
      <w:r>
        <w:rPr>
          <w:color w:val="231F20"/>
          <w:spacing w:val="1"/>
        </w:rPr>
        <w:t>v</w:t>
      </w:r>
      <w:r>
        <w:rPr>
          <w:color w:val="231F20"/>
        </w:rPr>
        <w:t>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</w:t>
      </w:r>
      <w:r>
        <w:rPr>
          <w:color w:val="231F20"/>
          <w:spacing w:val="-3"/>
        </w:rPr>
        <w:t>s</w:t>
      </w:r>
      <w:r>
        <w:rPr>
          <w:color w:val="231F20"/>
        </w:rPr>
        <w:t>ed NPBA</w:t>
      </w:r>
      <w:r>
        <w:rPr>
          <w:color w:val="231F20"/>
        </w:rPr>
        <w:t xml:space="preserve"> fai</w:t>
      </w:r>
      <w:r>
        <w:rPr>
          <w:color w:val="231F20"/>
          <w:spacing w:val="-3"/>
        </w:rPr>
        <w:t>l</w:t>
      </w:r>
      <w:r>
        <w:rPr>
          <w:color w:val="231F20"/>
        </w:rPr>
        <w:t>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f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m 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</w:t>
      </w:r>
      <w:r>
        <w:rPr>
          <w:color w:val="231F20"/>
          <w:spacing w:val="-3"/>
        </w:rPr>
        <w:t>p</w:t>
      </w:r>
      <w:r>
        <w:rPr>
          <w:color w:val="231F20"/>
        </w:rPr>
        <w:t>ec</w:t>
      </w:r>
      <w:r>
        <w:rPr>
          <w:color w:val="231F20"/>
          <w:spacing w:val="-2"/>
        </w:rPr>
        <w:t>t</w:t>
      </w:r>
      <w:r>
        <w:rPr>
          <w:color w:val="231F20"/>
        </w:rPr>
        <w:t>ed.</w:t>
      </w:r>
    </w:p>
    <w:p w:rsidR="00FF7F45" w:rsidRDefault="00FF7F45">
      <w:pPr>
        <w:spacing w:before="7" w:line="190" w:lineRule="exact"/>
        <w:rPr>
          <w:sz w:val="19"/>
          <w:szCs w:val="19"/>
        </w:rPr>
      </w:pPr>
    </w:p>
    <w:p w:rsidR="00FF7F45" w:rsidRDefault="00290FD6">
      <w:pPr>
        <w:pStyle w:val="Heading4"/>
        <w:numPr>
          <w:ilvl w:val="2"/>
          <w:numId w:val="4"/>
        </w:numPr>
        <w:tabs>
          <w:tab w:val="left" w:pos="1040"/>
        </w:tabs>
        <w:ind w:left="1040"/>
        <w:rPr>
          <w:b w:val="0"/>
          <w:bCs w:val="0"/>
        </w:rPr>
      </w:pPr>
      <w:bookmarkStart w:id="13" w:name="_TOC_250016"/>
      <w:r>
        <w:rPr>
          <w:color w:val="231F20"/>
        </w:rPr>
        <w:t>Risk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>s</w:t>
      </w:r>
      <w:r>
        <w:rPr>
          <w:color w:val="231F20"/>
        </w:rPr>
        <w:t>s</w:t>
      </w:r>
      <w:r>
        <w:rPr>
          <w:color w:val="231F20"/>
          <w:spacing w:val="-1"/>
        </w:rPr>
        <w:t>e</w:t>
      </w:r>
      <w:r>
        <w:rPr>
          <w:color w:val="231F20"/>
          <w:spacing w:val="-2"/>
        </w:rPr>
        <w:t>s</w:t>
      </w:r>
      <w:r>
        <w:rPr>
          <w:color w:val="231F20"/>
        </w:rPr>
        <w:t>sme</w:t>
      </w:r>
      <w:r>
        <w:rPr>
          <w:color w:val="231F20"/>
          <w:spacing w:val="-2"/>
        </w:rPr>
        <w:t>n</w:t>
      </w:r>
      <w:r>
        <w:rPr>
          <w:color w:val="231F20"/>
        </w:rPr>
        <w:t>t</w:t>
      </w:r>
      <w:bookmarkEnd w:id="13"/>
    </w:p>
    <w:p w:rsidR="00FF7F45" w:rsidRDefault="00FF7F45">
      <w:pPr>
        <w:spacing w:before="1" w:line="160" w:lineRule="exact"/>
        <w:rPr>
          <w:sz w:val="16"/>
          <w:szCs w:val="16"/>
        </w:rPr>
      </w:pPr>
    </w:p>
    <w:p w:rsidR="00290FD6" w:rsidRDefault="00290FD6">
      <w:pPr>
        <w:pStyle w:val="BodyText"/>
        <w:spacing w:line="273" w:lineRule="auto"/>
        <w:ind w:right="115"/>
        <w:jc w:val="both"/>
        <w:rPr>
          <w:ins w:id="14" w:author="Parrish, Rut" w:date="2016-01-15T16:37:00Z"/>
          <w:color w:val="231F20"/>
          <w:spacing w:val="34"/>
        </w:rPr>
      </w:pP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opone</w:t>
      </w:r>
      <w:r>
        <w:rPr>
          <w:color w:val="231F20"/>
          <w:spacing w:val="-4"/>
        </w:rPr>
        <w:t>n</w:t>
      </w:r>
      <w:r>
        <w:rPr>
          <w:color w:val="231F20"/>
        </w:rPr>
        <w:t>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nd</w:t>
      </w:r>
      <w:r>
        <w:rPr>
          <w:color w:val="231F20"/>
          <w:spacing w:val="-4"/>
        </w:rPr>
        <w:t>u</w:t>
      </w:r>
      <w:r>
        <w:rPr>
          <w:color w:val="231F20"/>
        </w:rPr>
        <w:t>ct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asses</w:t>
      </w:r>
      <w:r>
        <w:rPr>
          <w:color w:val="231F20"/>
          <w:spacing w:val="-2"/>
        </w:rPr>
        <w:t>sm</w:t>
      </w:r>
      <w:r>
        <w:rPr>
          <w:color w:val="231F20"/>
        </w:rPr>
        <w:t>ent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>d</w:t>
      </w:r>
      <w:r>
        <w:rPr>
          <w:color w:val="231F20"/>
        </w:rPr>
        <w:t>entify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po</w:t>
      </w:r>
      <w:r>
        <w:rPr>
          <w:color w:val="231F20"/>
          <w:spacing w:val="-3"/>
        </w:rPr>
        <w:t>s</w:t>
      </w:r>
      <w:r>
        <w:rPr>
          <w:color w:val="231F20"/>
        </w:rPr>
        <w:t>ed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propo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NPB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and e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al</w:t>
      </w:r>
      <w:r>
        <w:rPr>
          <w:color w:val="231F20"/>
          <w:spacing w:val="-2"/>
        </w:rPr>
        <w:t>u</w:t>
      </w:r>
      <w:r>
        <w:rPr>
          <w:color w:val="231F20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strengt</w:t>
      </w:r>
      <w:r>
        <w:rPr>
          <w:color w:val="231F20"/>
        </w:rPr>
        <w:t>h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nt</w:t>
      </w:r>
      <w:r>
        <w:rPr>
          <w:color w:val="231F20"/>
          <w:spacing w:val="-3"/>
        </w:rPr>
        <w:t>r</w:t>
      </w:r>
      <w:r>
        <w:rPr>
          <w:color w:val="231F20"/>
        </w:rPr>
        <w:t>ol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envi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ent</w:t>
      </w:r>
      <w:r>
        <w:rPr>
          <w:color w:val="231F20"/>
        </w:rPr>
        <w:t>.</w:t>
      </w:r>
      <w:r>
        <w:rPr>
          <w:color w:val="231F20"/>
          <w:position w:val="10"/>
          <w:sz w:val="14"/>
          <w:szCs w:val="14"/>
        </w:rPr>
        <w:t>2</w:t>
      </w:r>
      <w:r>
        <w:rPr>
          <w:color w:val="231F20"/>
          <w:spacing w:val="7"/>
          <w:position w:val="10"/>
          <w:sz w:val="14"/>
          <w:szCs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opone</w:t>
      </w:r>
      <w:r>
        <w:rPr>
          <w:color w:val="231F20"/>
          <w:spacing w:val="-4"/>
        </w:rPr>
        <w:t>n</w:t>
      </w:r>
      <w:r>
        <w:rPr>
          <w:color w:val="231F20"/>
        </w:rPr>
        <w:t>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nsi</w:t>
      </w:r>
      <w:r>
        <w:rPr>
          <w:color w:val="231F20"/>
          <w:spacing w:val="-2"/>
        </w:rPr>
        <w:t>de</w:t>
      </w:r>
      <w:r>
        <w:rPr>
          <w:color w:val="231F20"/>
        </w:rPr>
        <w:t>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eas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entifie</w:t>
      </w:r>
      <w:r>
        <w:rPr>
          <w:color w:val="231F20"/>
        </w:rPr>
        <w:t>d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3"/>
        </w:rPr>
        <w:t>E</w:t>
      </w:r>
      <w:r>
        <w:rPr>
          <w:color w:val="231F20"/>
        </w:rPr>
        <w:t>RM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Fr</w:t>
      </w:r>
      <w:r>
        <w:rPr>
          <w:color w:val="231F20"/>
          <w:spacing w:val="-3"/>
        </w:rPr>
        <w:t>a</w:t>
      </w:r>
      <w:r>
        <w:rPr>
          <w:color w:val="231F20"/>
        </w:rPr>
        <w:t>m</w:t>
      </w:r>
      <w:r>
        <w:rPr>
          <w:color w:val="231F20"/>
          <w:spacing w:val="-2"/>
        </w:rPr>
        <w:t>e</w:t>
      </w:r>
      <w:r>
        <w:rPr>
          <w:color w:val="231F20"/>
        </w:rPr>
        <w:t>w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k</w:t>
      </w:r>
      <w:ins w:id="15" w:author="Parrish, Rut" w:date="2016-01-15T16:36:00Z">
        <w:r>
          <w:rPr>
            <w:color w:val="231F20"/>
          </w:rPr>
          <w:t xml:space="preserve"> and metrics included in the</w:t>
        </w:r>
      </w:ins>
      <w:ins w:id="16" w:author="Parrish, Rut" w:date="2016-01-15T16:35:00Z">
        <w:r>
          <w:rPr>
            <w:color w:val="231F20"/>
          </w:rPr>
          <w:t xml:space="preserve"> SHUSA Risk Appetite Statement</w:t>
        </w:r>
      </w:ins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adhe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stan</w:t>
      </w:r>
      <w:r>
        <w:rPr>
          <w:color w:val="231F20"/>
          <w:spacing w:val="-2"/>
        </w:rPr>
        <w:t>d</w:t>
      </w:r>
      <w:r>
        <w:rPr>
          <w:color w:val="231F20"/>
        </w:rPr>
        <w:t>a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d</w:t>
      </w:r>
      <w:r>
        <w:rPr>
          <w:color w:val="231F20"/>
        </w:rPr>
        <w:t>s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establ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she</w:t>
      </w:r>
      <w:r>
        <w:rPr>
          <w:color w:val="231F20"/>
        </w:rPr>
        <w:t>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 xml:space="preserve">k </w:t>
      </w:r>
      <w:r>
        <w:rPr>
          <w:color w:val="231F20"/>
          <w:spacing w:val="-1"/>
        </w:rPr>
        <w:t>Identificati</w:t>
      </w:r>
      <w:r>
        <w:rPr>
          <w:color w:val="231F20"/>
        </w:rPr>
        <w:t>on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Ass</w:t>
      </w:r>
      <w:r>
        <w:rPr>
          <w:color w:val="231F20"/>
          <w:spacing w:val="-3"/>
        </w:rPr>
        <w:t>e</w:t>
      </w:r>
      <w:r>
        <w:rPr>
          <w:color w:val="231F20"/>
          <w:spacing w:val="-1"/>
        </w:rPr>
        <w:t>ssmen</w:t>
      </w:r>
      <w:r>
        <w:rPr>
          <w:color w:val="231F20"/>
        </w:rPr>
        <w:t>t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lic</w:t>
      </w:r>
      <w:r>
        <w:rPr>
          <w:color w:val="231F20"/>
        </w:rPr>
        <w:t>y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whe</w:t>
      </w:r>
      <w:r>
        <w:rPr>
          <w:color w:val="231F20"/>
        </w:rPr>
        <w:t>n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nductin</w:t>
      </w:r>
      <w:r>
        <w:rPr>
          <w:color w:val="231F20"/>
        </w:rPr>
        <w:t>g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assessmen</w:t>
      </w:r>
      <w:r>
        <w:rPr>
          <w:color w:val="231F20"/>
          <w:spacing w:val="1"/>
        </w:rPr>
        <w:t>t</w:t>
      </w:r>
      <w:r>
        <w:rPr>
          <w:color w:val="231F20"/>
        </w:rPr>
        <w:t>.</w:t>
      </w:r>
      <w:r>
        <w:rPr>
          <w:color w:val="231F20"/>
          <w:spacing w:val="34"/>
        </w:rPr>
        <w:t xml:space="preserve"> </w:t>
      </w:r>
    </w:p>
    <w:p w:rsidR="00290FD6" w:rsidRDefault="00290FD6">
      <w:pPr>
        <w:pStyle w:val="BodyText"/>
        <w:spacing w:line="273" w:lineRule="auto"/>
        <w:ind w:right="115"/>
        <w:jc w:val="both"/>
        <w:rPr>
          <w:ins w:id="17" w:author="Parrish, Rut" w:date="2016-01-15T16:37:00Z"/>
          <w:color w:val="231F20"/>
          <w:spacing w:val="34"/>
        </w:rPr>
      </w:pPr>
    </w:p>
    <w:p w:rsidR="00FF7F45" w:rsidRDefault="00290FD6">
      <w:pPr>
        <w:pStyle w:val="BodyText"/>
        <w:spacing w:line="273" w:lineRule="auto"/>
        <w:ind w:right="115"/>
        <w:jc w:val="both"/>
      </w:pPr>
      <w:bookmarkStart w:id="18" w:name="_GoBack"/>
      <w:bookmarkEnd w:id="18"/>
      <w:r>
        <w:rPr>
          <w:color w:val="231F20"/>
          <w:spacing w:val="-3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relevan</w:t>
      </w:r>
      <w:r>
        <w:rPr>
          <w:color w:val="231F20"/>
        </w:rPr>
        <w:t>t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4"/>
        </w:rPr>
        <w:t>n</w:t>
      </w:r>
      <w:r>
        <w:rPr>
          <w:color w:val="231F20"/>
        </w:rPr>
        <w:t>t</w:t>
      </w:r>
      <w:r>
        <w:rPr>
          <w:color w:val="231F20"/>
          <w:spacing w:val="-1"/>
        </w:rPr>
        <w:t>r</w:t>
      </w:r>
      <w:r>
        <w:rPr>
          <w:color w:val="231F20"/>
          <w:spacing w:val="1"/>
        </w:rPr>
        <w:t>o</w:t>
      </w:r>
      <w:r>
        <w:rPr>
          <w:color w:val="231F20"/>
        </w:rPr>
        <w:t>l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 xml:space="preserve">and </w:t>
      </w:r>
      <w:r>
        <w:rPr>
          <w:color w:val="231F20"/>
        </w:rPr>
        <w:t>o</w:t>
      </w:r>
      <w:r>
        <w:rPr>
          <w:color w:val="231F20"/>
          <w:spacing w:val="-2"/>
        </w:rPr>
        <w:t>v</w:t>
      </w:r>
      <w:r>
        <w:rPr>
          <w:color w:val="231F20"/>
        </w:rPr>
        <w:t>ersight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funct</w:t>
      </w:r>
      <w:r>
        <w:rPr>
          <w:color w:val="231F20"/>
          <w:spacing w:val="-3"/>
        </w:rPr>
        <w:t>i</w:t>
      </w:r>
      <w:r>
        <w:rPr>
          <w:color w:val="231F20"/>
        </w:rPr>
        <w:t>ons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mpr</w:t>
      </w:r>
      <w:r>
        <w:rPr>
          <w:color w:val="231F20"/>
          <w:spacing w:val="-4"/>
        </w:rPr>
        <w:t>i</w:t>
      </w:r>
      <w:r>
        <w:rPr>
          <w:color w:val="231F20"/>
        </w:rPr>
        <w:t>si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2"/>
        </w:rPr>
        <w:t>D</w:t>
      </w:r>
      <w:r>
        <w:rPr>
          <w:color w:val="231F20"/>
        </w:rPr>
        <w:t>evelo</w:t>
      </w:r>
      <w:r>
        <w:rPr>
          <w:color w:val="231F20"/>
          <w:spacing w:val="-4"/>
        </w:rPr>
        <w:t>p</w:t>
      </w:r>
      <w:r>
        <w:rPr>
          <w:color w:val="231F20"/>
        </w:rPr>
        <w:t>m</w:t>
      </w:r>
      <w:r>
        <w:rPr>
          <w:color w:val="231F20"/>
          <w:spacing w:val="-2"/>
        </w:rPr>
        <w:t>en</w:t>
      </w:r>
      <w:r>
        <w:rPr>
          <w:color w:val="231F20"/>
        </w:rPr>
        <w:t>t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Te</w:t>
      </w:r>
      <w:r>
        <w:rPr>
          <w:color w:val="231F20"/>
          <w:spacing w:val="-3"/>
        </w:rPr>
        <w:t>a</w:t>
      </w:r>
      <w:r>
        <w:rPr>
          <w:color w:val="231F20"/>
          <w:spacing w:val="2"/>
        </w:rPr>
        <w:t>m</w:t>
      </w:r>
      <w:r>
        <w:rPr>
          <w:color w:val="231F20"/>
        </w:rPr>
        <w:t>,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cludi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plicabl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disci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lin</w:t>
      </w:r>
      <w:r>
        <w:rPr>
          <w:color w:val="231F20"/>
          <w:spacing w:val="1"/>
        </w:rPr>
        <w:t>e</w:t>
      </w:r>
      <w:r>
        <w:rPr>
          <w:color w:val="231F20"/>
        </w:rPr>
        <w:t>s (e.</w:t>
      </w:r>
      <w:r>
        <w:rPr>
          <w:color w:val="231F20"/>
          <w:spacing w:val="-2"/>
        </w:rPr>
        <w:t>g</w:t>
      </w:r>
      <w:r>
        <w:rPr>
          <w:color w:val="231F20"/>
        </w:rPr>
        <w:t>.,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mpliance,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-2"/>
        </w:rPr>
        <w:t>q</w:t>
      </w:r>
      <w:r>
        <w:rPr>
          <w:color w:val="231F20"/>
          <w:spacing w:val="-1"/>
        </w:rPr>
        <w:t>u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-3"/>
        </w:rPr>
        <w:t>t</w:t>
      </w:r>
      <w:r>
        <w:rPr>
          <w:color w:val="231F20"/>
        </w:rPr>
        <w:t>y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Risk,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Credit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>p</w:t>
      </w:r>
      <w:r>
        <w:rPr>
          <w:color w:val="231F20"/>
        </w:rPr>
        <w:t>e</w:t>
      </w:r>
      <w:r>
        <w:rPr>
          <w:color w:val="231F20"/>
          <w:spacing w:val="-3"/>
        </w:rPr>
        <w:t>r</w:t>
      </w:r>
      <w:r>
        <w:rPr>
          <w:color w:val="231F20"/>
        </w:rPr>
        <w:t>ational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3"/>
        </w:rPr>
        <w:t>)</w:t>
      </w:r>
      <w:r>
        <w:rPr>
          <w:color w:val="231F20"/>
        </w:rPr>
        <w:t>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er</w:t>
      </w:r>
      <w:r>
        <w:rPr>
          <w:color w:val="231F20"/>
          <w:spacing w:val="-3"/>
        </w:rPr>
        <w:t>s</w:t>
      </w:r>
      <w:r>
        <w:rPr>
          <w:color w:val="231F20"/>
          <w:spacing w:val="-2"/>
        </w:rPr>
        <w:t>e</w:t>
      </w:r>
      <w:r>
        <w:rPr>
          <w:color w:val="231F20"/>
        </w:rPr>
        <w:t>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2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opone</w:t>
      </w:r>
      <w:r>
        <w:rPr>
          <w:color w:val="231F20"/>
          <w:spacing w:val="-4"/>
        </w:rPr>
        <w:t>n</w:t>
      </w:r>
      <w:r>
        <w:rPr>
          <w:color w:val="231F20"/>
        </w:rPr>
        <w:t>t’s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risk asses</w:t>
      </w:r>
      <w:r>
        <w:rPr>
          <w:color w:val="231F20"/>
          <w:spacing w:val="-2"/>
        </w:rPr>
        <w:t>s</w:t>
      </w:r>
      <w:r>
        <w:rPr>
          <w:color w:val="231F20"/>
        </w:rPr>
        <w:t>ment and chal</w:t>
      </w:r>
      <w:r>
        <w:rPr>
          <w:color w:val="231F20"/>
          <w:spacing w:val="-4"/>
        </w:rPr>
        <w:t>l</w:t>
      </w:r>
      <w:r>
        <w:rPr>
          <w:color w:val="231F20"/>
        </w:rPr>
        <w:t>en</w:t>
      </w:r>
      <w:r>
        <w:rPr>
          <w:color w:val="231F20"/>
          <w:spacing w:val="-2"/>
        </w:rPr>
        <w:t>g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 results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the ri</w:t>
      </w:r>
      <w:r>
        <w:rPr>
          <w:color w:val="231F20"/>
          <w:spacing w:val="-3"/>
        </w:rPr>
        <w:t>s</w:t>
      </w:r>
      <w:r>
        <w:rPr>
          <w:color w:val="231F20"/>
        </w:rPr>
        <w:t>k asse</w:t>
      </w:r>
      <w:r>
        <w:rPr>
          <w:color w:val="231F20"/>
          <w:spacing w:val="-2"/>
        </w:rPr>
        <w:t>s</w:t>
      </w:r>
      <w:r>
        <w:rPr>
          <w:color w:val="231F20"/>
          <w:spacing w:val="-3"/>
        </w:rPr>
        <w:t>s</w:t>
      </w:r>
      <w:r>
        <w:rPr>
          <w:color w:val="231F20"/>
        </w:rPr>
        <w:t>men</w:t>
      </w:r>
      <w:r>
        <w:rPr>
          <w:color w:val="231F20"/>
          <w:spacing w:val="2"/>
        </w:rPr>
        <w:t>t</w:t>
      </w:r>
      <w:r>
        <w:rPr>
          <w:color w:val="231F20"/>
        </w:rPr>
        <w:t>. T</w:t>
      </w:r>
      <w:r>
        <w:rPr>
          <w:color w:val="231F20"/>
          <w:spacing w:val="-3"/>
        </w:rPr>
        <w:t>h</w:t>
      </w:r>
      <w:r>
        <w:rPr>
          <w:color w:val="231F20"/>
        </w:rPr>
        <w:t>e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iary N</w:t>
      </w:r>
      <w:r>
        <w:rPr>
          <w:color w:val="231F20"/>
          <w:spacing w:val="-2"/>
        </w:rPr>
        <w:t>P</w:t>
      </w:r>
      <w:r>
        <w:rPr>
          <w:color w:val="231F20"/>
        </w:rPr>
        <w:t>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</w:rPr>
        <w:t>e will r</w:t>
      </w:r>
      <w:r>
        <w:rPr>
          <w:color w:val="231F20"/>
          <w:spacing w:val="-3"/>
        </w:rPr>
        <w:t>e</w:t>
      </w:r>
      <w:r>
        <w:rPr>
          <w:color w:val="231F20"/>
        </w:rPr>
        <w:t>vi</w:t>
      </w:r>
      <w:r>
        <w:rPr>
          <w:color w:val="231F20"/>
          <w:spacing w:val="-3"/>
        </w:rPr>
        <w:t>e</w:t>
      </w:r>
      <w:r>
        <w:rPr>
          <w:color w:val="231F20"/>
        </w:rPr>
        <w:t>w 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es</w:t>
      </w:r>
      <w:r>
        <w:rPr>
          <w:color w:val="231F20"/>
          <w:spacing w:val="-2"/>
        </w:rPr>
        <w:t>s</w:t>
      </w:r>
      <w:r>
        <w:rPr>
          <w:color w:val="231F20"/>
        </w:rPr>
        <w:t>ment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med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2"/>
        </w:rPr>
        <w:t>e</w:t>
      </w:r>
      <w:r>
        <w:rPr>
          <w:color w:val="231F20"/>
        </w:rPr>
        <w:t>ve</w:t>
      </w:r>
      <w:r>
        <w:rPr>
          <w:color w:val="231F20"/>
          <w:spacing w:val="-3"/>
        </w:rPr>
        <w:t>lo</w:t>
      </w:r>
      <w:r>
        <w:rPr>
          <w:color w:val="231F20"/>
          <w:spacing w:val="-1"/>
        </w:rPr>
        <w:t>p</w:t>
      </w:r>
      <w:r>
        <w:rPr>
          <w:color w:val="231F20"/>
          <w:spacing w:val="4"/>
        </w:rPr>
        <w:t>m</w:t>
      </w:r>
      <w:r>
        <w:rPr>
          <w:color w:val="231F20"/>
          <w:spacing w:val="-1"/>
        </w:rPr>
        <w:t>en</w:t>
      </w:r>
      <w:r>
        <w:rPr>
          <w:color w:val="231F20"/>
        </w:rPr>
        <w:t>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  <w:spacing w:val="-3"/>
        </w:rPr>
        <w:t>a</w:t>
      </w:r>
      <w:r>
        <w:rPr>
          <w:color w:val="231F20"/>
        </w:rPr>
        <w:t>m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y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us</w:t>
      </w:r>
      <w:r>
        <w:rPr>
          <w:color w:val="231F20"/>
        </w:rPr>
        <w:t>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</w:rPr>
        <w:t>s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 asses</w:t>
      </w:r>
      <w:r>
        <w:rPr>
          <w:color w:val="231F20"/>
          <w:spacing w:val="-2"/>
        </w:rPr>
        <w:t>s</w:t>
      </w:r>
      <w:r>
        <w:rPr>
          <w:color w:val="231F20"/>
        </w:rPr>
        <w:t>ment,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pa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holistic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osal,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dete</w:t>
      </w:r>
      <w:r>
        <w:rPr>
          <w:color w:val="231F20"/>
          <w:spacing w:val="-2"/>
        </w:rPr>
        <w:t>r</w:t>
      </w:r>
      <w:r>
        <w:rPr>
          <w:color w:val="231F20"/>
        </w:rPr>
        <w:t>mi</w:t>
      </w:r>
      <w:r>
        <w:rPr>
          <w:color w:val="231F20"/>
          <w:spacing w:val="-2"/>
        </w:rPr>
        <w:t>n</w:t>
      </w:r>
      <w:r>
        <w:rPr>
          <w:color w:val="231F20"/>
        </w:rPr>
        <w:t>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>v</w:t>
      </w:r>
      <w:r>
        <w:rPr>
          <w:color w:val="231F20"/>
        </w:rPr>
        <w:t>erall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-3"/>
        </w:rPr>
        <w:t>e</w:t>
      </w:r>
      <w:r>
        <w:rPr>
          <w:color w:val="231F20"/>
        </w:rPr>
        <w:t>vel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osed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NPBA.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tee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i</w:t>
      </w:r>
      <w:r>
        <w:rPr>
          <w:color w:val="231F20"/>
        </w:rPr>
        <w:t>ew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dete</w:t>
      </w:r>
      <w:r>
        <w:rPr>
          <w:color w:val="231F20"/>
          <w:spacing w:val="-2"/>
        </w:rPr>
        <w:t>r</w:t>
      </w:r>
      <w:r>
        <w:rPr>
          <w:color w:val="231F20"/>
        </w:rPr>
        <w:t>mi</w:t>
      </w:r>
      <w:r>
        <w:rPr>
          <w:color w:val="231F20"/>
          <w:spacing w:val="-2"/>
        </w:rPr>
        <w:t>n</w:t>
      </w:r>
      <w:r>
        <w:rPr>
          <w:color w:val="231F20"/>
        </w:rPr>
        <w:t>at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</w:rPr>
        <w:t>erall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-2"/>
        </w:rPr>
        <w:t>v</w:t>
      </w:r>
      <w:r>
        <w:rPr>
          <w:color w:val="231F20"/>
        </w:rPr>
        <w:t>el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os</w:t>
      </w:r>
      <w:r>
        <w:rPr>
          <w:color w:val="231F20"/>
          <w:spacing w:val="-2"/>
        </w:rPr>
        <w:t>e</w:t>
      </w:r>
      <w:r>
        <w:rPr>
          <w:color w:val="231F20"/>
        </w:rPr>
        <w:t>d NPBA,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al</w:t>
      </w:r>
      <w:r>
        <w:rPr>
          <w:color w:val="231F20"/>
          <w:spacing w:val="-2"/>
        </w:rPr>
        <w:t>u</w:t>
      </w:r>
      <w:r>
        <w:rPr>
          <w:color w:val="231F20"/>
        </w:rPr>
        <w:t>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 adeq</w:t>
      </w:r>
      <w:r>
        <w:rPr>
          <w:color w:val="231F20"/>
          <w:spacing w:val="-2"/>
        </w:rPr>
        <w:t>u</w:t>
      </w:r>
      <w:r>
        <w:rPr>
          <w:color w:val="231F20"/>
        </w:rPr>
        <w:t>acy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</w:t>
      </w:r>
      <w:r>
        <w:rPr>
          <w:color w:val="231F20"/>
          <w:spacing w:val="-4"/>
        </w:rPr>
        <w:t>u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dili</w:t>
      </w:r>
      <w:r>
        <w:rPr>
          <w:color w:val="231F20"/>
          <w:spacing w:val="-2"/>
        </w:rPr>
        <w:t>g</w:t>
      </w:r>
      <w:r>
        <w:rPr>
          <w:color w:val="231F20"/>
        </w:rPr>
        <w:t>e</w:t>
      </w:r>
      <w:r>
        <w:rPr>
          <w:color w:val="231F20"/>
          <w:spacing w:val="-1"/>
        </w:rPr>
        <w:t>nc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per</w:t>
      </w:r>
      <w:r>
        <w:rPr>
          <w:color w:val="231F20"/>
          <w:spacing w:val="-3"/>
        </w:rPr>
        <w:t>f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med.</w:t>
      </w:r>
    </w:p>
    <w:p w:rsidR="00FF7F45" w:rsidRDefault="00FF7F45">
      <w:pPr>
        <w:spacing w:before="10" w:line="190" w:lineRule="exact"/>
        <w:rPr>
          <w:sz w:val="19"/>
          <w:szCs w:val="19"/>
        </w:rPr>
      </w:pPr>
    </w:p>
    <w:p w:rsidR="00FF7F45" w:rsidRDefault="00290FD6">
      <w:pPr>
        <w:pStyle w:val="Heading4"/>
        <w:numPr>
          <w:ilvl w:val="2"/>
          <w:numId w:val="4"/>
        </w:numPr>
        <w:tabs>
          <w:tab w:val="left" w:pos="1040"/>
        </w:tabs>
        <w:ind w:left="1040"/>
        <w:rPr>
          <w:b w:val="0"/>
          <w:bCs w:val="0"/>
        </w:rPr>
      </w:pPr>
      <w:bookmarkStart w:id="19" w:name="_TOC_250015"/>
      <w:r>
        <w:rPr>
          <w:color w:val="231F20"/>
          <w:spacing w:val="-1"/>
        </w:rPr>
        <w:t>Re</w:t>
      </w:r>
      <w:r>
        <w:rPr>
          <w:color w:val="231F20"/>
        </w:rPr>
        <w:t>c</w:t>
      </w:r>
      <w:r>
        <w:rPr>
          <w:color w:val="231F20"/>
          <w:spacing w:val="-1"/>
        </w:rPr>
        <w:t>om</w:t>
      </w:r>
      <w:r>
        <w:rPr>
          <w:color w:val="231F20"/>
        </w:rPr>
        <w:t>m</w:t>
      </w:r>
      <w:r>
        <w:rPr>
          <w:color w:val="231F20"/>
          <w:spacing w:val="-1"/>
        </w:rPr>
        <w:t>endat</w:t>
      </w:r>
      <w:r>
        <w:rPr>
          <w:color w:val="231F20"/>
          <w:spacing w:val="1"/>
        </w:rPr>
        <w:t>i</w:t>
      </w:r>
      <w:r>
        <w:rPr>
          <w:color w:val="231F20"/>
          <w:spacing w:val="-1"/>
        </w:rPr>
        <w:t>o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Ap</w:t>
      </w:r>
      <w:r>
        <w:rPr>
          <w:color w:val="231F20"/>
          <w:spacing w:val="-4"/>
        </w:rPr>
        <w:t>p</w:t>
      </w:r>
      <w:r>
        <w:rPr>
          <w:color w:val="231F20"/>
        </w:rPr>
        <w:t>r</w:t>
      </w:r>
      <w:r>
        <w:rPr>
          <w:color w:val="231F20"/>
          <w:spacing w:val="-1"/>
        </w:rPr>
        <w:t>o</w:t>
      </w:r>
      <w:r>
        <w:rPr>
          <w:color w:val="231F20"/>
        </w:rPr>
        <w:t>v</w:t>
      </w:r>
      <w:r>
        <w:rPr>
          <w:color w:val="231F20"/>
          <w:spacing w:val="-1"/>
        </w:rPr>
        <w:t>al</w:t>
      </w:r>
      <w:bookmarkEnd w:id="19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ind w:right="1676"/>
        <w:jc w:val="both"/>
      </w:pPr>
      <w:r>
        <w:rPr>
          <w:color w:val="231F20"/>
        </w:rPr>
        <w:t>SBNA or SCU</w:t>
      </w:r>
      <w:r>
        <w:rPr>
          <w:color w:val="231F20"/>
          <w:spacing w:val="-2"/>
        </w:rPr>
        <w:t>S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 n</w:t>
      </w:r>
      <w:r>
        <w:rPr>
          <w:color w:val="231F20"/>
          <w:spacing w:val="-2"/>
        </w:rPr>
        <w:t>o</w:t>
      </w:r>
      <w:r>
        <w:rPr>
          <w:color w:val="231F20"/>
        </w:rPr>
        <w:t>t la</w:t>
      </w:r>
      <w:r>
        <w:rPr>
          <w:color w:val="231F20"/>
          <w:spacing w:val="-5"/>
        </w:rPr>
        <w:t>u</w:t>
      </w:r>
      <w:r>
        <w:rPr>
          <w:color w:val="231F20"/>
          <w:spacing w:val="-1"/>
        </w:rPr>
        <w:t>n</w:t>
      </w:r>
      <w:r>
        <w:rPr>
          <w:color w:val="231F20"/>
        </w:rPr>
        <w:t>ch any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</w:t>
      </w:r>
      <w:r>
        <w:rPr>
          <w:color w:val="231F20"/>
          <w:spacing w:val="-4"/>
        </w:rPr>
        <w:t>h</w:t>
      </w:r>
      <w:r>
        <w:rPr>
          <w:color w:val="231F20"/>
        </w:rPr>
        <w:t>o</w:t>
      </w:r>
      <w:r>
        <w:rPr>
          <w:color w:val="231F20"/>
          <w:spacing w:val="-1"/>
        </w:rPr>
        <w:t>u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al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als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describe</w:t>
      </w:r>
      <w:r>
        <w:rPr>
          <w:color w:val="231F20"/>
        </w:rPr>
        <w:t>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below.</w:t>
      </w:r>
    </w:p>
    <w:p w:rsidR="00FF7F45" w:rsidRDefault="00FF7F45">
      <w:pPr>
        <w:spacing w:before="8" w:line="140" w:lineRule="exact"/>
        <w:rPr>
          <w:sz w:val="14"/>
          <w:szCs w:val="14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numPr>
          <w:ilvl w:val="0"/>
          <w:numId w:val="3"/>
        </w:numPr>
        <w:tabs>
          <w:tab w:val="left" w:pos="265"/>
        </w:tabs>
        <w:spacing w:before="82" w:line="274" w:lineRule="auto"/>
        <w:ind w:left="140" w:right="340" w:firstLine="0"/>
        <w:rPr>
          <w:rFonts w:ascii="Calibri" w:eastAsia="Calibri" w:hAnsi="Calibri" w:cs="Calibri"/>
          <w:sz w:val="20"/>
          <w:szCs w:val="20"/>
        </w:rPr>
      </w:pPr>
      <w:r>
        <w:pict>
          <v:group id="_x0000_s1084" style="position:absolute;left:0;text-align:left;margin-left:1in;margin-top:-36.25pt;width:2in;height:.1pt;z-index:-1115;mso-position-horizontal-relative:page" coordorigin="1440,-725" coordsize="2880,2">
            <v:shape id="_x0000_s1085" style="position:absolute;left:1440;top:-725;width:2880;height:2" coordorigin="1440,-725" coordsize="2880,0" path="m1440,-725r2881,e" filled="f" strokecolor="#231f20" strokeweight=".246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he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ropon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pon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si</w:t>
      </w:r>
      <w:r>
        <w:rPr>
          <w:rFonts w:ascii="Calibri" w:eastAsia="Calibri" w:hAnsi="Calibri" w:cs="Calibri"/>
          <w:color w:val="231F20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fo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tifyi</w:t>
      </w:r>
      <w:r>
        <w:rPr>
          <w:rFonts w:ascii="Calibri" w:eastAsia="Calibri" w:hAnsi="Calibri" w:cs="Calibri"/>
          <w:color w:val="231F20"/>
          <w:sz w:val="20"/>
          <w:szCs w:val="20"/>
        </w:rPr>
        <w:t>ng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ris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ing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inherent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rating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z w:val="20"/>
          <w:szCs w:val="20"/>
        </w:rPr>
        <w:t>uating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control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ironm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nt.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ant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ntrol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ight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funct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ons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ible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ing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nging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Propon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nt’s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aluation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rol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iro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nm</w:t>
      </w:r>
      <w:r>
        <w:rPr>
          <w:rFonts w:ascii="Calibri" w:eastAsia="Calibri" w:hAnsi="Calibri" w:cs="Calibri"/>
          <w:color w:val="231F20"/>
          <w:sz w:val="20"/>
          <w:szCs w:val="20"/>
        </w:rPr>
        <w:t>ent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ll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ing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q</w:t>
      </w:r>
      <w:r>
        <w:rPr>
          <w:rFonts w:ascii="Calibri" w:eastAsia="Calibri" w:hAnsi="Calibri" w:cs="Calibri"/>
          <w:color w:val="231F20"/>
          <w:sz w:val="20"/>
          <w:szCs w:val="20"/>
        </w:rPr>
        <w:t>uality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agement.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Proponent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combin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ul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this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into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NPBA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mplate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to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deter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idual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risk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ting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z w:val="20"/>
          <w:szCs w:val="20"/>
        </w:rPr>
        <w:t>ore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tail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des</w:t>
      </w:r>
      <w:r>
        <w:rPr>
          <w:rFonts w:ascii="Calibri" w:eastAsia="Calibri" w:hAnsi="Calibri" w:cs="Calibri"/>
          <w:color w:val="231F20"/>
          <w:sz w:val="20"/>
          <w:szCs w:val="20"/>
        </w:rPr>
        <w:t>cription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PBA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proc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ss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SBNA</w:t>
      </w:r>
      <w:r>
        <w:rPr>
          <w:rFonts w:ascii="Calibri" w:eastAsia="Calibri" w:hAnsi="Calibri" w:cs="Calibri"/>
          <w:i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i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i/>
          <w:color w:val="231F20"/>
          <w:spacing w:val="-1"/>
          <w:sz w:val="20"/>
          <w:szCs w:val="20"/>
        </w:rPr>
        <w:t>CU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SA</w:t>
      </w:r>
      <w:r>
        <w:rPr>
          <w:rFonts w:ascii="Calibri" w:eastAsia="Calibri" w:hAnsi="Calibri" w:cs="Calibri"/>
          <w:i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NPBA</w:t>
      </w:r>
      <w:r>
        <w:rPr>
          <w:rFonts w:ascii="Calibri" w:eastAsia="Calibri" w:hAnsi="Calibri" w:cs="Calibri"/>
          <w:i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i/>
          <w:color w:val="231F20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ocedu</w:t>
      </w:r>
      <w:r>
        <w:rPr>
          <w:rFonts w:ascii="Calibri" w:eastAsia="Calibri" w:hAnsi="Calibri" w:cs="Calibri"/>
          <w:i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i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i/>
          <w:color w:val="231F20"/>
          <w:sz w:val="20"/>
          <w:szCs w:val="20"/>
        </w:rPr>
        <w:t>.</w:t>
      </w:r>
    </w:p>
    <w:p w:rsidR="00FF7F45" w:rsidRDefault="00FF7F45">
      <w:pPr>
        <w:spacing w:line="274" w:lineRule="auto"/>
        <w:rPr>
          <w:rFonts w:ascii="Calibri" w:eastAsia="Calibri" w:hAnsi="Calibri" w:cs="Calibri"/>
          <w:sz w:val="20"/>
          <w:szCs w:val="20"/>
        </w:rPr>
        <w:sectPr w:rsidR="00FF7F45">
          <w:pgSz w:w="12240" w:h="15840"/>
          <w:pgMar w:top="1020" w:right="1320" w:bottom="1620" w:left="130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079" style="position:absolute;left:0;text-align:left;margin-left:70.45pt;margin-top:-4.25pt;width:471.25pt;height:8.2pt;z-index:-1114;mso-position-horizontal-relative:page" coordorigin="1409,-85" coordsize="9425,164">
            <v:group id="_x0000_s1082" style="position:absolute;left:1419;top:-75;width:9405;height:144" coordorigin="1419,-75" coordsize="9405,144">
              <v:shape id="_x0000_s1083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80" style="position:absolute;left:1505;top:-53;width:9275;height:98" coordorigin="1505,-53" coordsize="9275,98">
              <v:shape id="_x0000_s1081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3" w:line="120" w:lineRule="exact"/>
        <w:rPr>
          <w:sz w:val="12"/>
          <w:szCs w:val="12"/>
        </w:rPr>
      </w:pPr>
    </w:p>
    <w:p w:rsidR="00FF7F45" w:rsidRDefault="00290FD6">
      <w:pPr>
        <w:ind w:left="140" w:right="109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54.55pt;height:499.6pt;mso-position-horizontal-relative:char;mso-position-vertical-relative:line">
            <v:imagedata r:id="rId24" o:title=""/>
          </v:shape>
        </w:pict>
      </w:r>
    </w:p>
    <w:p w:rsidR="00FF7F45" w:rsidRDefault="00FF7F45">
      <w:pPr>
        <w:spacing w:before="9" w:line="140" w:lineRule="exact"/>
        <w:rPr>
          <w:sz w:val="14"/>
          <w:szCs w:val="14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pStyle w:val="Heading4"/>
        <w:numPr>
          <w:ilvl w:val="2"/>
          <w:numId w:val="4"/>
        </w:numPr>
        <w:tabs>
          <w:tab w:val="left" w:pos="1040"/>
        </w:tabs>
        <w:ind w:left="1040"/>
        <w:rPr>
          <w:b w:val="0"/>
          <w:bCs w:val="0"/>
        </w:rPr>
      </w:pPr>
      <w:bookmarkStart w:id="20" w:name="_TOC_250014"/>
      <w:r>
        <w:rPr>
          <w:color w:val="231F20"/>
          <w:spacing w:val="-1"/>
        </w:rPr>
        <w:t>Laun</w:t>
      </w:r>
      <w:r>
        <w:rPr>
          <w:color w:val="231F20"/>
          <w:spacing w:val="1"/>
        </w:rPr>
        <w:t>c</w:t>
      </w:r>
      <w:r>
        <w:rPr>
          <w:color w:val="231F20"/>
        </w:rPr>
        <w:t>h</w:t>
      </w:r>
      <w:bookmarkEnd w:id="20"/>
    </w:p>
    <w:p w:rsidR="00FF7F45" w:rsidRDefault="00FF7F45">
      <w:pPr>
        <w:spacing w:before="9" w:line="150" w:lineRule="exact"/>
        <w:rPr>
          <w:sz w:val="15"/>
          <w:szCs w:val="15"/>
        </w:rPr>
      </w:pPr>
    </w:p>
    <w:p w:rsidR="00FF7F45" w:rsidRDefault="00290FD6">
      <w:pPr>
        <w:pStyle w:val="BodyText"/>
        <w:spacing w:line="278" w:lineRule="auto"/>
      </w:pPr>
      <w:r>
        <w:rPr>
          <w:color w:val="231F20"/>
          <w:spacing w:val="-1"/>
        </w:rPr>
        <w:t>Prio</w:t>
      </w:r>
      <w:r>
        <w:rPr>
          <w:color w:val="231F20"/>
        </w:rPr>
        <w:t>r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nchin</w:t>
      </w:r>
      <w:r>
        <w:rPr>
          <w:color w:val="231F20"/>
        </w:rPr>
        <w:t>g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n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appro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NPBA</w:t>
      </w:r>
      <w:r>
        <w:rPr>
          <w:color w:val="231F20"/>
        </w:rPr>
        <w:t>,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NPB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m</w:t>
      </w:r>
      <w:r>
        <w:rPr>
          <w:color w:val="231F20"/>
          <w:spacing w:val="-1"/>
        </w:rPr>
        <w:t>en</w:t>
      </w:r>
      <w:r>
        <w:rPr>
          <w:color w:val="231F20"/>
        </w:rPr>
        <w:t>t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3"/>
        </w:rPr>
        <w:t>T</w:t>
      </w:r>
      <w:r>
        <w:rPr>
          <w:color w:val="231F20"/>
        </w:rPr>
        <w:t>e</w:t>
      </w:r>
      <w:r>
        <w:rPr>
          <w:color w:val="231F20"/>
          <w:spacing w:val="-3"/>
        </w:rPr>
        <w:t>a</w:t>
      </w:r>
      <w:r>
        <w:rPr>
          <w:color w:val="231F20"/>
        </w:rPr>
        <w:t>m,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r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ot</w:t>
      </w:r>
      <w:r>
        <w:rPr>
          <w:color w:val="231F20"/>
          <w:spacing w:val="-3"/>
        </w:rPr>
        <w:t>h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designate</w:t>
      </w:r>
      <w:r>
        <w:rPr>
          <w:color w:val="231F20"/>
        </w:rPr>
        <w:t>d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e</w:t>
      </w:r>
      <w:r>
        <w:rPr>
          <w:color w:val="231F20"/>
          <w:spacing w:val="-1"/>
        </w:rPr>
        <w:t>am</w:t>
      </w:r>
      <w:r>
        <w:rPr>
          <w:color w:val="231F20"/>
        </w:rPr>
        <w:t>,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will de</w:t>
      </w:r>
      <w:r>
        <w:rPr>
          <w:color w:val="231F20"/>
          <w:spacing w:val="1"/>
        </w:rPr>
        <w:t>v</w:t>
      </w:r>
      <w:r>
        <w:rPr>
          <w:color w:val="231F20"/>
        </w:rPr>
        <w:t>e</w:t>
      </w:r>
      <w:r>
        <w:rPr>
          <w:color w:val="231F20"/>
          <w:spacing w:val="-3"/>
        </w:rPr>
        <w:t>l</w:t>
      </w:r>
      <w:r>
        <w:rPr>
          <w:color w:val="231F20"/>
        </w:rPr>
        <w:t>op</w:t>
      </w:r>
      <w:r>
        <w:rPr>
          <w:color w:val="231F20"/>
          <w:spacing w:val="-1"/>
        </w:rPr>
        <w:t xml:space="preserve"> appr</w:t>
      </w:r>
      <w:r>
        <w:rPr>
          <w:color w:val="231F20"/>
        </w:rPr>
        <w:t>o</w:t>
      </w:r>
      <w:r>
        <w:rPr>
          <w:color w:val="231F20"/>
          <w:spacing w:val="-1"/>
        </w:rPr>
        <w:t>pri</w:t>
      </w:r>
      <w:r>
        <w:rPr>
          <w:color w:val="231F20"/>
          <w:spacing w:val="-4"/>
        </w:rPr>
        <w:t>a</w:t>
      </w:r>
      <w:r>
        <w:rPr>
          <w:color w:val="231F20"/>
        </w:rPr>
        <w:t>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manage</w:t>
      </w:r>
      <w:r>
        <w:rPr>
          <w:color w:val="231F20"/>
          <w:spacing w:val="1"/>
        </w:rPr>
        <w:t>me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nt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l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p</w:t>
      </w:r>
      <w:r>
        <w:rPr>
          <w:color w:val="231F20"/>
          <w:spacing w:val="-3"/>
        </w:rPr>
        <w:t>r</w:t>
      </w:r>
      <w:r>
        <w:rPr>
          <w:color w:val="231F20"/>
        </w:rPr>
        <w:t>oc</w:t>
      </w:r>
      <w:r>
        <w:rPr>
          <w:color w:val="231F20"/>
          <w:spacing w:val="-1"/>
        </w:rPr>
        <w:t>esse</w:t>
      </w:r>
      <w:r>
        <w:rPr>
          <w:color w:val="231F20"/>
        </w:rPr>
        <w:t>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:</w:t>
      </w:r>
    </w:p>
    <w:p w:rsidR="00FF7F45" w:rsidRDefault="00FF7F45">
      <w:pPr>
        <w:spacing w:before="6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ind w:left="860"/>
      </w:pPr>
      <w:r>
        <w:rPr>
          <w:color w:val="231F20"/>
          <w:spacing w:val="-1"/>
        </w:rPr>
        <w:t>Trai</w:t>
      </w:r>
      <w:r>
        <w:rPr>
          <w:color w:val="231F20"/>
          <w:spacing w:val="-2"/>
        </w:rPr>
        <w:t>n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pers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nne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res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on</w:t>
      </w:r>
      <w:r>
        <w:rPr>
          <w:color w:val="231F20"/>
          <w:spacing w:val="-3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b</w:t>
      </w:r>
      <w:r>
        <w:rPr>
          <w:color w:val="231F20"/>
        </w:rPr>
        <w:t xml:space="preserve">le </w:t>
      </w:r>
      <w:r>
        <w:rPr>
          <w:color w:val="231F20"/>
          <w:spacing w:val="-1"/>
        </w:rPr>
        <w:t>f</w:t>
      </w:r>
      <w:r>
        <w:rPr>
          <w:color w:val="231F20"/>
          <w:spacing w:val="1"/>
        </w:rPr>
        <w:t>o</w:t>
      </w:r>
      <w:r>
        <w:rPr>
          <w:color w:val="231F20"/>
        </w:rPr>
        <w:t>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i</w:t>
      </w:r>
      <w:r>
        <w:rPr>
          <w:color w:val="231F20"/>
        </w:rPr>
        <w:t>m</w:t>
      </w:r>
      <w:r>
        <w:rPr>
          <w:color w:val="231F20"/>
          <w:spacing w:val="-1"/>
        </w:rPr>
        <w:t>pl</w:t>
      </w:r>
      <w:r>
        <w:rPr>
          <w:color w:val="231F20"/>
          <w:spacing w:val="-3"/>
        </w:rPr>
        <w:t>e</w:t>
      </w:r>
      <w:r>
        <w:rPr>
          <w:color w:val="231F20"/>
        </w:rPr>
        <w:t>m</w:t>
      </w:r>
      <w:r>
        <w:rPr>
          <w:color w:val="231F20"/>
          <w:spacing w:val="-1"/>
        </w:rPr>
        <w:t>e</w:t>
      </w:r>
      <w:r>
        <w:rPr>
          <w:color w:val="231F20"/>
          <w:spacing w:val="-3"/>
        </w:rPr>
        <w:t>n</w:t>
      </w:r>
      <w:r>
        <w:rPr>
          <w:color w:val="231F20"/>
          <w:spacing w:val="-1"/>
        </w:rPr>
        <w:t>tin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an</w:t>
      </w:r>
      <w:r>
        <w:rPr>
          <w:color w:val="231F20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admi</w:t>
      </w:r>
      <w:r>
        <w:rPr>
          <w:color w:val="231F20"/>
          <w:spacing w:val="-2"/>
        </w:rPr>
        <w:t>n</w:t>
      </w:r>
      <w:r>
        <w:rPr>
          <w:color w:val="231F20"/>
        </w:rPr>
        <w:t>i</w:t>
      </w:r>
      <w:r>
        <w:rPr>
          <w:color w:val="231F20"/>
          <w:spacing w:val="-1"/>
        </w:rPr>
        <w:t>sterin</w:t>
      </w:r>
      <w:r>
        <w:rPr>
          <w:color w:val="231F20"/>
        </w:rPr>
        <w:t>g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NPBA;</w:t>
      </w:r>
    </w:p>
    <w:p w:rsidR="00FF7F45" w:rsidRDefault="00FF7F45">
      <w:pPr>
        <w:sectPr w:rsidR="00FF7F45">
          <w:pgSz w:w="12240" w:h="15840"/>
          <w:pgMar w:top="1020" w:right="1320" w:bottom="1620" w:left="130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 w:right="139"/>
        <w:jc w:val="both"/>
        <w:rPr>
          <w:rFonts w:ascii="Calibri" w:eastAsia="Calibri" w:hAnsi="Calibri" w:cs="Calibri"/>
          <w:sz w:val="16"/>
          <w:szCs w:val="16"/>
        </w:rPr>
      </w:pPr>
      <w:r>
        <w:pict>
          <v:group id="_x0000_s1073" style="position:absolute;left:0;text-align:left;margin-left:70.45pt;margin-top:-4.25pt;width:471.25pt;height:8.2pt;z-index:-1113;mso-position-horizontal-relative:page" coordorigin="1409,-85" coordsize="9425,164">
            <v:group id="_x0000_s1076" style="position:absolute;left:1419;top:-75;width:9405;height:144" coordorigin="1419,-75" coordsize="9405,144">
              <v:shape id="_x0000_s1077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74" style="position:absolute;left:1505;top:-53;width:9275;height:98" coordorigin="1505,-53" coordsize="9275,98">
              <v:shape id="_x0000_s1075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n              </w:t>
      </w:r>
      <w:r>
        <w:rPr>
          <w:rFonts w:ascii="Calibri" w:eastAsia="Calibri" w:hAnsi="Calibri" w:cs="Calibri"/>
          <w:color w:val="231F20"/>
          <w:spacing w:val="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w w:val="44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2" w:line="130" w:lineRule="exact"/>
        <w:rPr>
          <w:sz w:val="13"/>
          <w:szCs w:val="13"/>
        </w:rPr>
      </w:pPr>
    </w:p>
    <w:p w:rsidR="00FF7F45" w:rsidRDefault="00290FD6">
      <w:pPr>
        <w:pStyle w:val="BodyText"/>
        <w:numPr>
          <w:ilvl w:val="3"/>
          <w:numId w:val="4"/>
        </w:numPr>
        <w:tabs>
          <w:tab w:val="left" w:pos="860"/>
        </w:tabs>
        <w:spacing w:line="275" w:lineRule="auto"/>
        <w:ind w:left="860" w:right="265"/>
        <w:jc w:val="both"/>
      </w:pPr>
      <w:r>
        <w:rPr>
          <w:color w:val="231F20"/>
        </w:rPr>
        <w:t>D</w:t>
      </w:r>
      <w:r>
        <w:rPr>
          <w:color w:val="231F20"/>
          <w:spacing w:val="-2"/>
        </w:rPr>
        <w:t>e</w:t>
      </w:r>
      <w:r>
        <w:rPr>
          <w:color w:val="231F20"/>
        </w:rPr>
        <w:t>ve</w:t>
      </w:r>
      <w:r>
        <w:rPr>
          <w:color w:val="231F20"/>
          <w:spacing w:val="-3"/>
        </w:rPr>
        <w:t>l</w:t>
      </w:r>
      <w:r>
        <w:rPr>
          <w:color w:val="231F20"/>
        </w:rPr>
        <w:t>opi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new,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or </w:t>
      </w:r>
      <w:r>
        <w:rPr>
          <w:color w:val="231F20"/>
          <w:spacing w:val="-3"/>
        </w:rPr>
        <w:t>a</w:t>
      </w:r>
      <w:r>
        <w:rPr>
          <w:color w:val="231F20"/>
          <w:spacing w:val="-2"/>
        </w:rPr>
        <w:t>m</w:t>
      </w:r>
      <w:r>
        <w:rPr>
          <w:color w:val="231F20"/>
        </w:rPr>
        <w:t>endi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existing, ri</w:t>
      </w:r>
      <w:r>
        <w:rPr>
          <w:color w:val="231F20"/>
          <w:spacing w:val="-3"/>
        </w:rPr>
        <w:t>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1"/>
        </w:rPr>
        <w:t>ag</w:t>
      </w:r>
      <w:r>
        <w:rPr>
          <w:color w:val="231F20"/>
          <w:spacing w:val="-2"/>
        </w:rPr>
        <w:t>em</w:t>
      </w:r>
      <w:r>
        <w:rPr>
          <w:color w:val="231F20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polic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ocedur</w:t>
      </w:r>
      <w:r>
        <w:rPr>
          <w:color w:val="231F20"/>
          <w:spacing w:val="-3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3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ensur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NPBA is a</w:t>
      </w:r>
      <w:r>
        <w:rPr>
          <w:color w:val="231F20"/>
          <w:spacing w:val="-4"/>
        </w:rPr>
        <w:t>d</w:t>
      </w:r>
      <w:r>
        <w:rPr>
          <w:color w:val="231F20"/>
        </w:rPr>
        <w:t>eq</w:t>
      </w:r>
      <w:r>
        <w:rPr>
          <w:color w:val="231F20"/>
          <w:spacing w:val="-2"/>
        </w:rPr>
        <w:t>u</w:t>
      </w:r>
      <w:r>
        <w:rPr>
          <w:color w:val="231F20"/>
        </w:rPr>
        <w:t>ately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</w:t>
      </w:r>
      <w:r>
        <w:rPr>
          <w:color w:val="231F20"/>
          <w:spacing w:val="-2"/>
        </w:rPr>
        <w:t>d</w:t>
      </w:r>
      <w:r>
        <w:rPr>
          <w:color w:val="231F20"/>
        </w:rPr>
        <w:t>re</w:t>
      </w:r>
      <w:r>
        <w:rPr>
          <w:color w:val="231F20"/>
          <w:spacing w:val="-3"/>
        </w:rPr>
        <w:t>s</w:t>
      </w:r>
      <w:r>
        <w:rPr>
          <w:color w:val="231F20"/>
        </w:rPr>
        <w:t>sed, as p</w:t>
      </w:r>
      <w:r>
        <w:rPr>
          <w:color w:val="231F20"/>
          <w:spacing w:val="-3"/>
        </w:rPr>
        <w:t>r</w:t>
      </w:r>
      <w:r>
        <w:rPr>
          <w:color w:val="231F20"/>
        </w:rPr>
        <w:t>opo</w:t>
      </w:r>
      <w:r>
        <w:rPr>
          <w:color w:val="231F20"/>
          <w:spacing w:val="-3"/>
        </w:rPr>
        <w:t>s</w:t>
      </w:r>
      <w:r>
        <w:rPr>
          <w:color w:val="231F20"/>
        </w:rPr>
        <w:t>ed in t</w:t>
      </w:r>
      <w:r>
        <w:rPr>
          <w:color w:val="231F20"/>
          <w:spacing w:val="-4"/>
        </w:rPr>
        <w:t>h</w:t>
      </w:r>
      <w:r>
        <w:rPr>
          <w:color w:val="231F20"/>
        </w:rPr>
        <w:t>e i</w:t>
      </w:r>
      <w:r>
        <w:rPr>
          <w:color w:val="231F20"/>
          <w:spacing w:val="-2"/>
        </w:rPr>
        <w:t>de</w:t>
      </w:r>
      <w:r>
        <w:rPr>
          <w:color w:val="231F20"/>
          <w:spacing w:val="-1"/>
        </w:rPr>
        <w:t>n</w:t>
      </w:r>
      <w:r>
        <w:rPr>
          <w:color w:val="231F20"/>
        </w:rPr>
        <w:t>tification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r</w:t>
      </w:r>
      <w:r>
        <w:rPr>
          <w:color w:val="231F20"/>
        </w:rPr>
        <w:t>eq</w:t>
      </w:r>
      <w:r>
        <w:rPr>
          <w:color w:val="231F20"/>
          <w:spacing w:val="-2"/>
        </w:rPr>
        <w:t>u</w:t>
      </w:r>
      <w:r>
        <w:rPr>
          <w:color w:val="231F20"/>
        </w:rPr>
        <w:t xml:space="preserve">ired </w:t>
      </w:r>
      <w:r>
        <w:rPr>
          <w:color w:val="231F20"/>
          <w:spacing w:val="-2"/>
        </w:rPr>
        <w:t>c</w:t>
      </w:r>
      <w:r>
        <w:rPr>
          <w:color w:val="231F20"/>
        </w:rPr>
        <w:t>on</w:t>
      </w:r>
      <w:r>
        <w:rPr>
          <w:color w:val="231F20"/>
          <w:spacing w:val="-3"/>
        </w:rPr>
        <w:t>t</w:t>
      </w:r>
      <w:r>
        <w:rPr>
          <w:color w:val="231F20"/>
        </w:rPr>
        <w:t>rols in t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e risk </w:t>
      </w:r>
      <w:r>
        <w:rPr>
          <w:color w:val="231F20"/>
          <w:spacing w:val="-1"/>
        </w:rPr>
        <w:t>asses</w:t>
      </w:r>
      <w:r>
        <w:rPr>
          <w:color w:val="231F20"/>
          <w:spacing w:val="-2"/>
        </w:rPr>
        <w:t>s</w:t>
      </w:r>
      <w:r>
        <w:rPr>
          <w:color w:val="231F20"/>
          <w:spacing w:val="-1"/>
        </w:rPr>
        <w:t>men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phase</w:t>
      </w:r>
      <w:r>
        <w:rPr>
          <w:color w:val="231F20"/>
        </w:rPr>
        <w:t>;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and</w:t>
      </w:r>
    </w:p>
    <w:p w:rsidR="00FF7F45" w:rsidRDefault="00290FD6">
      <w:pPr>
        <w:pStyle w:val="BodyText"/>
        <w:numPr>
          <w:ilvl w:val="3"/>
          <w:numId w:val="4"/>
        </w:numPr>
        <w:tabs>
          <w:tab w:val="left" w:pos="359"/>
          <w:tab w:val="left" w:pos="860"/>
        </w:tabs>
        <w:spacing w:before="13"/>
        <w:ind w:left="860" w:right="116"/>
        <w:jc w:val="center"/>
      </w:pPr>
      <w:r>
        <w:rPr>
          <w:color w:val="231F20"/>
          <w:spacing w:val="-1"/>
        </w:rPr>
        <w:t>Capturin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i</w:t>
      </w:r>
      <w:r>
        <w:rPr>
          <w:color w:val="231F20"/>
        </w:rPr>
        <w:t xml:space="preserve">n 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xis</w:t>
      </w:r>
      <w:r>
        <w:rPr>
          <w:color w:val="231F20"/>
          <w:spacing w:val="-3"/>
        </w:rPr>
        <w:t>t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ris</w:t>
      </w:r>
      <w:r>
        <w:rPr>
          <w:color w:val="231F20"/>
        </w:rPr>
        <w:t xml:space="preserve">k </w:t>
      </w:r>
      <w:r>
        <w:rPr>
          <w:color w:val="231F20"/>
          <w:spacing w:val="-1"/>
        </w:rPr>
        <w:t>managemen</w:t>
      </w:r>
      <w:r>
        <w:rPr>
          <w:color w:val="231F20"/>
          <w:spacing w:val="-2"/>
        </w:rPr>
        <w:t>t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co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pliance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interna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audi</w:t>
      </w:r>
      <w:r>
        <w:rPr>
          <w:color w:val="231F20"/>
        </w:rPr>
        <w:t>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proces</w:t>
      </w:r>
      <w:r>
        <w:rPr>
          <w:color w:val="231F20"/>
          <w:spacing w:val="-3"/>
        </w:rPr>
        <w:t>s</w:t>
      </w:r>
      <w:r>
        <w:rPr>
          <w:color w:val="231F20"/>
        </w:rPr>
        <w:t>e</w:t>
      </w:r>
      <w:r>
        <w:rPr>
          <w:color w:val="231F20"/>
          <w:spacing w:val="1"/>
        </w:rPr>
        <w:t>s</w:t>
      </w:r>
      <w:r>
        <w:rPr>
          <w:color w:val="231F20"/>
        </w:rPr>
        <w:t>.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pStyle w:val="Heading4"/>
        <w:numPr>
          <w:ilvl w:val="2"/>
          <w:numId w:val="4"/>
        </w:numPr>
        <w:tabs>
          <w:tab w:val="left" w:pos="1040"/>
        </w:tabs>
        <w:ind w:left="1040"/>
        <w:rPr>
          <w:b w:val="0"/>
          <w:bCs w:val="0"/>
        </w:rPr>
      </w:pPr>
      <w:bookmarkStart w:id="21" w:name="_TOC_250013"/>
      <w:r>
        <w:rPr>
          <w:color w:val="231F20"/>
          <w:spacing w:val="-1"/>
        </w:rPr>
        <w:t>Mon</w:t>
      </w:r>
      <w:r>
        <w:rPr>
          <w:color w:val="231F20"/>
          <w:spacing w:val="1"/>
        </w:rPr>
        <w:t>i</w:t>
      </w:r>
      <w:r>
        <w:rPr>
          <w:color w:val="231F20"/>
          <w:spacing w:val="-1"/>
        </w:rPr>
        <w:t>to</w:t>
      </w:r>
      <w:r>
        <w:rPr>
          <w:color w:val="231F20"/>
        </w:rPr>
        <w:t>ri</w:t>
      </w:r>
      <w:r>
        <w:rPr>
          <w:color w:val="231F20"/>
          <w:spacing w:val="-1"/>
        </w:rPr>
        <w:t>n</w:t>
      </w:r>
      <w:r>
        <w:rPr>
          <w:color w:val="231F20"/>
        </w:rPr>
        <w:t>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Repo</w:t>
      </w:r>
      <w:r>
        <w:rPr>
          <w:color w:val="231F20"/>
        </w:rPr>
        <w:t>r</w:t>
      </w:r>
      <w:r>
        <w:rPr>
          <w:color w:val="231F20"/>
          <w:spacing w:val="-3"/>
        </w:rPr>
        <w:t>t</w:t>
      </w:r>
      <w:r>
        <w:rPr>
          <w:color w:val="231F20"/>
        </w:rPr>
        <w:t>i</w:t>
      </w:r>
      <w:r>
        <w:rPr>
          <w:color w:val="231F20"/>
          <w:spacing w:val="-1"/>
        </w:rPr>
        <w:t>ng</w:t>
      </w:r>
      <w:bookmarkEnd w:id="21"/>
    </w:p>
    <w:p w:rsidR="00FF7F45" w:rsidRDefault="00FF7F45">
      <w:pPr>
        <w:spacing w:before="9" w:line="150" w:lineRule="exact"/>
        <w:rPr>
          <w:sz w:val="15"/>
          <w:szCs w:val="15"/>
        </w:rPr>
      </w:pPr>
    </w:p>
    <w:p w:rsidR="00FF7F45" w:rsidRDefault="00290FD6">
      <w:pPr>
        <w:pStyle w:val="BodyText"/>
        <w:spacing w:line="277" w:lineRule="auto"/>
        <w:ind w:right="115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onent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4"/>
        </w:rPr>
        <w:t>p</w:t>
      </w:r>
      <w:r>
        <w:rPr>
          <w:color w:val="231F20"/>
        </w:rPr>
        <w:t>o</w:t>
      </w:r>
      <w:r>
        <w:rPr>
          <w:color w:val="231F20"/>
          <w:spacing w:val="-3"/>
        </w:rPr>
        <w:t>s</w:t>
      </w:r>
      <w:r>
        <w:rPr>
          <w:color w:val="231F20"/>
        </w:rPr>
        <w:t>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oni</w:t>
      </w:r>
      <w:r>
        <w:rPr>
          <w:color w:val="231F20"/>
          <w:spacing w:val="-3"/>
        </w:rPr>
        <w:t>t</w:t>
      </w:r>
      <w:r>
        <w:rPr>
          <w:color w:val="231F20"/>
        </w:rPr>
        <w:t>ori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pla</w:t>
      </w:r>
      <w:r>
        <w:rPr>
          <w:color w:val="231F20"/>
          <w:spacing w:val="-2"/>
        </w:rPr>
        <w:t>n</w:t>
      </w:r>
      <w:r>
        <w:rPr>
          <w:color w:val="231F20"/>
        </w:rPr>
        <w:t>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NP</w:t>
      </w:r>
      <w:r>
        <w:rPr>
          <w:color w:val="231F20"/>
          <w:spacing w:val="-1"/>
        </w:rPr>
        <w:t>BA</w:t>
      </w:r>
      <w:r>
        <w:rPr>
          <w:color w:val="231F20"/>
        </w:rPr>
        <w:t>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cludi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pro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c</w:t>
      </w:r>
      <w:r>
        <w:rPr>
          <w:color w:val="231F20"/>
          <w:spacing w:val="-1"/>
        </w:rPr>
        <w:t>ol</w:t>
      </w:r>
      <w:r>
        <w:rPr>
          <w:color w:val="231F20"/>
        </w:rPr>
        <w:t>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addressin</w:t>
      </w:r>
      <w:r>
        <w:rPr>
          <w:color w:val="231F20"/>
        </w:rPr>
        <w:t>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entif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ed ris</w:t>
      </w:r>
      <w:r>
        <w:rPr>
          <w:color w:val="231F20"/>
        </w:rPr>
        <w:t>k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trend</w:t>
      </w:r>
      <w:r>
        <w:rPr>
          <w:color w:val="231F20"/>
        </w:rPr>
        <w:t>s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ncern</w:t>
      </w:r>
      <w:r>
        <w:rPr>
          <w:color w:val="231F20"/>
          <w:spacing w:val="-3"/>
        </w:rPr>
        <w:t>s</w:t>
      </w:r>
      <w:r>
        <w:rPr>
          <w:color w:val="231F20"/>
        </w:rPr>
        <w:t>,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alteri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busi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es</w:t>
      </w:r>
      <w:r>
        <w:rPr>
          <w:color w:val="231F20"/>
        </w:rPr>
        <w:t>s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pla</w:t>
      </w:r>
      <w:r>
        <w:rPr>
          <w:color w:val="231F20"/>
          <w:spacing w:val="-2"/>
        </w:rPr>
        <w:t>n</w:t>
      </w:r>
      <w:r>
        <w:rPr>
          <w:color w:val="231F20"/>
          <w:spacing w:val="2"/>
        </w:rPr>
        <w:t>s</w:t>
      </w:r>
      <w:r>
        <w:rPr>
          <w:color w:val="231F20"/>
        </w:rPr>
        <w:t>,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>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adoptin</w:t>
      </w:r>
      <w:r>
        <w:rPr>
          <w:color w:val="231F20"/>
        </w:rPr>
        <w:t>g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exi</w:t>
      </w:r>
      <w:r>
        <w:rPr>
          <w:color w:val="231F20"/>
        </w:rPr>
        <w:t>t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stra</w:t>
      </w:r>
      <w:r>
        <w:rPr>
          <w:color w:val="231F20"/>
          <w:spacing w:val="-2"/>
        </w:rPr>
        <w:t>t</w:t>
      </w:r>
      <w:r>
        <w:rPr>
          <w:color w:val="231F20"/>
        </w:rPr>
        <w:t>e</w:t>
      </w:r>
      <w:r>
        <w:rPr>
          <w:color w:val="231F20"/>
          <w:spacing w:val="-1"/>
        </w:rPr>
        <w:t>gie</w:t>
      </w:r>
      <w:r>
        <w:rPr>
          <w:color w:val="231F20"/>
        </w:rPr>
        <w:t>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repo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iary NPBA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mit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>e per 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</w:t>
      </w:r>
      <w:r>
        <w:rPr>
          <w:color w:val="231F20"/>
          <w:spacing w:val="-2"/>
        </w:rPr>
        <w:t>n</w:t>
      </w:r>
      <w:r>
        <w:rPr>
          <w:color w:val="231F20"/>
        </w:rPr>
        <w:t>’s p</w:t>
      </w:r>
      <w:r>
        <w:rPr>
          <w:color w:val="231F20"/>
          <w:spacing w:val="-3"/>
        </w:rPr>
        <w:t>r</w:t>
      </w:r>
      <w:r>
        <w:rPr>
          <w:color w:val="231F20"/>
        </w:rPr>
        <w:t>ovis</w:t>
      </w:r>
      <w:r>
        <w:rPr>
          <w:color w:val="231F20"/>
          <w:spacing w:val="-4"/>
        </w:rPr>
        <w:t>i</w:t>
      </w:r>
      <w:r>
        <w:rPr>
          <w:color w:val="231F20"/>
        </w:rPr>
        <w:t>ons.</w:t>
      </w:r>
    </w:p>
    <w:p w:rsidR="00FF7F45" w:rsidRDefault="00FF7F45">
      <w:pPr>
        <w:spacing w:before="6" w:line="190" w:lineRule="exact"/>
        <w:rPr>
          <w:sz w:val="19"/>
          <w:szCs w:val="19"/>
        </w:rPr>
      </w:pPr>
    </w:p>
    <w:p w:rsidR="00FF7F45" w:rsidRDefault="00290FD6">
      <w:pPr>
        <w:pStyle w:val="BodyText"/>
        <w:spacing w:line="276" w:lineRule="auto"/>
        <w:ind w:right="116"/>
        <w:jc w:val="both"/>
      </w:pPr>
      <w:r>
        <w:rPr>
          <w:color w:val="231F20"/>
        </w:rPr>
        <w:t>Foll</w:t>
      </w:r>
      <w:r>
        <w:rPr>
          <w:color w:val="231F20"/>
          <w:spacing w:val="-2"/>
        </w:rPr>
        <w:t>o</w:t>
      </w:r>
      <w:r>
        <w:rPr>
          <w:color w:val="231F20"/>
        </w:rPr>
        <w:t>wing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</w:t>
      </w:r>
      <w:r>
        <w:rPr>
          <w:color w:val="231F20"/>
        </w:rPr>
        <w:t>ch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NPBA,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busi</w:t>
      </w:r>
      <w:r>
        <w:rPr>
          <w:color w:val="231F20"/>
          <w:spacing w:val="-1"/>
        </w:rPr>
        <w:t>n</w:t>
      </w:r>
      <w:r>
        <w:rPr>
          <w:color w:val="231F20"/>
        </w:rPr>
        <w:t>ess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responsi</w:t>
      </w:r>
      <w:r>
        <w:rPr>
          <w:color w:val="231F20"/>
          <w:spacing w:val="-2"/>
        </w:rPr>
        <w:t>b</w:t>
      </w:r>
      <w:r>
        <w:rPr>
          <w:color w:val="231F20"/>
        </w:rPr>
        <w:t>le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"/>
        </w:rPr>
        <w:t>P</w:t>
      </w:r>
      <w:r>
        <w:rPr>
          <w:color w:val="231F20"/>
        </w:rPr>
        <w:t>BA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moni</w:t>
      </w:r>
      <w:r>
        <w:rPr>
          <w:color w:val="231F20"/>
          <w:spacing w:val="-3"/>
        </w:rPr>
        <w:t>t</w:t>
      </w:r>
      <w:r>
        <w:rPr>
          <w:color w:val="231F20"/>
        </w:rPr>
        <w:t>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 xml:space="preserve">actual </w:t>
      </w:r>
      <w:r>
        <w:rPr>
          <w:color w:val="231F20"/>
          <w:spacing w:val="-1"/>
        </w:rPr>
        <w:t>pr</w:t>
      </w:r>
      <w:r>
        <w:rPr>
          <w:color w:val="231F20"/>
        </w:rPr>
        <w:t>o</w:t>
      </w:r>
      <w:r>
        <w:rPr>
          <w:color w:val="231F20"/>
          <w:spacing w:val="-1"/>
        </w:rPr>
        <w:t>duc</w:t>
      </w:r>
      <w:r>
        <w:rPr>
          <w:color w:val="231F20"/>
        </w:rPr>
        <w:t>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perf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ma</w:t>
      </w:r>
      <w:r>
        <w:rPr>
          <w:color w:val="231F20"/>
          <w:spacing w:val="-1"/>
        </w:rPr>
        <w:t>n</w:t>
      </w:r>
      <w:r>
        <w:rPr>
          <w:color w:val="231F20"/>
          <w:spacing w:val="-3"/>
        </w:rPr>
        <w:t>c</w:t>
      </w:r>
      <w:r>
        <w:rPr>
          <w:color w:val="231F20"/>
          <w:spacing w:val="-1"/>
        </w:rPr>
        <w:t>e</w:t>
      </w:r>
      <w:r>
        <w:rPr>
          <w:color w:val="231F20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incl</w:t>
      </w:r>
      <w:r>
        <w:rPr>
          <w:color w:val="231F20"/>
          <w:spacing w:val="-4"/>
        </w:rPr>
        <w:t>u</w:t>
      </w:r>
      <w:r>
        <w:rPr>
          <w:color w:val="231F20"/>
          <w:spacing w:val="-1"/>
        </w:rPr>
        <w:t>ding</w:t>
      </w:r>
      <w:r>
        <w:rPr>
          <w:color w:val="231F20"/>
        </w:rPr>
        <w:t>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bu</w:t>
      </w:r>
      <w:r>
        <w:rPr>
          <w:color w:val="231F20"/>
        </w:rPr>
        <w:t>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</w:rPr>
        <w:t>ot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li</w:t>
      </w:r>
      <w:r>
        <w:rPr>
          <w:color w:val="231F20"/>
        </w:rPr>
        <w:t>mi</w:t>
      </w:r>
      <w:r>
        <w:rPr>
          <w:color w:val="231F20"/>
          <w:spacing w:val="-1"/>
        </w:rPr>
        <w:t>te</w:t>
      </w:r>
      <w:r>
        <w:rPr>
          <w:color w:val="231F20"/>
        </w:rPr>
        <w:t>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>o,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-3"/>
        </w:rPr>
        <w:t>u</w:t>
      </w:r>
      <w:r>
        <w:rPr>
          <w:color w:val="231F20"/>
          <w:spacing w:val="-1"/>
        </w:rPr>
        <w:t>stome</w:t>
      </w:r>
      <w:r>
        <w:rPr>
          <w:color w:val="231F20"/>
        </w:rPr>
        <w:t>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ervi</w:t>
      </w:r>
      <w:r>
        <w:rPr>
          <w:color w:val="231F20"/>
          <w:spacing w:val="-3"/>
        </w:rPr>
        <w:t>c</w:t>
      </w:r>
      <w:r>
        <w:rPr>
          <w:color w:val="231F20"/>
        </w:rPr>
        <w:t>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e</w:t>
      </w:r>
      <w:r>
        <w:rPr>
          <w:color w:val="231F20"/>
          <w:spacing w:val="-1"/>
        </w:rPr>
        <w:t>tric</w:t>
      </w:r>
      <w:r>
        <w:rPr>
          <w:color w:val="231F20"/>
        </w:rPr>
        <w:t>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(</w:t>
      </w:r>
      <w:r>
        <w:rPr>
          <w:color w:val="231F20"/>
        </w:rPr>
        <w:t>e</w:t>
      </w:r>
      <w:r>
        <w:rPr>
          <w:color w:val="231F20"/>
          <w:spacing w:val="-1"/>
        </w:rPr>
        <w:t>.g.</w:t>
      </w:r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nsu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complaints an</w:t>
      </w:r>
      <w:r>
        <w:rPr>
          <w:color w:val="231F20"/>
        </w:rPr>
        <w:t>d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>inquirie</w:t>
      </w:r>
      <w:r>
        <w:rPr>
          <w:color w:val="231F20"/>
        </w:rPr>
        <w:t>s,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qualit</w:t>
      </w:r>
      <w:r>
        <w:rPr>
          <w:color w:val="231F20"/>
        </w:rPr>
        <w:t>y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r</w:t>
      </w:r>
      <w:r>
        <w:rPr>
          <w:color w:val="231F20"/>
        </w:rPr>
        <w:t>ol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i</w:t>
      </w:r>
      <w:r>
        <w:rPr>
          <w:color w:val="231F20"/>
          <w:spacing w:val="-3"/>
        </w:rPr>
        <w:t>e</w:t>
      </w:r>
      <w:r>
        <w:rPr>
          <w:color w:val="231F20"/>
        </w:rPr>
        <w:t>ws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cu</w:t>
      </w:r>
      <w:r>
        <w:rPr>
          <w:color w:val="231F20"/>
          <w:spacing w:val="-3"/>
        </w:rPr>
        <w:t>s</w:t>
      </w:r>
      <w:r>
        <w:rPr>
          <w:color w:val="231F20"/>
        </w:rPr>
        <w:t>t</w:t>
      </w:r>
      <w:r>
        <w:rPr>
          <w:color w:val="231F20"/>
          <w:spacing w:val="-1"/>
        </w:rPr>
        <w:t>o</w:t>
      </w:r>
      <w:r>
        <w:rPr>
          <w:color w:val="231F20"/>
        </w:rPr>
        <w:t>m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alls),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fi</w:t>
      </w:r>
      <w:r>
        <w:rPr>
          <w:color w:val="231F20"/>
          <w:spacing w:val="-2"/>
        </w:rPr>
        <w:t>n</w:t>
      </w:r>
      <w:r>
        <w:rPr>
          <w:color w:val="231F20"/>
        </w:rPr>
        <w:t>ancial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3"/>
        </w:rPr>
        <w:t>f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man</w:t>
      </w:r>
      <w:r>
        <w:rPr>
          <w:color w:val="231F20"/>
          <w:spacing w:val="-3"/>
        </w:rPr>
        <w:t>c</w:t>
      </w:r>
      <w:r>
        <w:rPr>
          <w:color w:val="231F20"/>
        </w:rPr>
        <w:t>e,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4"/>
        </w:rPr>
        <w:t>u</w:t>
      </w:r>
      <w:r>
        <w:rPr>
          <w:color w:val="231F20"/>
        </w:rPr>
        <w:t>mber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</w:rPr>
        <w:t>ew cust</w:t>
      </w:r>
      <w:r>
        <w:rPr>
          <w:color w:val="231F20"/>
          <w:spacing w:val="-2"/>
        </w:rPr>
        <w:t>o</w:t>
      </w:r>
      <w:r>
        <w:rPr>
          <w:color w:val="231F20"/>
        </w:rPr>
        <w:t>me</w:t>
      </w:r>
      <w:r>
        <w:rPr>
          <w:color w:val="231F20"/>
          <w:spacing w:val="-2"/>
        </w:rPr>
        <w:t>r</w:t>
      </w:r>
      <w:r>
        <w:rPr>
          <w:color w:val="231F20"/>
        </w:rPr>
        <w:t>s,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nt</w:t>
      </w:r>
      <w:r>
        <w:rPr>
          <w:color w:val="231F20"/>
          <w:spacing w:val="-3"/>
        </w:rPr>
        <w:t>r</w:t>
      </w:r>
      <w:r>
        <w:rPr>
          <w:color w:val="231F20"/>
        </w:rPr>
        <w:t>ols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erational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1"/>
        </w:rPr>
        <w:t>m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d</w:t>
      </w:r>
      <w:r>
        <w:rPr>
          <w:color w:val="231F20"/>
        </w:rPr>
        <w:t>ial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activitie</w:t>
      </w:r>
      <w:r>
        <w:rPr>
          <w:color w:val="231F20"/>
          <w:spacing w:val="1"/>
        </w:rPr>
        <w:t>s</w:t>
      </w:r>
      <w:r>
        <w:rPr>
          <w:color w:val="231F20"/>
        </w:rPr>
        <w:t>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-3"/>
        </w:rPr>
        <w:t>f</w:t>
      </w:r>
      <w:r>
        <w:rPr>
          <w:color w:val="231F20"/>
        </w:rPr>
        <w:t>ect</w:t>
      </w:r>
      <w:r>
        <w:rPr>
          <w:color w:val="231F20"/>
          <w:spacing w:val="-3"/>
        </w:rPr>
        <w:t>i</w:t>
      </w:r>
      <w:r>
        <w:rPr>
          <w:color w:val="231F20"/>
          <w:spacing w:val="1"/>
        </w:rPr>
        <w:t>v</w:t>
      </w:r>
      <w:r>
        <w:rPr>
          <w:color w:val="231F20"/>
        </w:rPr>
        <w:t>en</w:t>
      </w:r>
      <w:r>
        <w:rPr>
          <w:color w:val="231F20"/>
          <w:spacing w:val="-2"/>
        </w:rPr>
        <w:t>e</w:t>
      </w:r>
      <w:r>
        <w:rPr>
          <w:color w:val="231F20"/>
          <w:spacing w:val="-3"/>
        </w:rPr>
        <w:t>s</w:t>
      </w:r>
      <w:r>
        <w:rPr>
          <w:color w:val="231F20"/>
        </w:rPr>
        <w:t>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nt</w:t>
      </w:r>
      <w:r>
        <w:rPr>
          <w:color w:val="231F20"/>
          <w:spacing w:val="-3"/>
        </w:rPr>
        <w:t>r</w:t>
      </w:r>
      <w:r>
        <w:rPr>
          <w:color w:val="231F20"/>
        </w:rPr>
        <w:t>ols,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any other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etric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entified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>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mit</w:t>
      </w:r>
      <w:r>
        <w:rPr>
          <w:color w:val="231F20"/>
          <w:spacing w:val="-3"/>
        </w:rPr>
        <w:t>t</w:t>
      </w:r>
      <w:r>
        <w:rPr>
          <w:color w:val="231F20"/>
        </w:rPr>
        <w:t>ee,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</w:t>
      </w:r>
      <w:r>
        <w:rPr>
          <w:color w:val="231F20"/>
        </w:rPr>
        <w:t>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ar</w:t>
      </w:r>
      <w:r>
        <w:rPr>
          <w:color w:val="231F20"/>
          <w:spacing w:val="-2"/>
        </w:rPr>
        <w:t>d</w:t>
      </w:r>
      <w:r>
        <w:rPr>
          <w:color w:val="231F20"/>
        </w:rPr>
        <w:t>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ar</w:t>
      </w:r>
      <w:r>
        <w:rPr>
          <w:color w:val="231F20"/>
          <w:spacing w:val="-2"/>
        </w:rPr>
        <w:t>d</w:t>
      </w:r>
      <w:r>
        <w:rPr>
          <w:color w:val="231F20"/>
        </w:rPr>
        <w:t>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</w:t>
      </w:r>
      <w:r>
        <w:rPr>
          <w:color w:val="231F20"/>
        </w:rPr>
        <w:t>p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-3"/>
        </w:rPr>
        <w:t>C</w:t>
      </w:r>
      <w:r>
        <w:rPr>
          <w:color w:val="231F20"/>
          <w:spacing w:val="-1"/>
        </w:rPr>
        <w:t>C</w:t>
      </w:r>
      <w:r>
        <w:rPr>
          <w:color w:val="231F20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li</w:t>
      </w:r>
      <w:r>
        <w:rPr>
          <w:color w:val="231F20"/>
          <w:spacing w:val="-4"/>
        </w:rPr>
        <w:t>n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busines</w:t>
      </w:r>
      <w:r>
        <w:rPr>
          <w:color w:val="231F20"/>
        </w:rPr>
        <w:t>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ongoi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po</w:t>
      </w:r>
      <w:r>
        <w:rPr>
          <w:color w:val="231F20"/>
          <w:spacing w:val="-3"/>
        </w:rPr>
        <w:t>s</w:t>
      </w:r>
      <w:r>
        <w:rPr>
          <w:color w:val="231F20"/>
        </w:rPr>
        <w:t>t</w:t>
      </w:r>
      <w:r>
        <w:rPr>
          <w:color w:val="231F20"/>
          <w:spacing w:val="-1"/>
        </w:rPr>
        <w:t>-la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n</w:t>
      </w:r>
      <w:r>
        <w:rPr>
          <w:color w:val="231F20"/>
        </w:rPr>
        <w:t>ch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perfor</w:t>
      </w:r>
      <w:r>
        <w:rPr>
          <w:color w:val="231F20"/>
          <w:spacing w:val="-2"/>
        </w:rPr>
        <w:t>m</w:t>
      </w:r>
      <w:r>
        <w:rPr>
          <w:color w:val="231F20"/>
        </w:rPr>
        <w:t>ance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fo</w:t>
      </w:r>
      <w:r>
        <w:rPr>
          <w:color w:val="231F20"/>
          <w:spacing w:val="-3"/>
        </w:rPr>
        <w:t>r</w:t>
      </w:r>
      <w:r>
        <w:rPr>
          <w:color w:val="231F20"/>
        </w:rPr>
        <w:t>mat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iary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 xml:space="preserve">BA </w:t>
      </w:r>
      <w:r>
        <w:rPr>
          <w:color w:val="231F20"/>
          <w:spacing w:val="-1"/>
        </w:rPr>
        <w:t>C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mm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tt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e</w:t>
      </w:r>
      <w:r>
        <w:rPr>
          <w:color w:val="231F20"/>
        </w:rPr>
        <w:t>.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duratio</w:t>
      </w:r>
      <w:r>
        <w:rPr>
          <w:color w:val="231F20"/>
        </w:rPr>
        <w:t>n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frequenc</w:t>
      </w:r>
      <w:r>
        <w:rPr>
          <w:color w:val="231F20"/>
        </w:rPr>
        <w:t>y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po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-1"/>
        </w:rPr>
        <w:t>in</w:t>
      </w:r>
      <w:r>
        <w:rPr>
          <w:color w:val="231F20"/>
        </w:rPr>
        <w:t>g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w</w:t>
      </w:r>
      <w:r>
        <w:rPr>
          <w:color w:val="231F20"/>
          <w:spacing w:val="-1"/>
        </w:rPr>
        <w:t>il</w:t>
      </w:r>
      <w:r>
        <w:rPr>
          <w:color w:val="231F20"/>
        </w:rPr>
        <w:t>l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te</w:t>
      </w:r>
      <w:r>
        <w:rPr>
          <w:color w:val="231F20"/>
          <w:spacing w:val="-3"/>
        </w:rPr>
        <w:t>r</w:t>
      </w:r>
      <w:r>
        <w:rPr>
          <w:color w:val="231F20"/>
        </w:rPr>
        <w:t>m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o</w:t>
      </w:r>
      <w:r>
        <w:rPr>
          <w:color w:val="231F20"/>
          <w:spacing w:val="-1"/>
        </w:rPr>
        <w:t>ni</w:t>
      </w:r>
      <w:r>
        <w:rPr>
          <w:color w:val="231F20"/>
          <w:spacing w:val="-3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>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pla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s</w:t>
      </w:r>
      <w:r>
        <w:rPr>
          <w:color w:val="231F20"/>
        </w:rPr>
        <w:t>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>d will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a</w:t>
      </w:r>
      <w:r>
        <w:rPr>
          <w:color w:val="231F20"/>
        </w:rPr>
        <w:t>ke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nt</w:t>
      </w:r>
      <w:r>
        <w:rPr>
          <w:color w:val="231F20"/>
        </w:rPr>
        <w:t>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1"/>
        </w:rPr>
        <w:t>o</w:t>
      </w:r>
      <w:r>
        <w:rPr>
          <w:color w:val="231F20"/>
        </w:rPr>
        <w:t>nsi</w:t>
      </w:r>
      <w:r>
        <w:rPr>
          <w:color w:val="231F20"/>
          <w:spacing w:val="-4"/>
        </w:rPr>
        <w:t>d</w:t>
      </w:r>
      <w:r>
        <w:rPr>
          <w:color w:val="231F20"/>
        </w:rPr>
        <w:t>erat</w:t>
      </w:r>
      <w:r>
        <w:rPr>
          <w:color w:val="231F20"/>
          <w:spacing w:val="-3"/>
        </w:rPr>
        <w:t>i</w:t>
      </w:r>
      <w:r>
        <w:rPr>
          <w:color w:val="231F20"/>
          <w:spacing w:val="-2"/>
        </w:rPr>
        <w:t>o</w:t>
      </w:r>
      <w:r>
        <w:rPr>
          <w:color w:val="231F20"/>
        </w:rPr>
        <w:t>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ri</w:t>
      </w:r>
      <w:r>
        <w:rPr>
          <w:color w:val="231F20"/>
          <w:spacing w:val="-3"/>
        </w:rPr>
        <w:t>s</w:t>
      </w:r>
      <w:r>
        <w:rPr>
          <w:color w:val="231F20"/>
        </w:rPr>
        <w:t>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y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appr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q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ire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ents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</w:t>
      </w:r>
      <w:r>
        <w:rPr>
          <w:color w:val="231F20"/>
          <w:spacing w:val="-4"/>
        </w:rPr>
        <w:t>r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NPB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</w:t>
      </w:r>
      <w:r>
        <w:rPr>
          <w:color w:val="231F20"/>
          <w:spacing w:val="-1"/>
        </w:rPr>
        <w:t>it</w:t>
      </w:r>
      <w:r>
        <w:rPr>
          <w:color w:val="231F20"/>
          <w:spacing w:val="-3"/>
        </w:rPr>
        <w:t>t</w:t>
      </w:r>
      <w:r>
        <w:rPr>
          <w:color w:val="231F20"/>
        </w:rPr>
        <w:t>ee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v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lo</w:t>
      </w:r>
      <w:r>
        <w:rPr>
          <w:color w:val="231F20"/>
        </w:rPr>
        <w:t>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NPB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em</w:t>
      </w:r>
      <w:r>
        <w:rPr>
          <w:color w:val="231F20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>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f</w:t>
      </w:r>
      <w:r>
        <w:rPr>
          <w:color w:val="231F20"/>
        </w:rPr>
        <w:t>o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atio</w:t>
      </w:r>
      <w:r>
        <w:rPr>
          <w:color w:val="231F20"/>
        </w:rPr>
        <w:t>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</w:t>
      </w:r>
      <w:r>
        <w:rPr>
          <w:color w:val="231F20"/>
          <w:spacing w:val="-4"/>
        </w:rPr>
        <w:t>r</w:t>
      </w:r>
      <w:r>
        <w:rPr>
          <w:color w:val="231F20"/>
        </w:rPr>
        <w:t>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boar</w:t>
      </w:r>
      <w:r>
        <w:rPr>
          <w:color w:val="231F20"/>
          <w:spacing w:val="-2"/>
        </w:rPr>
        <w:t>d</w:t>
      </w:r>
      <w:r>
        <w:rPr>
          <w:color w:val="231F20"/>
        </w:rPr>
        <w:t>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 xml:space="preserve">USA </w:t>
      </w:r>
      <w:r>
        <w:rPr>
          <w:color w:val="231F20"/>
        </w:rPr>
        <w:t>NPBA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mm</w:t>
      </w:r>
      <w:r>
        <w:rPr>
          <w:color w:val="231F20"/>
          <w:spacing w:val="-3"/>
        </w:rPr>
        <w:t>i</w:t>
      </w:r>
      <w:r>
        <w:rPr>
          <w:color w:val="231F20"/>
        </w:rPr>
        <w:t>tt</w:t>
      </w:r>
      <w:r>
        <w:rPr>
          <w:color w:val="231F20"/>
          <w:spacing w:val="-2"/>
        </w:rPr>
        <w:t>e</w:t>
      </w:r>
      <w:r>
        <w:rPr>
          <w:color w:val="231F20"/>
          <w:spacing w:val="1"/>
        </w:rPr>
        <w:t>e</w:t>
      </w:r>
      <w:r>
        <w:rPr>
          <w:color w:val="231F20"/>
        </w:rPr>
        <w:t>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NPBA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Co</w:t>
      </w:r>
      <w:r>
        <w:rPr>
          <w:color w:val="231F20"/>
          <w:spacing w:val="-2"/>
        </w:rPr>
        <w:t>m</w:t>
      </w:r>
      <w:r>
        <w:rPr>
          <w:color w:val="231F20"/>
        </w:rPr>
        <w:t>m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te</w:t>
      </w:r>
      <w:r>
        <w:rPr>
          <w:color w:val="231F20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wi</w:t>
      </w:r>
      <w:r>
        <w:rPr>
          <w:color w:val="231F20"/>
          <w:spacing w:val="-3"/>
        </w:rPr>
        <w:t>l</w:t>
      </w:r>
      <w:r>
        <w:rPr>
          <w:color w:val="231F20"/>
        </w:rPr>
        <w:t>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revie</w:t>
      </w:r>
      <w:r>
        <w:rPr>
          <w:color w:val="231F20"/>
        </w:rPr>
        <w:t>w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ns</w:t>
      </w:r>
      <w:r>
        <w:rPr>
          <w:color w:val="231F20"/>
        </w:rPr>
        <w:t>olidate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form</w:t>
      </w:r>
      <w:r>
        <w:rPr>
          <w:color w:val="231F20"/>
          <w:spacing w:val="-3"/>
        </w:rPr>
        <w:t>a</w:t>
      </w:r>
      <w:r>
        <w:rPr>
          <w:color w:val="231F20"/>
        </w:rPr>
        <w:t>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fr</w:t>
      </w:r>
      <w:r>
        <w:rPr>
          <w:color w:val="231F20"/>
          <w:spacing w:val="-2"/>
        </w:rPr>
        <w:t>o</w:t>
      </w:r>
      <w:r>
        <w:rPr>
          <w:color w:val="231F20"/>
        </w:rPr>
        <w:t>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 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</w:t>
      </w:r>
      <w:r>
        <w:rPr>
          <w:color w:val="231F20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iary NPBA C</w:t>
      </w:r>
      <w:r>
        <w:rPr>
          <w:color w:val="231F20"/>
          <w:spacing w:val="-2"/>
        </w:rPr>
        <w:t>om</w:t>
      </w:r>
      <w:r>
        <w:rPr>
          <w:color w:val="231F20"/>
        </w:rPr>
        <w:t>mit</w:t>
      </w:r>
      <w:r>
        <w:rPr>
          <w:color w:val="231F20"/>
          <w:spacing w:val="-3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>es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S</w:t>
      </w:r>
      <w:r>
        <w:rPr>
          <w:color w:val="231F20"/>
          <w:spacing w:val="-2"/>
        </w:rPr>
        <w:t>H</w:t>
      </w:r>
      <w:r>
        <w:rPr>
          <w:color w:val="231F20"/>
        </w:rPr>
        <w:t>U</w:t>
      </w:r>
      <w:r>
        <w:rPr>
          <w:color w:val="231F20"/>
          <w:spacing w:val="-4"/>
        </w:rPr>
        <w:t>S</w:t>
      </w:r>
      <w:r>
        <w:rPr>
          <w:color w:val="231F20"/>
        </w:rPr>
        <w:t>A Board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 xml:space="preserve">r </w:t>
      </w:r>
      <w:r>
        <w:rPr>
          <w:color w:val="231F20"/>
          <w:spacing w:val="-2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>e the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1"/>
        </w:rPr>
        <w:t>o</w:t>
      </w:r>
      <w:r>
        <w:rPr>
          <w:color w:val="231F20"/>
        </w:rPr>
        <w:t>f.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1"/>
        </w:rPr>
        <w:t>M</w:t>
      </w:r>
      <w:r>
        <w:rPr>
          <w:color w:val="231F20"/>
        </w:rPr>
        <w:t>ore freq</w:t>
      </w:r>
      <w:r>
        <w:rPr>
          <w:color w:val="231F20"/>
          <w:spacing w:val="-4"/>
        </w:rPr>
        <w:t>u</w:t>
      </w:r>
      <w:r>
        <w:rPr>
          <w:color w:val="231F20"/>
        </w:rPr>
        <w:t>ent ad- hoc i</w:t>
      </w:r>
      <w:r>
        <w:rPr>
          <w:color w:val="231F20"/>
          <w:spacing w:val="-2"/>
        </w:rPr>
        <w:t>n</w:t>
      </w:r>
      <w:r>
        <w:rPr>
          <w:color w:val="231F20"/>
        </w:rPr>
        <w:t>f</w:t>
      </w:r>
      <w:r>
        <w:rPr>
          <w:color w:val="231F20"/>
          <w:spacing w:val="-2"/>
        </w:rPr>
        <w:t>o</w:t>
      </w:r>
      <w:r>
        <w:rPr>
          <w:color w:val="231F20"/>
        </w:rPr>
        <w:t>rm</w:t>
      </w:r>
      <w:r>
        <w:rPr>
          <w:color w:val="231F20"/>
          <w:spacing w:val="-3"/>
        </w:rPr>
        <w:t>a</w:t>
      </w:r>
      <w:r>
        <w:rPr>
          <w:color w:val="231F20"/>
        </w:rPr>
        <w:t>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y 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2"/>
        </w:rPr>
        <w:t>e</w:t>
      </w:r>
      <w:r>
        <w:rPr>
          <w:color w:val="231F20"/>
        </w:rPr>
        <w:t>quested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f</w:t>
      </w:r>
      <w:r>
        <w:rPr>
          <w:color w:val="231F20"/>
          <w:spacing w:val="-1"/>
        </w:rPr>
        <w:t xml:space="preserve"> n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ce</w:t>
      </w:r>
      <w:r>
        <w:rPr>
          <w:color w:val="231F20"/>
        </w:rPr>
        <w:t>s</w:t>
      </w:r>
      <w:r>
        <w:rPr>
          <w:color w:val="231F20"/>
          <w:spacing w:val="-1"/>
        </w:rPr>
        <w:t>s</w:t>
      </w:r>
      <w:r>
        <w:rPr>
          <w:color w:val="231F20"/>
          <w:spacing w:val="-3"/>
        </w:rPr>
        <w:t>a</w:t>
      </w:r>
      <w:r>
        <w:rPr>
          <w:color w:val="231F20"/>
        </w:rPr>
        <w:t>ry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>d</w:t>
      </w:r>
      <w:r>
        <w:rPr>
          <w:color w:val="231F20"/>
          <w:spacing w:val="-3"/>
        </w:rPr>
        <w:t>es</w:t>
      </w:r>
      <w:r>
        <w:rPr>
          <w:color w:val="231F20"/>
        </w:rPr>
        <w:t>i</w:t>
      </w:r>
      <w:r>
        <w:rPr>
          <w:color w:val="231F20"/>
          <w:spacing w:val="-1"/>
        </w:rPr>
        <w:t>rabl</w:t>
      </w:r>
      <w:r>
        <w:rPr>
          <w:color w:val="231F20"/>
        </w:rPr>
        <w:t>e.</w:t>
      </w:r>
    </w:p>
    <w:p w:rsidR="00FF7F45" w:rsidRDefault="00FF7F45">
      <w:pPr>
        <w:spacing w:before="10" w:line="190" w:lineRule="exact"/>
        <w:rPr>
          <w:sz w:val="19"/>
          <w:szCs w:val="19"/>
        </w:rPr>
      </w:pPr>
    </w:p>
    <w:p w:rsidR="00FF7F45" w:rsidRDefault="00290FD6">
      <w:pPr>
        <w:pStyle w:val="Heading3"/>
        <w:numPr>
          <w:ilvl w:val="1"/>
          <w:numId w:val="2"/>
        </w:numPr>
        <w:tabs>
          <w:tab w:val="left" w:pos="802"/>
        </w:tabs>
        <w:ind w:right="5806"/>
        <w:jc w:val="both"/>
        <w:rPr>
          <w:b w:val="0"/>
          <w:bCs w:val="0"/>
        </w:rPr>
      </w:pPr>
      <w:bookmarkStart w:id="22" w:name="_TOC_250012"/>
      <w:r>
        <w:rPr>
          <w:color w:val="231F20"/>
          <w:spacing w:val="-1"/>
        </w:rPr>
        <w:t>Issu</w:t>
      </w:r>
      <w:r>
        <w:rPr>
          <w:color w:val="231F20"/>
        </w:rPr>
        <w:t>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Management/Esc</w:t>
      </w:r>
      <w:r>
        <w:rPr>
          <w:color w:val="231F20"/>
          <w:spacing w:val="2"/>
        </w:rPr>
        <w:t>a</w:t>
      </w:r>
      <w:r>
        <w:rPr>
          <w:color w:val="231F20"/>
        </w:rPr>
        <w:t>l</w:t>
      </w:r>
      <w:r>
        <w:rPr>
          <w:color w:val="231F20"/>
          <w:spacing w:val="-1"/>
        </w:rPr>
        <w:t>at</w:t>
      </w:r>
      <w:r>
        <w:rPr>
          <w:color w:val="231F20"/>
          <w:spacing w:val="1"/>
        </w:rPr>
        <w:t>i</w:t>
      </w:r>
      <w:r>
        <w:rPr>
          <w:color w:val="231F20"/>
        </w:rPr>
        <w:t>on</w:t>
      </w:r>
      <w:bookmarkEnd w:id="22"/>
    </w:p>
    <w:p w:rsidR="00FF7F45" w:rsidRDefault="00FF7F45">
      <w:pPr>
        <w:spacing w:before="9" w:line="130" w:lineRule="exact"/>
        <w:rPr>
          <w:sz w:val="13"/>
          <w:szCs w:val="13"/>
        </w:rPr>
      </w:pPr>
    </w:p>
    <w:p w:rsidR="00FF7F45" w:rsidRDefault="00290FD6">
      <w:pPr>
        <w:pStyle w:val="BodyText"/>
        <w:spacing w:line="275" w:lineRule="auto"/>
        <w:ind w:right="115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opo</w:t>
      </w:r>
      <w:r>
        <w:rPr>
          <w:color w:val="231F20"/>
          <w:spacing w:val="-4"/>
        </w:rPr>
        <w:t>n</w:t>
      </w:r>
      <w:r>
        <w:rPr>
          <w:color w:val="231F20"/>
        </w:rPr>
        <w:t>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-3"/>
        </w:rPr>
        <w:t>p</w:t>
      </w:r>
      <w:r>
        <w:rPr>
          <w:color w:val="231F20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2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terial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issu</w:t>
      </w:r>
      <w:r>
        <w:rPr>
          <w:color w:val="231F20"/>
          <w:spacing w:val="-3"/>
        </w:rPr>
        <w:t>es</w:t>
      </w:r>
      <w:r>
        <w:rPr>
          <w:color w:val="231F20"/>
          <w:position w:val="10"/>
          <w:sz w:val="14"/>
          <w:szCs w:val="14"/>
        </w:rPr>
        <w:t>3</w:t>
      </w:r>
      <w:r>
        <w:rPr>
          <w:color w:val="231F20"/>
          <w:spacing w:val="25"/>
          <w:position w:val="10"/>
          <w:sz w:val="14"/>
          <w:szCs w:val="14"/>
        </w:rPr>
        <w:t xml:space="preserve"> </w:t>
      </w:r>
      <w:r>
        <w:rPr>
          <w:color w:val="231F20"/>
          <w:spacing w:val="-1"/>
        </w:rPr>
        <w:t>tha</w:t>
      </w:r>
      <w:r>
        <w:rPr>
          <w:color w:val="231F20"/>
        </w:rPr>
        <w:t>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aris</w:t>
      </w:r>
      <w:r>
        <w:rPr>
          <w:color w:val="231F20"/>
        </w:rPr>
        <w:t>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njuncti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-3"/>
        </w:rPr>
        <w:t>h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nt</w:t>
      </w:r>
      <w:r>
        <w:rPr>
          <w:color w:val="231F20"/>
        </w:rPr>
        <w:t>r</w:t>
      </w:r>
      <w:r>
        <w:rPr>
          <w:color w:val="231F20"/>
          <w:spacing w:val="-1"/>
        </w:rPr>
        <w:t>oduct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</w:t>
      </w:r>
      <w:r>
        <w:rPr>
          <w:color w:val="231F20"/>
        </w:rPr>
        <w:t>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 xml:space="preserve">in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timel</w:t>
      </w:r>
      <w:r>
        <w:rPr>
          <w:color w:val="231F20"/>
        </w:rPr>
        <w:t>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manne</w:t>
      </w:r>
      <w:r>
        <w:rPr>
          <w:color w:val="231F20"/>
        </w:rPr>
        <w:t>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>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appropriat</w:t>
      </w:r>
      <w:r>
        <w:rPr>
          <w:color w:val="231F20"/>
        </w:rPr>
        <w:t>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</w:t>
      </w:r>
      <w:r>
        <w:rPr>
          <w:color w:val="231F20"/>
          <w:spacing w:val="-4"/>
        </w:rPr>
        <w:t>r</w:t>
      </w:r>
      <w:r>
        <w:rPr>
          <w:color w:val="231F20"/>
        </w:rPr>
        <w:t>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N</w:t>
      </w:r>
      <w:r>
        <w:rPr>
          <w:color w:val="231F20"/>
          <w:spacing w:val="-2"/>
        </w:rPr>
        <w:t>P</w:t>
      </w:r>
      <w:r>
        <w:rPr>
          <w:color w:val="231F20"/>
        </w:rPr>
        <w:t>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"/>
        </w:rPr>
        <w:t>om</w:t>
      </w:r>
      <w:r>
        <w:rPr>
          <w:color w:val="231F20"/>
        </w:rPr>
        <w:t>mit</w:t>
      </w:r>
      <w:r>
        <w:rPr>
          <w:color w:val="231F20"/>
          <w:spacing w:val="-3"/>
        </w:rPr>
        <w:t>t</w:t>
      </w:r>
      <w:r>
        <w:rPr>
          <w:color w:val="231F20"/>
        </w:rPr>
        <w:t>ee.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</w:t>
      </w:r>
      <w:r>
        <w:rPr>
          <w:color w:val="231F20"/>
        </w:rPr>
        <w:t>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4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>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1"/>
        </w:rPr>
        <w:t>u</w:t>
      </w:r>
      <w:r>
        <w:rPr>
          <w:color w:val="231F20"/>
        </w:rPr>
        <w:t>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v</w:t>
      </w:r>
      <w:r>
        <w:rPr>
          <w:color w:val="231F20"/>
        </w:rPr>
        <w:t>elop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remediatio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pla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acce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tabl</w:t>
      </w:r>
      <w:r>
        <w:rPr>
          <w:color w:val="231F20"/>
        </w:rPr>
        <w:t xml:space="preserve">e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</w:t>
      </w:r>
      <w:r>
        <w:rPr>
          <w:color w:val="231F20"/>
        </w:rPr>
        <w:t xml:space="preserve">y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  <w:spacing w:val="-1"/>
        </w:rPr>
        <w:t>B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2"/>
        </w:rPr>
        <w:t>m</w:t>
      </w:r>
      <w:r>
        <w:rPr>
          <w:color w:val="231F20"/>
          <w:spacing w:val="1"/>
        </w:rPr>
        <w:t>m</w:t>
      </w:r>
      <w:r>
        <w:rPr>
          <w:color w:val="231F20"/>
          <w:spacing w:val="-1"/>
        </w:rPr>
        <w:t>i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t</w:t>
      </w:r>
      <w:r>
        <w:rPr>
          <w:color w:val="231F20"/>
          <w:spacing w:val="-2"/>
        </w:rPr>
        <w:t>e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re</w:t>
      </w:r>
      <w:r>
        <w:rPr>
          <w:color w:val="231F20"/>
          <w:spacing w:val="-4"/>
        </w:rPr>
        <w:t>p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r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og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agai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s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pla</w:t>
      </w:r>
      <w:r>
        <w:rPr>
          <w:color w:val="231F20"/>
          <w:spacing w:val="-2"/>
        </w:rPr>
        <w:t>n</w:t>
      </w:r>
      <w:r>
        <w:rPr>
          <w:color w:val="231F20"/>
        </w:rPr>
        <w:t>.</w:t>
      </w:r>
    </w:p>
    <w:p w:rsidR="00FF7F45" w:rsidRDefault="00FF7F45">
      <w:pPr>
        <w:spacing w:before="1" w:line="200" w:lineRule="exact"/>
        <w:rPr>
          <w:sz w:val="20"/>
          <w:szCs w:val="20"/>
        </w:rPr>
      </w:pPr>
    </w:p>
    <w:p w:rsidR="00FF7F45" w:rsidRDefault="00290FD6">
      <w:pPr>
        <w:pStyle w:val="Heading3"/>
        <w:numPr>
          <w:ilvl w:val="1"/>
          <w:numId w:val="2"/>
        </w:numPr>
        <w:tabs>
          <w:tab w:val="left" w:pos="802"/>
        </w:tabs>
        <w:ind w:right="8002"/>
        <w:jc w:val="both"/>
        <w:rPr>
          <w:b w:val="0"/>
          <w:bCs w:val="0"/>
        </w:rPr>
      </w:pPr>
      <w:bookmarkStart w:id="23" w:name="_TOC_250011"/>
      <w:r>
        <w:rPr>
          <w:color w:val="231F20"/>
        </w:rPr>
        <w:t>Tr</w:t>
      </w:r>
      <w:r>
        <w:rPr>
          <w:color w:val="231F20"/>
          <w:spacing w:val="-1"/>
        </w:rPr>
        <w:t>a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ing</w:t>
      </w:r>
      <w:bookmarkEnd w:id="23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5" w:lineRule="auto"/>
        <w:ind w:right="222"/>
        <w:jc w:val="both"/>
      </w:pPr>
      <w:r>
        <w:pict>
          <v:group id="_x0000_s1071" style="position:absolute;left:0;text-align:left;margin-left:1in;margin-top:71.35pt;width:2in;height:.1pt;z-index:-1112;mso-position-horizontal-relative:page" coordorigin="1440,1427" coordsize="2880,2">
            <v:shape id="_x0000_s1072" style="position:absolute;left:1440;top:1427;width:2880;height:2" coordorigin="1440,1427" coordsize="2880,0" path="m1440,1427r2881,e" filled="f" strokecolor="#231f20" strokeweight=".24692mm">
              <v:path arrowok="t"/>
            </v:shape>
            <w10:wrap anchorx="page"/>
          </v:group>
        </w:pict>
      </w:r>
      <w:r>
        <w:rPr>
          <w:color w:val="231F20"/>
        </w:rPr>
        <w:t xml:space="preserve">The </w:t>
      </w:r>
      <w:r>
        <w:rPr>
          <w:color w:val="231F20"/>
          <w:spacing w:val="-1"/>
        </w:rPr>
        <w:t>P</w:t>
      </w:r>
      <w:r>
        <w:rPr>
          <w:color w:val="231F20"/>
        </w:rPr>
        <w:t>ro</w:t>
      </w:r>
      <w:r>
        <w:rPr>
          <w:color w:val="231F20"/>
          <w:spacing w:val="-4"/>
        </w:rPr>
        <w:t>p</w:t>
      </w:r>
      <w:r>
        <w:rPr>
          <w:color w:val="231F20"/>
        </w:rPr>
        <w:t>onent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 d</w:t>
      </w:r>
      <w:r>
        <w:rPr>
          <w:color w:val="231F20"/>
          <w:spacing w:val="-2"/>
        </w:rPr>
        <w:t>e</w:t>
      </w:r>
      <w:r>
        <w:rPr>
          <w:color w:val="231F20"/>
        </w:rPr>
        <w:t>ve</w:t>
      </w:r>
      <w:r>
        <w:rPr>
          <w:color w:val="231F20"/>
          <w:spacing w:val="-3"/>
        </w:rPr>
        <w:t>l</w:t>
      </w:r>
      <w:r>
        <w:rPr>
          <w:color w:val="231F20"/>
          <w:spacing w:val="-2"/>
        </w:rPr>
        <w:t>o</w:t>
      </w:r>
      <w:r>
        <w:rPr>
          <w:color w:val="231F20"/>
        </w:rPr>
        <w:t>p a trai</w:t>
      </w:r>
      <w:r>
        <w:rPr>
          <w:color w:val="231F20"/>
          <w:spacing w:val="-2"/>
        </w:rPr>
        <w:t>n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b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imp</w:t>
      </w:r>
      <w:r>
        <w:rPr>
          <w:color w:val="231F20"/>
          <w:spacing w:val="-4"/>
        </w:rPr>
        <w:t>l</w:t>
      </w:r>
      <w:r>
        <w:rPr>
          <w:color w:val="231F20"/>
          <w:spacing w:val="-1"/>
        </w:rPr>
        <w:t>emente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comp</w:t>
      </w:r>
      <w:r>
        <w:rPr>
          <w:color w:val="231F20"/>
          <w:spacing w:val="-3"/>
        </w:rPr>
        <w:t>l</w:t>
      </w:r>
      <w:r>
        <w:rPr>
          <w:color w:val="231F20"/>
        </w:rPr>
        <w:t>e</w:t>
      </w:r>
      <w:r>
        <w:rPr>
          <w:color w:val="231F20"/>
          <w:spacing w:val="-1"/>
        </w:rPr>
        <w:t>te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pr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or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lau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 xml:space="preserve">ch </w:t>
      </w:r>
      <w:r>
        <w:rPr>
          <w:color w:val="231F20"/>
        </w:rPr>
        <w:t xml:space="preserve">of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NPBA</w:t>
      </w:r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trainin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pla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shoul</w:t>
      </w:r>
      <w:r>
        <w:rPr>
          <w:color w:val="231F20"/>
        </w:rPr>
        <w:t>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includ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suffic</w:t>
      </w:r>
      <w:r>
        <w:rPr>
          <w:color w:val="231F20"/>
          <w:spacing w:val="-4"/>
        </w:rPr>
        <w:t>i</w:t>
      </w:r>
      <w:r>
        <w:rPr>
          <w:color w:val="231F20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detai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satis</w:t>
      </w:r>
      <w:r>
        <w:rPr>
          <w:color w:val="231F20"/>
          <w:spacing w:val="-4"/>
        </w:rPr>
        <w:t>f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re</w:t>
      </w:r>
      <w:r>
        <w:rPr>
          <w:color w:val="231F20"/>
          <w:spacing w:val="-3"/>
        </w:rPr>
        <w:t>l</w:t>
      </w:r>
      <w:r>
        <w:rPr>
          <w:color w:val="231F20"/>
          <w:spacing w:val="-1"/>
        </w:rPr>
        <w:t>e</w:t>
      </w:r>
      <w:r>
        <w:rPr>
          <w:color w:val="231F20"/>
          <w:spacing w:val="1"/>
        </w:rPr>
        <w:t>v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appro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b</w:t>
      </w:r>
      <w:r>
        <w:rPr>
          <w:color w:val="231F20"/>
        </w:rPr>
        <w:t>o</w:t>
      </w:r>
      <w:r>
        <w:rPr>
          <w:color w:val="231F20"/>
          <w:spacing w:val="-1"/>
        </w:rPr>
        <w:t>di</w:t>
      </w:r>
      <w:r>
        <w:rPr>
          <w:color w:val="231F20"/>
          <w:spacing w:val="-3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at 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subsi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leve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tha</w:t>
      </w:r>
      <w:r>
        <w:rPr>
          <w:color w:val="231F20"/>
        </w:rPr>
        <w:t xml:space="preserve">t </w:t>
      </w:r>
      <w:r>
        <w:rPr>
          <w:color w:val="231F20"/>
          <w:spacing w:val="-3"/>
        </w:rPr>
        <w:t>p</w:t>
      </w:r>
      <w:r>
        <w:rPr>
          <w:color w:val="231F20"/>
          <w:spacing w:val="-1"/>
        </w:rPr>
        <w:t>ers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</w:t>
      </w:r>
      <w:r>
        <w:rPr>
          <w:color w:val="231F20"/>
          <w:spacing w:val="-4"/>
        </w:rPr>
        <w:t>n</w:t>
      </w:r>
      <w:r>
        <w:rPr>
          <w:color w:val="231F20"/>
        </w:rPr>
        <w:t xml:space="preserve">el </w:t>
      </w:r>
      <w:r>
        <w:rPr>
          <w:color w:val="231F20"/>
          <w:spacing w:val="-1"/>
        </w:rPr>
        <w:t>in</w:t>
      </w:r>
      <w:r>
        <w:rPr>
          <w:color w:val="231F20"/>
          <w:spacing w:val="-3"/>
        </w:rPr>
        <w:t>v</w:t>
      </w:r>
      <w:r>
        <w:rPr>
          <w:color w:val="231F20"/>
        </w:rPr>
        <w:t>o</w:t>
      </w:r>
      <w:r>
        <w:rPr>
          <w:color w:val="231F20"/>
          <w:spacing w:val="-1"/>
        </w:rPr>
        <w:t>l</w:t>
      </w:r>
      <w:r>
        <w:rPr>
          <w:color w:val="231F20"/>
          <w:spacing w:val="-2"/>
        </w:rPr>
        <w:t>ve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-1"/>
        </w:rPr>
        <w:t xml:space="preserve"> 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distribut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-1"/>
        </w:rPr>
        <w:t xml:space="preserve"> th</w:t>
      </w:r>
      <w:r>
        <w:rPr>
          <w:color w:val="231F20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propo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e</w:t>
      </w:r>
      <w:r>
        <w:rPr>
          <w:color w:val="231F20"/>
        </w:rPr>
        <w:t>d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NPB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wil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be</w:t>
      </w: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18" w:line="220" w:lineRule="exact"/>
      </w:pPr>
    </w:p>
    <w:p w:rsidR="00FF7F45" w:rsidRDefault="00290FD6">
      <w:pPr>
        <w:spacing w:before="72"/>
        <w:ind w:left="1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position w:val="10"/>
          <w:sz w:val="14"/>
          <w:szCs w:val="14"/>
        </w:rPr>
        <w:t>3</w:t>
      </w:r>
      <w:r>
        <w:rPr>
          <w:rFonts w:ascii="Calibri" w:eastAsia="Calibri" w:hAnsi="Calibri" w:cs="Calibri"/>
          <w:color w:val="231F20"/>
          <w:spacing w:val="11"/>
          <w:position w:val="1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Material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u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inclu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z w:val="20"/>
          <w:szCs w:val="20"/>
        </w:rPr>
        <w:t>e,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for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ample,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FF7F45" w:rsidRDefault="00FF7F45">
      <w:pPr>
        <w:rPr>
          <w:rFonts w:ascii="Calibri" w:eastAsia="Calibri" w:hAnsi="Calibri" w:cs="Calibri"/>
          <w:sz w:val="20"/>
          <w:szCs w:val="20"/>
        </w:rPr>
        <w:sectPr w:rsidR="00FF7F45">
          <w:pgSz w:w="12240" w:h="15840"/>
          <w:pgMar w:top="1020" w:right="1320" w:bottom="1620" w:left="130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066" style="position:absolute;left:0;text-align:left;margin-left:70.45pt;margin-top:-4.25pt;width:471.25pt;height:8.2pt;z-index:-1111;mso-position-horizontal-relative:page" coordorigin="1409,-85" coordsize="9425,164">
            <v:group id="_x0000_s1069" style="position:absolute;left:1419;top:-75;width:9405;height:144" coordorigin="1419,-75" coordsize="9405,144">
              <v:shape id="_x0000_s1070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67" style="position:absolute;left:1505;top:-53;width:9275;height:98" coordorigin="1505,-53" coordsize="9275,98">
              <v:shape id="_x0000_s1068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BodyText"/>
        <w:spacing w:before="120" w:line="278" w:lineRule="auto"/>
        <w:ind w:right="217"/>
      </w:pPr>
      <w:proofErr w:type="gramStart"/>
      <w:r>
        <w:rPr>
          <w:color w:val="231F20"/>
        </w:rPr>
        <w:t>fully</w:t>
      </w:r>
      <w:proofErr w:type="gramEnd"/>
      <w:r>
        <w:rPr>
          <w:color w:val="231F20"/>
        </w:rPr>
        <w:t xml:space="preserve"> versed in </w:t>
      </w:r>
      <w:r>
        <w:rPr>
          <w:color w:val="231F20"/>
          <w:spacing w:val="-3"/>
        </w:rPr>
        <w:t>i</w:t>
      </w:r>
      <w:r>
        <w:rPr>
          <w:color w:val="231F20"/>
        </w:rPr>
        <w:t>ts fe</w:t>
      </w:r>
      <w:r>
        <w:rPr>
          <w:color w:val="231F20"/>
          <w:spacing w:val="-3"/>
        </w:rPr>
        <w:t>a</w:t>
      </w:r>
      <w:r>
        <w:rPr>
          <w:color w:val="231F20"/>
        </w:rPr>
        <w:t>tures,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reg</w:t>
      </w:r>
      <w:r>
        <w:rPr>
          <w:color w:val="231F20"/>
          <w:spacing w:val="-2"/>
        </w:rPr>
        <w:t>u</w:t>
      </w:r>
      <w:r>
        <w:rPr>
          <w:color w:val="231F20"/>
        </w:rPr>
        <w:t>lato</w:t>
      </w:r>
      <w:r>
        <w:rPr>
          <w:color w:val="231F20"/>
          <w:spacing w:val="-3"/>
        </w:rPr>
        <w:t>r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</w:t>
      </w:r>
      <w:r>
        <w:rPr>
          <w:color w:val="231F20"/>
          <w:spacing w:val="-3"/>
        </w:rPr>
        <w:t>e</w:t>
      </w:r>
      <w:r>
        <w:rPr>
          <w:color w:val="231F20"/>
          <w:spacing w:val="-2"/>
        </w:rPr>
        <w:t>m</w:t>
      </w:r>
      <w:r>
        <w:rPr>
          <w:color w:val="231F20"/>
        </w:rPr>
        <w:t>en</w:t>
      </w:r>
      <w:r>
        <w:rPr>
          <w:color w:val="231F20"/>
          <w:spacing w:val="-2"/>
        </w:rPr>
        <w:t>t</w:t>
      </w:r>
      <w:r>
        <w:rPr>
          <w:color w:val="231F20"/>
          <w:spacing w:val="-1"/>
        </w:rPr>
        <w:t>s</w:t>
      </w:r>
      <w:r>
        <w:rPr>
          <w:color w:val="231F20"/>
        </w:rPr>
        <w:t>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</w:rPr>
        <w:t>c</w:t>
      </w:r>
      <w:r>
        <w:rPr>
          <w:color w:val="231F20"/>
          <w:spacing w:val="-1"/>
        </w:rPr>
        <w:t>edure</w:t>
      </w:r>
      <w:r>
        <w:rPr>
          <w:color w:val="231F20"/>
        </w:rPr>
        <w:t xml:space="preserve">s 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ve</w:t>
      </w:r>
      <w:r>
        <w:rPr>
          <w:color w:val="231F20"/>
          <w:spacing w:val="-3"/>
        </w:rPr>
        <w:t>l</w:t>
      </w:r>
      <w:r>
        <w:rPr>
          <w:color w:val="231F20"/>
        </w:rPr>
        <w:t>o</w:t>
      </w:r>
      <w:r>
        <w:rPr>
          <w:color w:val="231F20"/>
          <w:spacing w:val="-1"/>
        </w:rPr>
        <w:t>pe</w:t>
      </w:r>
      <w:r>
        <w:rPr>
          <w:color w:val="231F20"/>
        </w:rPr>
        <w:t xml:space="preserve">d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g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the </w:t>
      </w:r>
      <w:r>
        <w:rPr>
          <w:color w:val="231F20"/>
        </w:rPr>
        <w:t>perfo</w:t>
      </w:r>
      <w:r>
        <w:rPr>
          <w:color w:val="231F20"/>
          <w:spacing w:val="-3"/>
        </w:rPr>
        <w:t>r</w:t>
      </w:r>
      <w:r>
        <w:rPr>
          <w:color w:val="231F20"/>
        </w:rPr>
        <w:t>mance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their </w:t>
      </w:r>
      <w:r>
        <w:rPr>
          <w:color w:val="231F20"/>
          <w:spacing w:val="-3"/>
        </w:rPr>
        <w:t>r</w:t>
      </w:r>
      <w:r>
        <w:rPr>
          <w:color w:val="231F20"/>
        </w:rPr>
        <w:t>esp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si</w:t>
      </w:r>
      <w:r>
        <w:rPr>
          <w:color w:val="231F20"/>
          <w:spacing w:val="-2"/>
        </w:rPr>
        <w:t>b</w:t>
      </w:r>
      <w:r>
        <w:rPr>
          <w:color w:val="231F20"/>
        </w:rPr>
        <w:t>ilities.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881"/>
        </w:tabs>
        <w:spacing w:before="199"/>
        <w:ind w:left="881" w:hanging="742"/>
        <w:rPr>
          <w:b w:val="0"/>
          <w:bCs w:val="0"/>
        </w:rPr>
      </w:pPr>
      <w:r>
        <w:pict>
          <v:group id="_x0000_s1064" style="position:absolute;left:0;text-align:left;margin-left:70.6pt;margin-top:30.7pt;width:470.95pt;height:.1pt;z-index:-1110;mso-position-horizontal-relative:page" coordorigin="1412,614" coordsize="9419,2">
            <v:shape id="_x0000_s1065" style="position:absolute;left:1412;top:614;width:9419;height:2" coordorigin="1412,614" coordsize="9419,0" path="m1412,614r9419,e" filled="f" strokecolor="#ed2024" strokeweight=".58pt">
              <v:path arrowok="t"/>
            </v:shape>
            <w10:wrap anchorx="page"/>
          </v:group>
        </w:pict>
      </w:r>
      <w:bookmarkStart w:id="24" w:name="_TOC_250010"/>
      <w:r>
        <w:rPr>
          <w:color w:val="ED2024"/>
        </w:rPr>
        <w:t>R</w:t>
      </w:r>
      <w:r>
        <w:rPr>
          <w:color w:val="ED2024"/>
          <w:spacing w:val="-1"/>
        </w:rPr>
        <w:t>e</w:t>
      </w:r>
      <w:r>
        <w:rPr>
          <w:color w:val="ED2024"/>
          <w:spacing w:val="1"/>
        </w:rPr>
        <w:t>p</w:t>
      </w:r>
      <w:r>
        <w:rPr>
          <w:color w:val="ED2024"/>
        </w:rPr>
        <w:t>o</w:t>
      </w:r>
      <w:r>
        <w:rPr>
          <w:color w:val="ED2024"/>
          <w:spacing w:val="-2"/>
        </w:rPr>
        <w:t>r</w:t>
      </w:r>
      <w:r>
        <w:rPr>
          <w:color w:val="ED2024"/>
        </w:rPr>
        <w:t>t</w:t>
      </w:r>
      <w:r>
        <w:rPr>
          <w:color w:val="ED2024"/>
          <w:spacing w:val="-2"/>
        </w:rPr>
        <w:t>i</w:t>
      </w:r>
      <w:r>
        <w:rPr>
          <w:color w:val="ED2024"/>
        </w:rPr>
        <w:t>ng</w:t>
      </w:r>
      <w:r>
        <w:rPr>
          <w:color w:val="ED2024"/>
          <w:spacing w:val="-2"/>
        </w:rPr>
        <w:t xml:space="preserve"> </w:t>
      </w:r>
      <w:r>
        <w:rPr>
          <w:color w:val="ED2024"/>
        </w:rPr>
        <w:t>Stru</w:t>
      </w:r>
      <w:r>
        <w:rPr>
          <w:color w:val="ED2024"/>
          <w:spacing w:val="-2"/>
        </w:rPr>
        <w:t>c</w:t>
      </w:r>
      <w:r>
        <w:rPr>
          <w:color w:val="ED2024"/>
        </w:rPr>
        <w:t>t</w:t>
      </w:r>
      <w:r>
        <w:rPr>
          <w:color w:val="ED2024"/>
          <w:spacing w:val="-2"/>
        </w:rPr>
        <w:t>u</w:t>
      </w:r>
      <w:r>
        <w:rPr>
          <w:color w:val="ED2024"/>
        </w:rPr>
        <w:t>re</w:t>
      </w:r>
      <w:bookmarkEnd w:id="24"/>
    </w:p>
    <w:p w:rsidR="00FF7F45" w:rsidRDefault="00290FD6">
      <w:pPr>
        <w:pStyle w:val="BodyText"/>
        <w:spacing w:before="197"/>
      </w:pPr>
      <w:r>
        <w:rPr>
          <w:color w:val="231F20"/>
        </w:rPr>
        <w:t>The NPBA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3"/>
        </w:rPr>
        <w:t>c</w:t>
      </w:r>
      <w:r>
        <w:rPr>
          <w:color w:val="231F20"/>
        </w:rPr>
        <w:t xml:space="preserve">ess </w:t>
      </w:r>
      <w:r>
        <w:rPr>
          <w:color w:val="231F20"/>
          <w:spacing w:val="-3"/>
        </w:rPr>
        <w:t>r</w:t>
      </w:r>
      <w:r>
        <w:rPr>
          <w:color w:val="231F20"/>
        </w:rPr>
        <w:t>epo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t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>g structure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 s</w:t>
      </w:r>
      <w:r>
        <w:rPr>
          <w:color w:val="231F20"/>
          <w:spacing w:val="-4"/>
        </w:rPr>
        <w:t>h</w:t>
      </w:r>
      <w:r>
        <w:rPr>
          <w:color w:val="231F20"/>
        </w:rPr>
        <w:t>own in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</w:t>
      </w:r>
      <w:r>
        <w:rPr>
          <w:color w:val="231F20"/>
          <w:spacing w:val="-2"/>
        </w:rPr>
        <w:t>o</w:t>
      </w:r>
      <w:r>
        <w:rPr>
          <w:color w:val="231F20"/>
        </w:rPr>
        <w:t>wing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diagra</w:t>
      </w:r>
      <w:r>
        <w:rPr>
          <w:color w:val="231F20"/>
          <w:spacing w:val="-2"/>
        </w:rPr>
        <w:t>m</w:t>
      </w:r>
      <w:r>
        <w:rPr>
          <w:color w:val="231F20"/>
        </w:rPr>
        <w:t>: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ind w:left="140" w:right="109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68.95pt;height:288.65pt;mso-position-horizontal-relative:char;mso-position-vertical-relative:line">
            <v:imagedata r:id="rId25" o:title=""/>
          </v:shape>
        </w:pict>
      </w:r>
    </w:p>
    <w:p w:rsidR="00FF7F45" w:rsidRDefault="00FF7F45">
      <w:pPr>
        <w:spacing w:before="9" w:line="220" w:lineRule="exact"/>
      </w:pPr>
    </w:p>
    <w:p w:rsidR="00FF7F45" w:rsidRDefault="00290FD6">
      <w:pPr>
        <w:pStyle w:val="Heading2"/>
        <w:numPr>
          <w:ilvl w:val="0"/>
          <w:numId w:val="6"/>
        </w:numPr>
        <w:tabs>
          <w:tab w:val="left" w:pos="819"/>
        </w:tabs>
        <w:ind w:hanging="680"/>
        <w:rPr>
          <w:b w:val="0"/>
          <w:bCs w:val="0"/>
        </w:rPr>
      </w:pPr>
      <w:r>
        <w:pict>
          <v:group id="_x0000_s1061" style="position:absolute;left:0;text-align:left;margin-left:70.6pt;margin-top:20.75pt;width:470.95pt;height:.1pt;z-index:-1109;mso-position-horizontal-relative:page" coordorigin="1412,415" coordsize="9419,2">
            <v:shape id="_x0000_s1062" style="position:absolute;left:1412;top:415;width:9419;height:2" coordorigin="1412,415" coordsize="9419,0" path="m1412,415r9419,e" filled="f" strokecolor="#ed2024" strokeweight=".58pt">
              <v:path arrowok="t"/>
            </v:shape>
            <w10:wrap anchorx="page"/>
          </v:group>
        </w:pict>
      </w:r>
      <w:bookmarkStart w:id="25" w:name="_TOC_250009"/>
      <w:r>
        <w:rPr>
          <w:color w:val="ED2024"/>
        </w:rPr>
        <w:t>Rol</w:t>
      </w:r>
      <w:r>
        <w:rPr>
          <w:color w:val="ED2024"/>
          <w:spacing w:val="-2"/>
        </w:rPr>
        <w:t>e</w:t>
      </w:r>
      <w:r>
        <w:rPr>
          <w:color w:val="ED2024"/>
        </w:rPr>
        <w:t>s</w:t>
      </w:r>
      <w:r>
        <w:rPr>
          <w:color w:val="ED2024"/>
          <w:spacing w:val="-1"/>
        </w:rPr>
        <w:t xml:space="preserve"> </w:t>
      </w:r>
      <w:r>
        <w:rPr>
          <w:color w:val="ED2024"/>
        </w:rPr>
        <w:t xml:space="preserve">and </w:t>
      </w:r>
      <w:r>
        <w:rPr>
          <w:color w:val="ED2024"/>
          <w:spacing w:val="-2"/>
        </w:rPr>
        <w:t>R</w:t>
      </w:r>
      <w:r>
        <w:rPr>
          <w:color w:val="ED2024"/>
          <w:spacing w:val="-1"/>
        </w:rPr>
        <w:t>e</w:t>
      </w:r>
      <w:r>
        <w:rPr>
          <w:color w:val="ED2024"/>
        </w:rPr>
        <w:t>s</w:t>
      </w:r>
      <w:r>
        <w:rPr>
          <w:color w:val="ED2024"/>
          <w:spacing w:val="-2"/>
        </w:rPr>
        <w:t>p</w:t>
      </w:r>
      <w:r>
        <w:rPr>
          <w:color w:val="ED2024"/>
        </w:rPr>
        <w:t>o</w:t>
      </w:r>
      <w:r>
        <w:rPr>
          <w:color w:val="ED2024"/>
          <w:spacing w:val="-2"/>
        </w:rPr>
        <w:t>n</w:t>
      </w:r>
      <w:r>
        <w:rPr>
          <w:color w:val="ED2024"/>
        </w:rPr>
        <w:t>si</w:t>
      </w:r>
      <w:r>
        <w:rPr>
          <w:color w:val="ED2024"/>
          <w:spacing w:val="-2"/>
        </w:rPr>
        <w:t>bi</w:t>
      </w:r>
      <w:r>
        <w:rPr>
          <w:color w:val="ED2024"/>
        </w:rPr>
        <w:t>li</w:t>
      </w:r>
      <w:r>
        <w:rPr>
          <w:color w:val="ED2024"/>
          <w:spacing w:val="-2"/>
        </w:rPr>
        <w:t>t</w:t>
      </w:r>
      <w:r>
        <w:rPr>
          <w:color w:val="ED2024"/>
        </w:rPr>
        <w:t>ies</w:t>
      </w:r>
      <w:bookmarkEnd w:id="25"/>
    </w:p>
    <w:p w:rsidR="00FF7F45" w:rsidRDefault="00FF7F45">
      <w:pPr>
        <w:spacing w:before="6" w:line="140" w:lineRule="exact"/>
        <w:rPr>
          <w:sz w:val="14"/>
          <w:szCs w:val="14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spacing w:before="51"/>
        <w:rPr>
          <w:b w:val="0"/>
          <w:bCs w:val="0"/>
        </w:rPr>
      </w:pPr>
      <w:bookmarkStart w:id="26" w:name="_TOC_250008"/>
      <w:r>
        <w:rPr>
          <w:color w:val="231F20"/>
        </w:rPr>
        <w:t>Thr</w:t>
      </w:r>
      <w:r>
        <w:rPr>
          <w:color w:val="231F20"/>
          <w:spacing w:val="-1"/>
        </w:rPr>
        <w:t>e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L</w:t>
      </w:r>
      <w:r>
        <w:rPr>
          <w:color w:val="231F20"/>
        </w:rPr>
        <w:t>in</w:t>
      </w:r>
      <w:r>
        <w:rPr>
          <w:color w:val="231F20"/>
          <w:spacing w:val="-1"/>
        </w:rPr>
        <w:t>e</w:t>
      </w:r>
      <w:r>
        <w:rPr>
          <w:color w:val="231F20"/>
        </w:rPr>
        <w:t>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1"/>
        </w:rPr>
        <w:t>e</w:t>
      </w:r>
      <w:r>
        <w:rPr>
          <w:color w:val="231F20"/>
        </w:rPr>
        <w:t>f</w:t>
      </w:r>
      <w:r>
        <w:rPr>
          <w:color w:val="231F20"/>
          <w:spacing w:val="-1"/>
        </w:rPr>
        <w:t>e</w:t>
      </w:r>
      <w:r>
        <w:rPr>
          <w:color w:val="231F20"/>
        </w:rPr>
        <w:t>nse</w:t>
      </w:r>
      <w:bookmarkEnd w:id="26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189"/>
      </w:pPr>
      <w:r>
        <w:rPr>
          <w:color w:val="231F20"/>
          <w:spacing w:val="-1"/>
        </w:rPr>
        <w:t>A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descri</w:t>
      </w:r>
      <w:r>
        <w:rPr>
          <w:color w:val="231F20"/>
          <w:spacing w:val="-2"/>
        </w:rPr>
        <w:t>b</w:t>
      </w:r>
      <w:r>
        <w:rPr>
          <w:color w:val="231F20"/>
        </w:rPr>
        <w:t xml:space="preserve">ed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SHUS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ER</w:t>
      </w:r>
      <w:r>
        <w:rPr>
          <w:color w:val="231F20"/>
        </w:rPr>
        <w:t xml:space="preserve">M </w:t>
      </w:r>
      <w:r>
        <w:rPr>
          <w:color w:val="231F20"/>
          <w:spacing w:val="-1"/>
        </w:rPr>
        <w:t>Fr</w:t>
      </w:r>
      <w:r>
        <w:rPr>
          <w:color w:val="231F20"/>
          <w:spacing w:val="-3"/>
        </w:rPr>
        <w:t>a</w:t>
      </w:r>
      <w:r>
        <w:rPr>
          <w:color w:val="231F20"/>
          <w:spacing w:val="-2"/>
        </w:rPr>
        <w:t>m</w:t>
      </w:r>
      <w:r>
        <w:rPr>
          <w:color w:val="231F20"/>
          <w:spacing w:val="-1"/>
        </w:rPr>
        <w:t>e</w:t>
      </w:r>
      <w:r>
        <w:rPr>
          <w:color w:val="231F20"/>
          <w:spacing w:val="-2"/>
        </w:rPr>
        <w:t>w</w:t>
      </w:r>
      <w:r>
        <w:rPr>
          <w:color w:val="231F20"/>
          <w:spacing w:val="-1"/>
        </w:rPr>
        <w:t>ork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SHUS</w:t>
      </w:r>
      <w:r>
        <w:rPr>
          <w:color w:val="231F20"/>
        </w:rPr>
        <w:t xml:space="preserve">A </w:t>
      </w:r>
      <w:r>
        <w:rPr>
          <w:color w:val="231F20"/>
          <w:spacing w:val="-4"/>
        </w:rPr>
        <w:t>h</w:t>
      </w:r>
      <w:r>
        <w:rPr>
          <w:color w:val="231F20"/>
        </w:rPr>
        <w:t xml:space="preserve">as </w:t>
      </w:r>
      <w:r>
        <w:rPr>
          <w:color w:val="231F20"/>
          <w:spacing w:val="-1"/>
        </w:rPr>
        <w:t>establis</w:t>
      </w:r>
      <w:r>
        <w:rPr>
          <w:color w:val="231F20"/>
          <w:spacing w:val="-4"/>
        </w:rPr>
        <w:t>h</w:t>
      </w:r>
      <w:r>
        <w:rPr>
          <w:color w:val="231F20"/>
          <w:spacing w:val="-1"/>
        </w:rPr>
        <w:t>e</w:t>
      </w:r>
      <w:r>
        <w:rPr>
          <w:color w:val="231F20"/>
        </w:rPr>
        <w:t>d 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“</w:t>
      </w:r>
      <w:r>
        <w:rPr>
          <w:color w:val="231F20"/>
        </w:rPr>
        <w:t>t</w:t>
      </w:r>
      <w:r>
        <w:rPr>
          <w:color w:val="231F20"/>
          <w:spacing w:val="-1"/>
        </w:rPr>
        <w:t>hr</w:t>
      </w:r>
      <w:r>
        <w:rPr>
          <w:color w:val="231F20"/>
          <w:spacing w:val="-3"/>
        </w:rPr>
        <w:t>e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lin</w:t>
      </w:r>
      <w:r>
        <w:rPr>
          <w:color w:val="231F20"/>
          <w:spacing w:val="-3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fens</w:t>
      </w:r>
      <w:r>
        <w:rPr>
          <w:color w:val="231F20"/>
          <w:spacing w:val="-2"/>
        </w:rPr>
        <w:t>e</w:t>
      </w:r>
      <w:r>
        <w:rPr>
          <w:color w:val="231F20"/>
        </w:rPr>
        <w:t>”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o</w:t>
      </w:r>
      <w:r>
        <w:rPr>
          <w:color w:val="231F20"/>
          <w:spacing w:val="-1"/>
        </w:rPr>
        <w:t>de</w:t>
      </w:r>
      <w:r>
        <w:rPr>
          <w:color w:val="231F20"/>
        </w:rPr>
        <w:t>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organiz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r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l</w:t>
      </w:r>
      <w:r>
        <w:rPr>
          <w:color w:val="231F20"/>
        </w:rPr>
        <w:t xml:space="preserve">es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  <w:spacing w:val="-3"/>
        </w:rPr>
        <w:t>p</w:t>
      </w:r>
      <w:r>
        <w:rPr>
          <w:color w:val="231F20"/>
          <w:spacing w:val="-1"/>
        </w:rPr>
        <w:t>onsi</w:t>
      </w:r>
      <w:r>
        <w:rPr>
          <w:color w:val="231F20"/>
          <w:spacing w:val="-2"/>
        </w:rPr>
        <w:t>b</w:t>
      </w:r>
      <w:r>
        <w:rPr>
          <w:color w:val="231F20"/>
        </w:rPr>
        <w:t>i</w:t>
      </w:r>
      <w:r>
        <w:rPr>
          <w:color w:val="231F20"/>
          <w:spacing w:val="-1"/>
        </w:rPr>
        <w:t>litie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o</w:t>
      </w:r>
      <w:r>
        <w:rPr>
          <w:color w:val="231F20"/>
        </w:rPr>
        <w:t>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cr</w:t>
      </w:r>
      <w:r>
        <w:rPr>
          <w:color w:val="231F20"/>
          <w:spacing w:val="-3"/>
        </w:rPr>
        <w:t>i</w:t>
      </w:r>
      <w:r>
        <w:rPr>
          <w:color w:val="231F20"/>
        </w:rPr>
        <w:t>t</w:t>
      </w:r>
      <w:r>
        <w:rPr>
          <w:color w:val="231F20"/>
          <w:spacing w:val="-1"/>
        </w:rPr>
        <w:t>ica</w:t>
      </w:r>
      <w:r>
        <w:rPr>
          <w:color w:val="231F20"/>
        </w:rPr>
        <w:t>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rtie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nv</w:t>
      </w:r>
      <w:r>
        <w:rPr>
          <w:color w:val="231F20"/>
        </w:rPr>
        <w:t>o</w:t>
      </w:r>
      <w:r>
        <w:rPr>
          <w:color w:val="231F20"/>
          <w:spacing w:val="-3"/>
        </w:rPr>
        <w:t>l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e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i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identif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cation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rev</w:t>
      </w:r>
      <w:r>
        <w:rPr>
          <w:color w:val="231F20"/>
          <w:spacing w:val="-3"/>
        </w:rPr>
        <w:t>i</w:t>
      </w:r>
      <w:r>
        <w:rPr>
          <w:color w:val="231F20"/>
        </w:rPr>
        <w:t>e</w:t>
      </w:r>
      <w:r>
        <w:rPr>
          <w:color w:val="231F20"/>
          <w:spacing w:val="3"/>
        </w:rPr>
        <w:t>w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and </w:t>
      </w:r>
      <w:r>
        <w:rPr>
          <w:color w:val="231F20"/>
        </w:rPr>
        <w:t>approval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4"/>
        </w:rPr>
        <w:t>N</w:t>
      </w:r>
      <w:r>
        <w:rPr>
          <w:color w:val="231F20"/>
          <w:spacing w:val="1"/>
        </w:rPr>
        <w:t>P</w:t>
      </w:r>
      <w:r>
        <w:rPr>
          <w:color w:val="231F20"/>
        </w:rPr>
        <w:t>BAs. 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model i</w:t>
      </w:r>
      <w:r>
        <w:rPr>
          <w:color w:val="231F20"/>
          <w:spacing w:val="-2"/>
        </w:rPr>
        <w:t>n</w:t>
      </w:r>
      <w:r>
        <w:rPr>
          <w:color w:val="231F20"/>
        </w:rPr>
        <w:t>cludes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f</w:t>
      </w:r>
      <w:r>
        <w:rPr>
          <w:color w:val="231F20"/>
        </w:rPr>
        <w:t>ol</w:t>
      </w:r>
      <w:r>
        <w:rPr>
          <w:color w:val="231F20"/>
          <w:spacing w:val="-4"/>
        </w:rPr>
        <w:t>l</w:t>
      </w:r>
      <w:r>
        <w:rPr>
          <w:color w:val="231F20"/>
        </w:rPr>
        <w:t>owin</w:t>
      </w:r>
      <w:r>
        <w:rPr>
          <w:color w:val="231F20"/>
          <w:spacing w:val="-4"/>
        </w:rPr>
        <w:t>g</w:t>
      </w:r>
      <w:r>
        <w:rPr>
          <w:color w:val="231F20"/>
        </w:rPr>
        <w:t>:</w:t>
      </w:r>
    </w:p>
    <w:p w:rsidR="00FF7F45" w:rsidRDefault="00FF7F45">
      <w:pPr>
        <w:spacing w:before="9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line="276" w:lineRule="auto"/>
        <w:ind w:left="860" w:right="839"/>
      </w:pPr>
      <w:r>
        <w:rPr>
          <w:color w:val="231F20"/>
        </w:rPr>
        <w:t xml:space="preserve">The </w:t>
      </w:r>
      <w:r>
        <w:rPr>
          <w:color w:val="231F20"/>
        </w:rPr>
        <w:t>first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de</w:t>
      </w:r>
      <w:r>
        <w:rPr>
          <w:color w:val="231F20"/>
          <w:spacing w:val="-3"/>
        </w:rPr>
        <w:t>f</w:t>
      </w:r>
      <w:r>
        <w:rPr>
          <w:color w:val="231F20"/>
        </w:rPr>
        <w:t xml:space="preserve">ense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nsists 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ris</w:t>
      </w:r>
      <w:r>
        <w:rPr>
          <w:color w:val="231F20"/>
          <w:spacing w:val="2"/>
        </w:rPr>
        <w:t>k</w:t>
      </w:r>
      <w:r>
        <w:rPr>
          <w:color w:val="231F20"/>
        </w:rPr>
        <w:t>-</w:t>
      </w:r>
      <w:r>
        <w:rPr>
          <w:color w:val="231F20"/>
          <w:spacing w:val="-2"/>
        </w:rPr>
        <w:t>t</w:t>
      </w:r>
      <w:r>
        <w:rPr>
          <w:color w:val="231F20"/>
        </w:rPr>
        <w:t>aki</w:t>
      </w:r>
      <w:r>
        <w:rPr>
          <w:color w:val="231F20"/>
          <w:spacing w:val="-1"/>
        </w:rPr>
        <w:t>n</w:t>
      </w:r>
      <w:r>
        <w:rPr>
          <w:color w:val="231F20"/>
        </w:rPr>
        <w:t>g fu</w:t>
      </w:r>
      <w:r>
        <w:rPr>
          <w:color w:val="231F20"/>
          <w:spacing w:val="-2"/>
        </w:rPr>
        <w:t>n</w:t>
      </w:r>
      <w:r>
        <w:rPr>
          <w:color w:val="231F20"/>
        </w:rPr>
        <w:t>ct</w:t>
      </w:r>
      <w:r>
        <w:rPr>
          <w:color w:val="231F20"/>
          <w:spacing w:val="-3"/>
        </w:rPr>
        <w:t>i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>s (lines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b</w:t>
      </w:r>
      <w:r>
        <w:rPr>
          <w:color w:val="231F20"/>
          <w:spacing w:val="-2"/>
        </w:rPr>
        <w:t>u</w:t>
      </w:r>
      <w:r>
        <w:rPr>
          <w:color w:val="231F20"/>
        </w:rPr>
        <w:t>si</w:t>
      </w:r>
      <w:r>
        <w:rPr>
          <w:color w:val="231F20"/>
          <w:spacing w:val="-2"/>
        </w:rPr>
        <w:t>n</w:t>
      </w:r>
      <w:r>
        <w:rPr>
          <w:color w:val="231F20"/>
        </w:rPr>
        <w:t>ess)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c</w:t>
      </w:r>
      <w:r>
        <w:rPr>
          <w:color w:val="231F20"/>
        </w:rPr>
        <w:t>orpor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te </w:t>
      </w:r>
      <w:r>
        <w:rPr>
          <w:color w:val="231F20"/>
          <w:spacing w:val="-1"/>
        </w:rPr>
        <w:t>functi</w:t>
      </w:r>
      <w:r>
        <w:rPr>
          <w:color w:val="231F20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s </w:t>
      </w:r>
      <w:r>
        <w:rPr>
          <w:color w:val="231F20"/>
          <w:spacing w:val="-2"/>
        </w:rPr>
        <w:t>(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p</w:t>
      </w:r>
      <w:r>
        <w:rPr>
          <w:color w:val="231F20"/>
          <w:spacing w:val="-4"/>
        </w:rPr>
        <w:t>p</w:t>
      </w:r>
      <w:r>
        <w:rPr>
          <w:color w:val="231F20"/>
          <w:spacing w:val="-1"/>
        </w:rPr>
        <w:t>or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units)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suc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a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Financ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IT.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10"/>
        <w:ind w:left="860"/>
      </w:pP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lin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defen</w:t>
      </w:r>
      <w:r>
        <w:rPr>
          <w:color w:val="231F20"/>
          <w:spacing w:val="-3"/>
        </w:rPr>
        <w:t>s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1"/>
        </w:rPr>
        <w:t>o</w:t>
      </w:r>
      <w:r>
        <w:rPr>
          <w:color w:val="231F20"/>
          <w:spacing w:val="-1"/>
        </w:rPr>
        <w:t>nsist</w:t>
      </w:r>
      <w:r>
        <w:rPr>
          <w:color w:val="231F20"/>
        </w:rPr>
        <w:t>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M</w:t>
      </w:r>
      <w:r>
        <w:rPr>
          <w:color w:val="231F20"/>
        </w:rPr>
        <w:t>a</w:t>
      </w:r>
      <w:r>
        <w:rPr>
          <w:color w:val="231F20"/>
          <w:spacing w:val="-1"/>
        </w:rPr>
        <w:t>nag</w:t>
      </w:r>
      <w:r>
        <w:rPr>
          <w:color w:val="231F20"/>
          <w:spacing w:val="-2"/>
        </w:rPr>
        <w:t>eme</w:t>
      </w:r>
      <w:r>
        <w:rPr>
          <w:color w:val="231F20"/>
          <w:spacing w:val="-1"/>
        </w:rPr>
        <w:t>n</w:t>
      </w:r>
      <w:r>
        <w:rPr>
          <w:color w:val="231F20"/>
          <w:spacing w:val="2"/>
        </w:rPr>
        <w:t>t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Con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olidat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on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mpliance.</w:t>
      </w:r>
    </w:p>
    <w:p w:rsidR="00FF7F45" w:rsidRDefault="00290FD6">
      <w:pPr>
        <w:pStyle w:val="BodyText"/>
        <w:numPr>
          <w:ilvl w:val="2"/>
          <w:numId w:val="6"/>
        </w:numPr>
        <w:tabs>
          <w:tab w:val="left" w:pos="860"/>
        </w:tabs>
        <w:spacing w:before="53"/>
        <w:ind w:left="860"/>
      </w:pP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thir</w:t>
      </w:r>
      <w:r>
        <w:rPr>
          <w:color w:val="231F20"/>
        </w:rPr>
        <w:t xml:space="preserve">d </w:t>
      </w:r>
      <w:r>
        <w:rPr>
          <w:color w:val="231F20"/>
          <w:spacing w:val="-1"/>
        </w:rPr>
        <w:t>lin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fens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co</w:t>
      </w:r>
      <w:r>
        <w:rPr>
          <w:color w:val="231F20"/>
          <w:spacing w:val="-1"/>
        </w:rPr>
        <w:t>nsist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Interna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Audit.</w:t>
      </w:r>
    </w:p>
    <w:p w:rsidR="00FF7F45" w:rsidRDefault="00FF7F45">
      <w:pPr>
        <w:spacing w:line="240" w:lineRule="exact"/>
        <w:rPr>
          <w:sz w:val="24"/>
          <w:szCs w:val="24"/>
        </w:rPr>
      </w:pPr>
    </w:p>
    <w:p w:rsidR="00FF7F45" w:rsidRDefault="00290FD6">
      <w:pPr>
        <w:pStyle w:val="BodyText"/>
        <w:spacing w:line="278" w:lineRule="auto"/>
        <w:ind w:right="257"/>
      </w:pPr>
      <w:r>
        <w:rPr>
          <w:color w:val="231F20"/>
          <w:spacing w:val="-1"/>
        </w:rPr>
        <w:t>Refe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SHUS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ER</w:t>
      </w:r>
      <w:r>
        <w:rPr>
          <w:color w:val="231F20"/>
        </w:rPr>
        <w:t>M</w:t>
      </w:r>
      <w:r>
        <w:rPr>
          <w:color w:val="231F20"/>
          <w:spacing w:val="-1"/>
        </w:rPr>
        <w:t xml:space="preserve"> F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am</w:t>
      </w:r>
      <w:r>
        <w:rPr>
          <w:color w:val="231F20"/>
          <w:spacing w:val="-2"/>
        </w:rPr>
        <w:t>e</w:t>
      </w:r>
      <w:r>
        <w:rPr>
          <w:color w:val="231F20"/>
        </w:rPr>
        <w:t>w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k </w:t>
      </w:r>
      <w:r>
        <w:rPr>
          <w:color w:val="231F20"/>
          <w:spacing w:val="-3"/>
        </w:rPr>
        <w:t>f</w:t>
      </w:r>
      <w:r>
        <w:rPr>
          <w:color w:val="231F20"/>
        </w:rPr>
        <w:t>or 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compl</w:t>
      </w:r>
      <w:r>
        <w:rPr>
          <w:color w:val="231F20"/>
          <w:spacing w:val="-3"/>
        </w:rPr>
        <w:t>e</w:t>
      </w:r>
      <w:r>
        <w:rPr>
          <w:color w:val="231F20"/>
        </w:rPr>
        <w:t xml:space="preserve">te </w:t>
      </w:r>
      <w:r>
        <w:rPr>
          <w:color w:val="231F20"/>
          <w:spacing w:val="-3"/>
        </w:rPr>
        <w:t>d</w:t>
      </w:r>
      <w:r>
        <w:rPr>
          <w:color w:val="231F20"/>
        </w:rPr>
        <w:t>efinition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</w:t>
      </w:r>
      <w:r>
        <w:rPr>
          <w:color w:val="231F20"/>
          <w:spacing w:val="-4"/>
        </w:rPr>
        <w:t>d</w:t>
      </w:r>
      <w:r>
        <w:rPr>
          <w:color w:val="231F20"/>
        </w:rPr>
        <w:t>el 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r</w:t>
      </w:r>
      <w:r>
        <w:rPr>
          <w:color w:val="231F20"/>
          <w:spacing w:val="1"/>
        </w:rPr>
        <w:t>o</w:t>
      </w:r>
      <w:r>
        <w:rPr>
          <w:color w:val="231F20"/>
          <w:spacing w:val="-3"/>
        </w:rPr>
        <w:t>l</w:t>
      </w:r>
      <w:r>
        <w:rPr>
          <w:color w:val="231F20"/>
        </w:rPr>
        <w:t xml:space="preserve">es and </w:t>
      </w:r>
      <w:r>
        <w:rPr>
          <w:color w:val="231F20"/>
          <w:spacing w:val="-1"/>
        </w:rPr>
        <w:t>responsi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iliti</w:t>
      </w:r>
      <w:r>
        <w:rPr>
          <w:color w:val="231F20"/>
          <w:spacing w:val="-3"/>
        </w:rPr>
        <w:t>e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fo</w:t>
      </w:r>
      <w:r>
        <w:rPr>
          <w:color w:val="231F20"/>
        </w:rPr>
        <w:t xml:space="preserve">r </w:t>
      </w:r>
      <w:r>
        <w:rPr>
          <w:color w:val="231F20"/>
          <w:spacing w:val="-1"/>
        </w:rPr>
        <w:t>eac</w:t>
      </w:r>
      <w:r>
        <w:rPr>
          <w:color w:val="231F20"/>
        </w:rPr>
        <w:t>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thr</w:t>
      </w:r>
      <w:r>
        <w:rPr>
          <w:color w:val="231F20"/>
          <w:spacing w:val="-2"/>
        </w:rPr>
        <w:t>e</w:t>
      </w:r>
      <w:r>
        <w:rPr>
          <w:color w:val="231F20"/>
        </w:rPr>
        <w:t xml:space="preserve">e </w:t>
      </w:r>
      <w:r>
        <w:rPr>
          <w:color w:val="231F20"/>
          <w:spacing w:val="-1"/>
        </w:rPr>
        <w:t>line</w:t>
      </w:r>
      <w:r>
        <w:rPr>
          <w:color w:val="231F20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defen</w:t>
      </w:r>
      <w:r>
        <w:rPr>
          <w:color w:val="231F20"/>
          <w:spacing w:val="-3"/>
        </w:rPr>
        <w:t>s</w:t>
      </w:r>
      <w:r>
        <w:rPr>
          <w:color w:val="231F20"/>
          <w:spacing w:val="2"/>
        </w:rPr>
        <w:t>e</w:t>
      </w:r>
      <w:r>
        <w:rPr>
          <w:color w:val="231F20"/>
        </w:rPr>
        <w:t>.</w:t>
      </w:r>
    </w:p>
    <w:p w:rsidR="00FF7F45" w:rsidRDefault="00FF7F45">
      <w:pPr>
        <w:spacing w:line="278" w:lineRule="auto"/>
        <w:sectPr w:rsidR="00FF7F45">
          <w:pgSz w:w="12240" w:h="15840"/>
          <w:pgMar w:top="1020" w:right="1320" w:bottom="1620" w:left="130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913"/>
          <w:tab w:val="right" w:pos="9560"/>
        </w:tabs>
        <w:spacing w:before="68"/>
        <w:ind w:left="198"/>
        <w:rPr>
          <w:rFonts w:ascii="Calibri" w:eastAsia="Calibri" w:hAnsi="Calibri" w:cs="Calibri"/>
          <w:sz w:val="16"/>
          <w:szCs w:val="16"/>
        </w:rPr>
      </w:pPr>
      <w:r>
        <w:pict>
          <v:group id="_x0000_s1056" style="position:absolute;left:0;text-align:left;margin-left:70.45pt;margin-top:-4.25pt;width:471.25pt;height:8.2pt;z-index:-1108;mso-position-horizontal-relative:page" coordorigin="1409,-85" coordsize="9425,164">
            <v:group id="_x0000_s1059" style="position:absolute;left:1419;top:-75;width:9405;height:144" coordorigin="1419,-75" coordsize="9405,144">
              <v:shape id="_x0000_s1060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57" style="position:absolute;left:1505;top:-53;width:9275;height:98" coordorigin="1505,-53" coordsize="9275,98">
              <v:shape id="_x0000_s1058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Heading3"/>
        <w:numPr>
          <w:ilvl w:val="1"/>
          <w:numId w:val="6"/>
        </w:numPr>
        <w:tabs>
          <w:tab w:val="left" w:pos="882"/>
        </w:tabs>
        <w:spacing w:before="122"/>
        <w:ind w:left="882"/>
        <w:rPr>
          <w:b w:val="0"/>
          <w:bCs w:val="0"/>
        </w:rPr>
      </w:pPr>
      <w:bookmarkStart w:id="27" w:name="_TOC_250007"/>
      <w:r>
        <w:rPr>
          <w:color w:val="231F20"/>
        </w:rPr>
        <w:t>NPBA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Ro</w:t>
      </w:r>
      <w:r>
        <w:rPr>
          <w:color w:val="231F20"/>
          <w:spacing w:val="1"/>
        </w:rPr>
        <w:t>l</w:t>
      </w:r>
      <w:r>
        <w:rPr>
          <w:color w:val="231F20"/>
          <w:spacing w:val="-1"/>
        </w:rPr>
        <w:t>e</w:t>
      </w:r>
      <w:r>
        <w:rPr>
          <w:color w:val="231F20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Responsib</w:t>
      </w:r>
      <w:r>
        <w:rPr>
          <w:color w:val="231F20"/>
          <w:spacing w:val="-1"/>
        </w:rPr>
        <w:t>i</w:t>
      </w:r>
      <w:r>
        <w:rPr>
          <w:color w:val="231F20"/>
        </w:rPr>
        <w:t>l</w:t>
      </w:r>
      <w:r>
        <w:rPr>
          <w:color w:val="231F20"/>
          <w:spacing w:val="-2"/>
        </w:rPr>
        <w:t>i</w:t>
      </w:r>
      <w:r>
        <w:rPr>
          <w:color w:val="231F20"/>
        </w:rPr>
        <w:t>t</w:t>
      </w:r>
      <w:r>
        <w:rPr>
          <w:color w:val="231F20"/>
          <w:spacing w:val="1"/>
        </w:rPr>
        <w:t>i</w:t>
      </w:r>
      <w:r>
        <w:rPr>
          <w:color w:val="231F20"/>
        </w:rPr>
        <w:t>es</w:t>
      </w:r>
      <w:bookmarkEnd w:id="27"/>
    </w:p>
    <w:p w:rsidR="00FF7F45" w:rsidRDefault="00290FD6">
      <w:pPr>
        <w:pStyle w:val="BodyText"/>
        <w:spacing w:before="160" w:line="278" w:lineRule="auto"/>
        <w:ind w:left="220" w:right="1087"/>
      </w:pPr>
      <w:r>
        <w:rPr>
          <w:color w:val="231F20"/>
        </w:rPr>
        <w:t>Outlined be</w:t>
      </w:r>
      <w:r>
        <w:rPr>
          <w:color w:val="231F20"/>
          <w:spacing w:val="-3"/>
        </w:rPr>
        <w:t>l</w:t>
      </w:r>
      <w:r>
        <w:rPr>
          <w:color w:val="231F20"/>
        </w:rPr>
        <w:t>ow a</w:t>
      </w:r>
      <w:r>
        <w:rPr>
          <w:color w:val="231F20"/>
          <w:spacing w:val="-3"/>
        </w:rPr>
        <w:t>r</w:t>
      </w:r>
      <w:r>
        <w:rPr>
          <w:color w:val="231F20"/>
        </w:rPr>
        <w:t>e t</w:t>
      </w:r>
      <w:r>
        <w:rPr>
          <w:color w:val="231F20"/>
          <w:spacing w:val="-3"/>
        </w:rPr>
        <w:t>h</w:t>
      </w:r>
      <w:r>
        <w:rPr>
          <w:color w:val="231F20"/>
        </w:rPr>
        <w:t>e re</w:t>
      </w:r>
      <w:r>
        <w:rPr>
          <w:color w:val="231F20"/>
          <w:spacing w:val="-3"/>
        </w:rPr>
        <w:t>s</w:t>
      </w:r>
      <w:r>
        <w:rPr>
          <w:color w:val="231F20"/>
        </w:rPr>
        <w:t>ponsi</w:t>
      </w:r>
      <w:r>
        <w:rPr>
          <w:color w:val="231F20"/>
          <w:spacing w:val="-2"/>
        </w:rPr>
        <w:t>b</w:t>
      </w:r>
      <w:r>
        <w:rPr>
          <w:color w:val="231F20"/>
        </w:rPr>
        <w:t>ilities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 re</w:t>
      </w:r>
      <w:r>
        <w:rPr>
          <w:color w:val="231F20"/>
          <w:spacing w:val="-2"/>
        </w:rPr>
        <w:t>l</w:t>
      </w:r>
      <w:r>
        <w:rPr>
          <w:color w:val="231F20"/>
        </w:rPr>
        <w:t>e</w:t>
      </w:r>
      <w:r>
        <w:rPr>
          <w:color w:val="231F20"/>
          <w:spacing w:val="1"/>
        </w:rPr>
        <w:t>v</w:t>
      </w:r>
      <w:r>
        <w:rPr>
          <w:color w:val="231F20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parties i</w:t>
      </w:r>
      <w:r>
        <w:rPr>
          <w:color w:val="231F20"/>
          <w:spacing w:val="-4"/>
        </w:rPr>
        <w:t>n</w:t>
      </w:r>
      <w:r>
        <w:rPr>
          <w:color w:val="231F20"/>
        </w:rPr>
        <w:t>vo</w:t>
      </w:r>
      <w:r>
        <w:rPr>
          <w:color w:val="231F20"/>
          <w:spacing w:val="-3"/>
        </w:rPr>
        <w:t>l</w:t>
      </w:r>
      <w:r>
        <w:rPr>
          <w:color w:val="231F20"/>
          <w:spacing w:val="1"/>
        </w:rPr>
        <w:t>v</w:t>
      </w:r>
      <w:r>
        <w:rPr>
          <w:color w:val="231F20"/>
        </w:rPr>
        <w:t>ed 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nage</w:t>
      </w:r>
      <w:r>
        <w:rPr>
          <w:color w:val="231F20"/>
          <w:spacing w:val="1"/>
        </w:rPr>
        <w:t>m</w:t>
      </w:r>
      <w:r>
        <w:rPr>
          <w:color w:val="231F20"/>
        </w:rPr>
        <w:t>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 o</w:t>
      </w:r>
      <w:r>
        <w:rPr>
          <w:color w:val="231F20"/>
          <w:spacing w:val="-2"/>
        </w:rPr>
        <w:t>v</w:t>
      </w:r>
      <w:r>
        <w:rPr>
          <w:color w:val="231F20"/>
        </w:rPr>
        <w:t>ersight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 t</w:t>
      </w:r>
      <w:r>
        <w:rPr>
          <w:color w:val="231F20"/>
          <w:spacing w:val="-4"/>
        </w:rPr>
        <w:t>h</w:t>
      </w:r>
      <w:r>
        <w:rPr>
          <w:color w:val="231F20"/>
        </w:rPr>
        <w:t>e risks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>s</w:t>
      </w:r>
      <w:r>
        <w:rPr>
          <w:color w:val="231F20"/>
        </w:rPr>
        <w:t>oc</w:t>
      </w:r>
      <w:r>
        <w:rPr>
          <w:color w:val="231F20"/>
          <w:spacing w:val="-3"/>
        </w:rPr>
        <w:t>i</w:t>
      </w:r>
      <w:r>
        <w:rPr>
          <w:color w:val="231F20"/>
        </w:rPr>
        <w:t>ated w</w:t>
      </w:r>
      <w:r>
        <w:rPr>
          <w:color w:val="231F20"/>
          <w:spacing w:val="-3"/>
        </w:rPr>
        <w:t>i</w:t>
      </w:r>
      <w:r>
        <w:rPr>
          <w:color w:val="231F20"/>
        </w:rPr>
        <w:t>th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introduct</w:t>
      </w:r>
      <w:r>
        <w:rPr>
          <w:color w:val="231F20"/>
          <w:spacing w:val="-3"/>
        </w:rPr>
        <w:t>i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"/>
        </w:rPr>
        <w:t>P</w:t>
      </w:r>
      <w:r>
        <w:rPr>
          <w:color w:val="231F20"/>
        </w:rPr>
        <w:t>BAs.</w:t>
      </w:r>
    </w:p>
    <w:p w:rsidR="00FF7F45" w:rsidRDefault="00FF7F45">
      <w:pPr>
        <w:spacing w:before="6" w:line="190" w:lineRule="exact"/>
        <w:rPr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6265"/>
      </w:tblGrid>
      <w:tr w:rsidR="00FF7F45">
        <w:trPr>
          <w:trHeight w:hRule="exact" w:val="442"/>
        </w:trPr>
        <w:tc>
          <w:tcPr>
            <w:tcW w:w="9578" w:type="dxa"/>
            <w:gridSpan w:val="2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46"/>
              <w:ind w:left="31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NPBA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Responsib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es</w:t>
            </w:r>
          </w:p>
        </w:tc>
      </w:tr>
      <w:tr w:rsidR="00FF7F45">
        <w:trPr>
          <w:trHeight w:hRule="exact" w:val="1445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spacing w:line="278" w:lineRule="auto"/>
              <w:ind w:left="102" w:right="4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Ba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co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Sant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nde</w:t>
            </w:r>
            <w:r>
              <w:rPr>
                <w:rFonts w:ascii="Calibri" w:eastAsia="Calibri" w:hAnsi="Calibri" w:cs="Calibri"/>
                <w:color w:val="231F20"/>
              </w:rPr>
              <w:t xml:space="preserve">r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orpor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 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ercializat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on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mi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tee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The G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oup CCC is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res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le 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viewing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all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NPBAs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propo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ed by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1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it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iarie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provi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thei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al</w:t>
            </w:r>
            <w:r>
              <w:rPr>
                <w:rFonts w:ascii="Calibri" w:eastAsia="Calibri" w:hAnsi="Calibri" w:cs="Calibri"/>
                <w:color w:val="231F20"/>
              </w:rPr>
              <w:t>.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up C</w:t>
            </w:r>
            <w:r>
              <w:rPr>
                <w:rFonts w:ascii="Calibri" w:eastAsia="Calibri" w:hAnsi="Calibri" w:cs="Calibri"/>
                <w:color w:val="231F20"/>
              </w:rPr>
              <w:t>CC 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vie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w</w:t>
            </w:r>
            <w:r>
              <w:rPr>
                <w:rFonts w:ascii="Calibri" w:eastAsia="Calibri" w:hAnsi="Calibri" w:cs="Calibri"/>
                <w:color w:val="231F20"/>
              </w:rPr>
              <w:t>s quarter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 xml:space="preserve">rts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prepare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NPBA </w:t>
            </w: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th res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ect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the NPBA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pi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eli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 its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bsi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iaries.</w:t>
            </w:r>
          </w:p>
        </w:tc>
      </w:tr>
      <w:tr w:rsidR="00FF7F45">
        <w:trPr>
          <w:trHeight w:hRule="exact" w:val="2065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HUSA Board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Dire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rs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 xml:space="preserve">The SHUSA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oard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is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espo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le 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viewing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and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ap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</w:p>
          <w:p w:rsidR="00FF7F45" w:rsidRDefault="00290FD6">
            <w:pPr>
              <w:pStyle w:val="TableParagraph"/>
              <w:spacing w:before="39" w:line="276" w:lineRule="auto"/>
              <w:ind w:left="102" w:right="107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pacing w:val="-1"/>
              </w:rPr>
              <w:t>rejectin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proofErr w:type="gramEnd"/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all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osals ri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rated as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“high”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sk.</w:t>
            </w:r>
            <w:r>
              <w:rPr>
                <w:rFonts w:ascii="Calibri" w:eastAsia="Calibri" w:hAnsi="Calibri" w:cs="Calibri"/>
                <w:color w:val="231F2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The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USA Board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is notified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of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ll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Pro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 xml:space="preserve">als.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Boar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ens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A’s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iarie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eff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el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ad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en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Poli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and </w:t>
            </w:r>
            <w:r>
              <w:rPr>
                <w:rFonts w:ascii="Calibri" w:eastAsia="Calibri" w:hAnsi="Calibri" w:cs="Calibri"/>
                <w:color w:val="231F20"/>
              </w:rPr>
              <w:t>rece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ves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qua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erl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rt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prepare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SHUS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BA </w:t>
            </w: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e.</w:t>
            </w:r>
          </w:p>
        </w:tc>
      </w:tr>
      <w:tr w:rsidR="00FF7F45">
        <w:trPr>
          <w:trHeight w:hRule="exact" w:val="1138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SHUS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subsi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Risk</w:t>
            </w:r>
          </w:p>
          <w:p w:rsidR="00FF7F45" w:rsidRDefault="00290FD6">
            <w:pPr>
              <w:pStyle w:val="TableParagraph"/>
              <w:spacing w:before="4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es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SHUS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subsi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Boar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Ris</w:t>
            </w:r>
            <w:r>
              <w:rPr>
                <w:rFonts w:ascii="Calibri" w:eastAsia="Calibri" w:hAnsi="Calibri" w:cs="Calibri"/>
                <w:color w:val="231F20"/>
              </w:rPr>
              <w:t xml:space="preserve">k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Com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le</w:t>
            </w:r>
          </w:p>
          <w:p w:rsidR="00FF7F45" w:rsidRDefault="00290FD6">
            <w:pPr>
              <w:pStyle w:val="TableParagraph"/>
              <w:spacing w:before="41" w:line="278" w:lineRule="auto"/>
              <w:ind w:left="102" w:right="101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</w:rPr>
              <w:t>for</w:t>
            </w:r>
            <w:proofErr w:type="gramEnd"/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wing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and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comm</w:t>
            </w:r>
            <w:r>
              <w:rPr>
                <w:rFonts w:ascii="Calibri" w:eastAsia="Calibri" w:hAnsi="Calibri" w:cs="Calibri"/>
                <w:color w:val="231F20"/>
              </w:rPr>
              <w:t>en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 ap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roval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or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eje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ti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 all Pro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osals 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sk 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ted as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“el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vate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”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k.</w:t>
            </w:r>
          </w:p>
        </w:tc>
      </w:tr>
      <w:tr w:rsidR="00FF7F45">
        <w:trPr>
          <w:trHeight w:hRule="exact" w:val="3298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SHUS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tee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SHUS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ee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sponsi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 xml:space="preserve">or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vi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and</w:t>
            </w:r>
          </w:p>
          <w:p w:rsidR="00FF7F45" w:rsidRDefault="00290FD6">
            <w:pPr>
              <w:pStyle w:val="TableParagraph"/>
              <w:spacing w:before="38" w:line="276" w:lineRule="auto"/>
              <w:ind w:left="102" w:right="16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pacing w:val="-1"/>
              </w:rPr>
              <w:t>reco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men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proofErr w:type="gramEnd"/>
            <w:r>
              <w:rPr>
                <w:rFonts w:ascii="Calibri" w:eastAsia="Calibri" w:hAnsi="Calibri" w:cs="Calibri"/>
                <w:color w:val="231F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appr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>, approvi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or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ej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ctin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ropo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 xml:space="preserve">ed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BA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CC</w:t>
            </w: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erseein</w:t>
            </w:r>
            <w:r>
              <w:rPr>
                <w:rFonts w:ascii="Calibri" w:eastAsia="Calibri" w:hAnsi="Calibri" w:cs="Calibri"/>
                <w:color w:val="231F20"/>
              </w:rPr>
              <w:t>g 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app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l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pr</w:t>
            </w:r>
            <w:r>
              <w:rPr>
                <w:rFonts w:ascii="Calibri" w:eastAsia="Calibri" w:hAnsi="Calibri" w:cs="Calibri"/>
                <w:color w:val="231F20"/>
              </w:rPr>
              <w:t>oc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231F20"/>
              </w:rPr>
              <w:t xml:space="preserve">s,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cludi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pos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-la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nc</w:t>
            </w:r>
            <w:r>
              <w:rPr>
                <w:rFonts w:ascii="Calibri" w:eastAsia="Calibri" w:hAnsi="Calibri" w:cs="Calibri"/>
                <w:color w:val="231F20"/>
              </w:rPr>
              <w:t xml:space="preserve">h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ensur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mplia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 applicabl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regula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gui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ce as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well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s en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erpris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-w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e stan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ar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 xml:space="preserve">s.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om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prepa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qu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rterl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repo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ts on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 xml:space="preserve">iary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 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vities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distribution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 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USA Boar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, and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 G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oup C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C.</w:t>
            </w:r>
            <w:r>
              <w:rPr>
                <w:rFonts w:ascii="Calibri" w:eastAsia="Calibri" w:hAnsi="Calibri" w:cs="Calibri"/>
                <w:color w:val="231F2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proval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als risk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rated as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“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”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“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-</w:t>
            </w:r>
            <w:r>
              <w:rPr>
                <w:rFonts w:ascii="Calibri" w:eastAsia="Calibri" w:hAnsi="Calibri" w:cs="Calibri"/>
                <w:color w:val="231F20"/>
              </w:rPr>
              <w:t>to moder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”,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“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oder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” 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ce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e ap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roval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the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ubjec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 xml:space="preserve">C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al.</w:t>
            </w:r>
          </w:p>
        </w:tc>
      </w:tr>
      <w:tr w:rsidR="00FF7F45">
        <w:trPr>
          <w:trHeight w:hRule="exact" w:val="1138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ard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ar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ensure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subsi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effe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el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adop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and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858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</w:rPr>
              <w:t>impl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ments</w:t>
            </w:r>
            <w:proofErr w:type="gramEnd"/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the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P</w:t>
            </w:r>
            <w:r>
              <w:rPr>
                <w:rFonts w:ascii="Calibri" w:eastAsia="Calibri" w:hAnsi="Calibri" w:cs="Calibri"/>
                <w:color w:val="231F20"/>
              </w:rPr>
              <w:t>oli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y. The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 xml:space="preserve">iary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oard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 xml:space="preserve">eives quarterly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ts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on its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 act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vities.</w:t>
            </w:r>
          </w:p>
        </w:tc>
      </w:tr>
    </w:tbl>
    <w:p w:rsidR="00FF7F45" w:rsidRDefault="00FF7F45">
      <w:pPr>
        <w:spacing w:line="276" w:lineRule="auto"/>
        <w:rPr>
          <w:rFonts w:ascii="Calibri" w:eastAsia="Calibri" w:hAnsi="Calibri" w:cs="Calibri"/>
        </w:rPr>
        <w:sectPr w:rsidR="00FF7F45">
          <w:pgSz w:w="12240" w:h="15840"/>
          <w:pgMar w:top="1020" w:right="1220" w:bottom="1620" w:left="122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913"/>
          <w:tab w:val="right" w:pos="9560"/>
        </w:tabs>
        <w:spacing w:before="68"/>
        <w:ind w:left="198"/>
        <w:rPr>
          <w:rFonts w:ascii="Calibri" w:eastAsia="Calibri" w:hAnsi="Calibri" w:cs="Calibri"/>
          <w:sz w:val="16"/>
          <w:szCs w:val="16"/>
        </w:rPr>
      </w:pPr>
      <w:r>
        <w:pict>
          <v:group id="_x0000_s1051" style="position:absolute;left:0;text-align:left;margin-left:70.45pt;margin-top:-4.25pt;width:471.25pt;height:8.2pt;z-index:-1107;mso-position-horizontal-relative:page" coordorigin="1409,-85" coordsize="9425,164">
            <v:group id="_x0000_s1054" style="position:absolute;left:1419;top:-75;width:9405;height:144" coordorigin="1419,-75" coordsize="9405,144">
              <v:shape id="_x0000_s1055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52" style="position:absolute;left:1505;top:-53;width:9275;height:98" coordorigin="1505,-53" coordsize="9275,98">
              <v:shape id="_x0000_s1053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6265"/>
      </w:tblGrid>
      <w:tr w:rsidR="00FF7F45">
        <w:trPr>
          <w:trHeight w:hRule="exact" w:val="442"/>
        </w:trPr>
        <w:tc>
          <w:tcPr>
            <w:tcW w:w="9578" w:type="dxa"/>
            <w:gridSpan w:val="2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47"/>
              <w:ind w:left="31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NPBA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Responsib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es</w:t>
            </w:r>
          </w:p>
        </w:tc>
      </w:tr>
      <w:tr w:rsidR="00FF7F45">
        <w:trPr>
          <w:trHeight w:hRule="exact" w:val="2064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iar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om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The 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 xml:space="preserve">iary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 xml:space="preserve">BA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om</w:t>
            </w:r>
            <w:r>
              <w:rPr>
                <w:rFonts w:ascii="Calibri" w:eastAsia="Calibri" w:hAnsi="Calibri" w:cs="Calibri"/>
                <w:color w:val="231F20"/>
              </w:rPr>
              <w:t>mit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ee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is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res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 xml:space="preserve">le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 xml:space="preserve">or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viewing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and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16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pacing w:val="-1"/>
              </w:rPr>
              <w:t>reco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men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proofErr w:type="gramEnd"/>
            <w:r>
              <w:rPr>
                <w:rFonts w:ascii="Calibri" w:eastAsia="Calibri" w:hAnsi="Calibri" w:cs="Calibri"/>
                <w:color w:val="231F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appr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 xml:space="preserve">r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eje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ting, pro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osed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BAs to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the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ers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app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ova</w:t>
            </w:r>
            <w:r>
              <w:rPr>
                <w:rFonts w:ascii="Calibri" w:eastAsia="Calibri" w:hAnsi="Calibri" w:cs="Calibri"/>
                <w:color w:val="231F20"/>
              </w:rPr>
              <w:t>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proc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cludi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pos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-la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nc</w:t>
            </w:r>
            <w:r>
              <w:rPr>
                <w:rFonts w:ascii="Calibri" w:eastAsia="Calibri" w:hAnsi="Calibri" w:cs="Calibri"/>
                <w:color w:val="231F20"/>
              </w:rPr>
              <w:t xml:space="preserve">h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ensur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mplia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 applicabl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regula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gui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ce as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well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s en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erpris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-w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e stan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ar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s.</w:t>
            </w:r>
          </w:p>
        </w:tc>
      </w:tr>
      <w:tr w:rsidR="00FF7F45">
        <w:trPr>
          <w:trHeight w:hRule="exact" w:val="1445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spacing w:line="276" w:lineRule="auto"/>
              <w:ind w:left="102" w:righ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bsidiar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Ex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uti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nage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t 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 xml:space="preserve">The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MC is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 xml:space="preserve">le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dete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mi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g: (i)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wh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ther 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propo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ed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49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itiative</w:t>
            </w:r>
            <w:proofErr w:type="gramEnd"/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mee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s the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defi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it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on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3"/>
              </w:rPr>
              <w:t>“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” 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orth in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is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 xml:space="preserve">olicy;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and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f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(ii</w:t>
            </w:r>
            <w:r>
              <w:rPr>
                <w:rFonts w:ascii="Calibri" w:eastAsia="Calibri" w:hAnsi="Calibri" w:cs="Calibri"/>
                <w:color w:val="231F20"/>
              </w:rPr>
              <w:t>)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whic</w:t>
            </w:r>
            <w:r>
              <w:rPr>
                <w:rFonts w:ascii="Calibri" w:eastAsia="Calibri" w:hAnsi="Calibri" w:cs="Calibri"/>
                <w:color w:val="231F20"/>
              </w:rPr>
              <w:t xml:space="preserve">h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shoul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ente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w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and </w:t>
            </w:r>
            <w:r>
              <w:rPr>
                <w:rFonts w:ascii="Calibri" w:eastAsia="Calibri" w:hAnsi="Calibri" w:cs="Calibri"/>
                <w:color w:val="231F20"/>
              </w:rPr>
              <w:t>approval 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ess.</w:t>
            </w:r>
          </w:p>
        </w:tc>
      </w:tr>
      <w:tr w:rsidR="00FF7F45">
        <w:trPr>
          <w:trHeight w:hRule="exact" w:val="828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Chief Legal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Offi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er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 xml:space="preserve">O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spons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bl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vi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chairin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NPBA</w:t>
            </w:r>
          </w:p>
          <w:p w:rsidR="00FF7F45" w:rsidRDefault="00290FD6">
            <w:pPr>
              <w:pStyle w:val="TableParagraph"/>
              <w:spacing w:before="4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e.</w:t>
            </w:r>
          </w:p>
        </w:tc>
      </w:tr>
      <w:tr w:rsidR="00FF7F45">
        <w:trPr>
          <w:trHeight w:hRule="exact" w:val="828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C</w:t>
            </w:r>
            <w:r>
              <w:rPr>
                <w:rFonts w:ascii="Calibri" w:eastAsia="Calibri" w:hAnsi="Calibri" w:cs="Calibri"/>
                <w:color w:val="231F20"/>
              </w:rPr>
              <w:t>oor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dina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The NPBA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Coordi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or is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sponsi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 xml:space="preserve">le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owni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>, desi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g, and</w:t>
            </w:r>
          </w:p>
          <w:p w:rsidR="00FF7F45" w:rsidRDefault="00290FD6">
            <w:pPr>
              <w:pStyle w:val="TableParagraph"/>
              <w:spacing w:before="43"/>
              <w:ind w:left="10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</w:rPr>
              <w:t>ma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proofErr w:type="gramEnd"/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USA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rev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ew and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appro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al pr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s.</w:t>
            </w:r>
          </w:p>
        </w:tc>
      </w:tr>
      <w:tr w:rsidR="00FF7F45">
        <w:trPr>
          <w:trHeight w:hRule="exact" w:val="1445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before="2" w:line="260" w:lineRule="exact"/>
              <w:rPr>
                <w:sz w:val="26"/>
                <w:szCs w:val="26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Chie</w:t>
            </w:r>
            <w:r>
              <w:rPr>
                <w:rFonts w:ascii="Calibri" w:eastAsia="Calibri" w:hAnsi="Calibri" w:cs="Calibri"/>
                <w:color w:val="231F20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Ris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Offic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 w:right="82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 xml:space="preserve">O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spons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bl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chairin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US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NPBA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1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defini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a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ers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tatio</w:t>
            </w:r>
            <w:r>
              <w:rPr>
                <w:rFonts w:ascii="Calibri" w:eastAsia="Calibri" w:hAnsi="Calibri" w:cs="Calibri"/>
                <w:color w:val="231F20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the proces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tha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wil</w:t>
            </w:r>
            <w:r>
              <w:rPr>
                <w:rFonts w:ascii="Calibri" w:eastAsia="Calibri" w:hAnsi="Calibri" w:cs="Calibri"/>
                <w:color w:val="231F20"/>
              </w:rPr>
              <w:t>l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hel</w:t>
            </w:r>
            <w:r>
              <w:rPr>
                <w:rFonts w:ascii="Calibri" w:eastAsia="Calibri" w:hAnsi="Calibri" w:cs="Calibri"/>
                <w:color w:val="231F20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ganizatio</w:t>
            </w:r>
            <w:r>
              <w:rPr>
                <w:rFonts w:ascii="Calibri" w:eastAsia="Calibri" w:hAnsi="Calibri" w:cs="Calibri"/>
                <w:color w:val="231F20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identif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risks </w:t>
            </w:r>
            <w:r>
              <w:rPr>
                <w:rFonts w:ascii="Calibri" w:eastAsia="Calibri" w:hAnsi="Calibri" w:cs="Calibri"/>
                <w:color w:val="231F20"/>
              </w:rPr>
              <w:t>associ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ted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with the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int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oduction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 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ed</w:t>
            </w:r>
            <w:r>
              <w:rPr>
                <w:rFonts w:ascii="Calibri" w:eastAsia="Calibri" w:hAnsi="Calibri" w:cs="Calibri"/>
                <w:color w:val="231F2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s.</w:t>
            </w:r>
          </w:p>
        </w:tc>
      </w:tr>
      <w:tr w:rsidR="00FF7F45">
        <w:trPr>
          <w:trHeight w:hRule="exact" w:val="1755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Ris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Manag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me</w:t>
            </w:r>
            <w:r>
              <w:rPr>
                <w:rFonts w:ascii="Calibri" w:eastAsia="Calibri" w:hAnsi="Calibri" w:cs="Calibri"/>
                <w:color w:val="231F20"/>
              </w:rPr>
              <w:t>nt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pliance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Mana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men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fun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tio</w:t>
            </w:r>
            <w:r>
              <w:rPr>
                <w:rFonts w:ascii="Calibri" w:eastAsia="Calibri" w:hAnsi="Calibri" w:cs="Calibri"/>
                <w:color w:val="231F20"/>
              </w:rPr>
              <w:t xml:space="preserve">n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mplian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ncti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responsi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 xml:space="preserve">le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ewi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challen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ass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sme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analysi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prepa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nen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nsurin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ha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the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nen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satisf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ed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al</w:t>
            </w:r>
            <w:r>
              <w:rPr>
                <w:rFonts w:ascii="Calibri" w:eastAsia="Calibri" w:hAnsi="Calibri" w:cs="Calibri"/>
                <w:color w:val="231F20"/>
              </w:rPr>
              <w:t>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plicabl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condit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on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q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ire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 xml:space="preserve">ents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bef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prese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tat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on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su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iary NPBA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om</w:t>
            </w:r>
            <w:r>
              <w:rPr>
                <w:rFonts w:ascii="Calibri" w:eastAsia="Calibri" w:hAnsi="Calibri" w:cs="Calibri"/>
                <w:color w:val="231F20"/>
              </w:rPr>
              <w:t>mit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.</w:t>
            </w:r>
          </w:p>
        </w:tc>
      </w:tr>
      <w:tr w:rsidR="00FF7F45">
        <w:trPr>
          <w:trHeight w:hRule="exact" w:val="1754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Li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es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 Busine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The lines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 b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s are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y</w:t>
            </w:r>
            <w:r>
              <w:rPr>
                <w:rFonts w:ascii="Calibri" w:eastAsia="Calibri" w:hAnsi="Calibri" w:cs="Calibri"/>
                <w:color w:val="231F20"/>
              </w:rPr>
              <w:t>pically the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opo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ents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of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Pro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osals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and are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espons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ble f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 xml:space="preserve">r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evelopi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oposal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seekin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req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als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tisfyi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lic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le pre-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and 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-appr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va</w:t>
            </w:r>
            <w:r>
              <w:rPr>
                <w:rFonts w:ascii="Calibri" w:eastAsia="Calibri" w:hAnsi="Calibri" w:cs="Calibri"/>
                <w:color w:val="231F20"/>
              </w:rPr>
              <w:t xml:space="preserve">l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q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includi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require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ent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gardi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 perfo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mance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moni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ori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esti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g, and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re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orting.</w:t>
            </w:r>
          </w:p>
        </w:tc>
      </w:tr>
    </w:tbl>
    <w:p w:rsidR="00FF7F45" w:rsidRDefault="00FF7F45">
      <w:pPr>
        <w:spacing w:line="276" w:lineRule="auto"/>
        <w:rPr>
          <w:rFonts w:ascii="Calibri" w:eastAsia="Calibri" w:hAnsi="Calibri" w:cs="Calibri"/>
        </w:rPr>
        <w:sectPr w:rsidR="00FF7F45">
          <w:pgSz w:w="12240" w:h="15840"/>
          <w:pgMar w:top="1020" w:right="1220" w:bottom="1620" w:left="122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913"/>
          <w:tab w:val="right" w:pos="9560"/>
        </w:tabs>
        <w:spacing w:before="68"/>
        <w:ind w:left="198"/>
        <w:rPr>
          <w:rFonts w:ascii="Calibri" w:eastAsia="Calibri" w:hAnsi="Calibri" w:cs="Calibri"/>
          <w:sz w:val="16"/>
          <w:szCs w:val="16"/>
        </w:rPr>
      </w:pPr>
      <w:r>
        <w:pict>
          <v:group id="_x0000_s1046" style="position:absolute;left:0;text-align:left;margin-left:70.45pt;margin-top:-4.25pt;width:471.25pt;height:8.2pt;z-index:-1106;mso-position-horizontal-relative:page" coordorigin="1409,-85" coordsize="9425,164">
            <v:group id="_x0000_s1049" style="position:absolute;left:1419;top:-75;width:9405;height:144" coordorigin="1419,-75" coordsize="9405,144">
              <v:shape id="_x0000_s1050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47" style="position:absolute;left:1505;top:-53;width:9275;height:98" coordorigin="1505,-53" coordsize="9275,98">
              <v:shape id="_x0000_s1048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FF7F4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6265"/>
      </w:tblGrid>
      <w:tr w:rsidR="00FF7F45">
        <w:trPr>
          <w:trHeight w:hRule="exact" w:val="442"/>
        </w:trPr>
        <w:tc>
          <w:tcPr>
            <w:tcW w:w="9578" w:type="dxa"/>
            <w:gridSpan w:val="2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47"/>
              <w:ind w:left="318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NPBA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Responsib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es</w:t>
            </w:r>
          </w:p>
        </w:tc>
      </w:tr>
      <w:tr w:rsidR="00FF7F45">
        <w:trPr>
          <w:trHeight w:hRule="exact" w:val="2371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NPB</w:t>
            </w:r>
            <w:r>
              <w:rPr>
                <w:rFonts w:ascii="Calibri" w:eastAsia="Calibri" w:hAnsi="Calibri" w:cs="Calibri"/>
                <w:color w:val="231F20"/>
              </w:rPr>
              <w:t xml:space="preserve">A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Develo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am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</w:rPr>
              <w:t>The NPBA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Develo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ment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ams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 c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-</w:t>
            </w:r>
            <w:r>
              <w:rPr>
                <w:rFonts w:ascii="Calibri" w:eastAsia="Calibri" w:hAnsi="Calibri" w:cs="Calibri"/>
                <w:color w:val="231F20"/>
              </w:rPr>
              <w:t>funct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onal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ams</w:t>
            </w:r>
          </w:p>
          <w:p w:rsidR="00FF7F45" w:rsidRDefault="00290FD6">
            <w:pPr>
              <w:pStyle w:val="TableParagraph"/>
              <w:spacing w:before="41" w:line="276" w:lineRule="auto"/>
              <w:ind w:left="102" w:right="12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cludi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proofErr w:type="gramEnd"/>
            <w:r>
              <w:rPr>
                <w:rFonts w:ascii="Calibri" w:eastAsia="Calibri" w:hAnsi="Calibri" w:cs="Calibri"/>
                <w:color w:val="231F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representat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 xml:space="preserve">m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applicabl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ris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disc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plines, 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cludi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mplianc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orpo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ate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fu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cti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(e.g.,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</w:rPr>
              <w:t>Oper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tions, L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egal</w:t>
            </w:r>
            <w:r>
              <w:rPr>
                <w:rFonts w:ascii="Calibri" w:eastAsia="Calibri" w:hAnsi="Calibri" w:cs="Calibri"/>
                <w:color w:val="231F20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ma</w:t>
            </w:r>
            <w:r>
              <w:rPr>
                <w:rFonts w:ascii="Calibri" w:eastAsia="Calibri" w:hAnsi="Calibri" w:cs="Calibri"/>
                <w:color w:val="231F20"/>
              </w:rPr>
              <w:t xml:space="preserve">n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sour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reasury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nce)</w:t>
            </w:r>
            <w:r>
              <w:rPr>
                <w:rFonts w:ascii="Calibri" w:eastAsia="Calibri" w:hAnsi="Calibri" w:cs="Calibri"/>
                <w:color w:val="231F20"/>
              </w:rPr>
              <w:t xml:space="preserve">.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NPBA 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ve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>op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</w:t>
            </w:r>
            <w:r>
              <w:rPr>
                <w:rFonts w:ascii="Calibri" w:eastAsia="Calibri" w:hAnsi="Calibri" w:cs="Calibri"/>
                <w:color w:val="231F20"/>
              </w:rPr>
              <w:t xml:space="preserve">ent 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ms are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sponsi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 xml:space="preserve">le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ass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stin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ro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 xml:space="preserve">onent in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dili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m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aterial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rfo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sk asses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ment.</w:t>
            </w:r>
          </w:p>
        </w:tc>
      </w:tr>
      <w:tr w:rsidR="00FF7F45">
        <w:trPr>
          <w:trHeight w:hRule="exact" w:val="2374"/>
        </w:trPr>
        <w:tc>
          <w:tcPr>
            <w:tcW w:w="3313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FF7F45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FF7F4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F7F45" w:rsidRDefault="00290FD6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terna</w:t>
            </w:r>
            <w:r>
              <w:rPr>
                <w:rFonts w:ascii="Calibri" w:eastAsia="Calibri" w:hAnsi="Calibri" w:cs="Calibri"/>
                <w:color w:val="231F20"/>
              </w:rPr>
              <w:t xml:space="preserve">l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Audit</w:t>
            </w:r>
          </w:p>
        </w:tc>
        <w:tc>
          <w:tcPr>
            <w:tcW w:w="6265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</w:tcPr>
          <w:p w:rsidR="00FF7F45" w:rsidRDefault="00290FD6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</w:rPr>
              <w:t>Int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rna</w:t>
            </w:r>
            <w:r>
              <w:rPr>
                <w:rFonts w:ascii="Calibri" w:eastAsia="Calibri" w:hAnsi="Calibri" w:cs="Calibri"/>
                <w:color w:val="231F20"/>
              </w:rPr>
              <w:t xml:space="preserve">l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Audi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nsib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nductin</w:t>
            </w:r>
            <w:r>
              <w:rPr>
                <w:rFonts w:ascii="Calibri" w:eastAsia="Calibri" w:hAnsi="Calibri" w:cs="Calibri"/>
                <w:color w:val="231F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independen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re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ws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</w:t>
            </w:r>
          </w:p>
          <w:p w:rsidR="00FF7F45" w:rsidRDefault="00290FD6">
            <w:pPr>
              <w:pStyle w:val="TableParagraph"/>
              <w:spacing w:before="38" w:line="276" w:lineRule="auto"/>
              <w:ind w:left="102" w:right="199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</w:rPr>
              <w:t>the</w:t>
            </w:r>
            <w:proofErr w:type="gramEnd"/>
            <w:r>
              <w:rPr>
                <w:rFonts w:ascii="Calibri" w:eastAsia="Calibri" w:hAnsi="Calibri" w:cs="Calibri"/>
                <w:color w:val="231F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per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231F20"/>
              </w:rPr>
              <w:t>ormi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duc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-laun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</w:rPr>
              <w:t xml:space="preserve">h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w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s, audits</w:t>
            </w:r>
            <w:r>
              <w:rPr>
                <w:rFonts w:ascii="Calibri" w:eastAsia="Calibri" w:hAnsi="Calibri" w:cs="Calibri"/>
                <w:color w:val="231F20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an</w:t>
            </w:r>
            <w:r>
              <w:rPr>
                <w:rFonts w:ascii="Calibri" w:eastAsia="Calibri" w:hAnsi="Calibri" w:cs="Calibri"/>
                <w:color w:val="231F20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te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ing</w:t>
            </w:r>
            <w:r>
              <w:rPr>
                <w:rFonts w:ascii="Calibri" w:eastAsia="Calibri" w:hAnsi="Calibri" w:cs="Calibri"/>
                <w:color w:val="231F20"/>
              </w:rPr>
              <w:t>.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tern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l 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dit partici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at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s in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BA 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ocess for p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231F20"/>
              </w:rPr>
              <w:t>rpo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 p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ovi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d</w:t>
            </w:r>
            <w:r>
              <w:rPr>
                <w:rFonts w:ascii="Calibri" w:eastAsia="Calibri" w:hAnsi="Calibri" w:cs="Calibri"/>
                <w:color w:val="231F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g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</w:rPr>
              <w:t>obust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ana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>ysis and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chal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l</w:t>
            </w:r>
            <w:r>
              <w:rPr>
                <w:rFonts w:ascii="Calibri" w:eastAsia="Calibri" w:hAnsi="Calibri" w:cs="Calibri"/>
                <w:color w:val="231F20"/>
              </w:rPr>
              <w:t>enge of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due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dili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g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nc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an</w:t>
            </w:r>
            <w:r>
              <w:rPr>
                <w:rFonts w:ascii="Calibri" w:eastAsia="Calibri" w:hAnsi="Calibri" w:cs="Calibri"/>
                <w:color w:val="231F20"/>
              </w:rPr>
              <w:t xml:space="preserve">d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ris</w:t>
            </w:r>
            <w:r>
              <w:rPr>
                <w:rFonts w:ascii="Calibri" w:eastAsia="Calibri" w:hAnsi="Calibri" w:cs="Calibri"/>
                <w:color w:val="231F20"/>
              </w:rPr>
              <w:t>k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asse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me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pro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esses</w:t>
            </w:r>
            <w:r>
              <w:rPr>
                <w:rFonts w:ascii="Calibri" w:eastAsia="Calibri" w:hAnsi="Calibri" w:cs="Calibri"/>
                <w:color w:val="231F20"/>
              </w:rPr>
              <w:t>.</w:t>
            </w:r>
            <w:r>
              <w:rPr>
                <w:rFonts w:ascii="Calibri" w:eastAsia="Calibri" w:hAnsi="Calibri" w:cs="Calibri"/>
                <w:color w:val="231F20"/>
                <w:spacing w:val="48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terna</w:t>
            </w:r>
            <w:r>
              <w:rPr>
                <w:rFonts w:ascii="Calibri" w:eastAsia="Calibri" w:hAnsi="Calibri" w:cs="Calibri"/>
                <w:color w:val="231F20"/>
              </w:rPr>
              <w:t xml:space="preserve">l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Aud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 xml:space="preserve">t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wil</w:t>
            </w:r>
            <w:r>
              <w:rPr>
                <w:rFonts w:ascii="Calibri" w:eastAsia="Calibri" w:hAnsi="Calibri" w:cs="Calibri"/>
                <w:color w:val="231F20"/>
              </w:rPr>
              <w:t xml:space="preserve">l 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tend th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me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ing</w:t>
            </w:r>
            <w:r>
              <w:rPr>
                <w:rFonts w:ascii="Calibri" w:eastAsia="Calibri" w:hAnsi="Calibri" w:cs="Calibri"/>
                <w:color w:val="231F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f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th</w:t>
            </w:r>
            <w:r>
              <w:rPr>
                <w:rFonts w:ascii="Calibri" w:eastAsia="Calibri" w:hAnsi="Calibri" w:cs="Calibri"/>
                <w:color w:val="231F20"/>
              </w:rPr>
              <w:t xml:space="preserve">e 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mm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i</w:t>
            </w:r>
            <w:r>
              <w:rPr>
                <w:rFonts w:ascii="Calibri" w:eastAsia="Calibri" w:hAnsi="Calibri" w:cs="Calibri"/>
                <w:color w:val="231F20"/>
              </w:rPr>
              <w:t>tt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231F20"/>
              </w:rPr>
              <w:t>e as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 xml:space="preserve">an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v</w:t>
            </w:r>
            <w:r>
              <w:rPr>
                <w:rFonts w:ascii="Calibri" w:eastAsia="Calibri" w:hAnsi="Calibri" w:cs="Calibri"/>
                <w:color w:val="231F20"/>
              </w:rPr>
              <w:t>er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and</w:t>
            </w:r>
            <w:r>
              <w:rPr>
                <w:rFonts w:ascii="Calibri" w:eastAsia="Calibri" w:hAnsi="Calibri" w:cs="Calibri"/>
                <w:color w:val="231F2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will not approve</w:t>
            </w:r>
            <w:r>
              <w:rPr>
                <w:rFonts w:ascii="Calibri" w:eastAsia="Calibri" w:hAnsi="Calibri" w:cs="Calibri"/>
                <w:color w:val="231F2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231F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endo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231F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the a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>p</w:t>
            </w:r>
            <w:r>
              <w:rPr>
                <w:rFonts w:ascii="Calibri" w:eastAsia="Calibri" w:hAnsi="Calibri" w:cs="Calibri"/>
                <w:color w:val="231F20"/>
              </w:rPr>
              <w:t>proval</w:t>
            </w:r>
            <w:r>
              <w:rPr>
                <w:rFonts w:ascii="Calibri" w:eastAsia="Calibri" w:hAnsi="Calibri" w:cs="Calibri"/>
                <w:color w:val="231F2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of a</w:t>
            </w:r>
            <w:r>
              <w:rPr>
                <w:rFonts w:ascii="Calibri" w:eastAsia="Calibri" w:hAnsi="Calibri" w:cs="Calibri"/>
                <w:color w:val="231F20"/>
                <w:spacing w:val="-4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 xml:space="preserve">y 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231F20"/>
              </w:rPr>
              <w:t>PB</w:t>
            </w:r>
            <w:r>
              <w:rPr>
                <w:rFonts w:ascii="Calibri" w:eastAsia="Calibri" w:hAnsi="Calibri" w:cs="Calibri"/>
                <w:color w:val="231F2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231F20"/>
              </w:rPr>
              <w:t>.</w:t>
            </w:r>
          </w:p>
        </w:tc>
      </w:tr>
    </w:tbl>
    <w:p w:rsidR="00FF7F45" w:rsidRDefault="00FF7F45">
      <w:pPr>
        <w:spacing w:line="276" w:lineRule="auto"/>
        <w:rPr>
          <w:rFonts w:ascii="Calibri" w:eastAsia="Calibri" w:hAnsi="Calibri" w:cs="Calibri"/>
        </w:rPr>
        <w:sectPr w:rsidR="00FF7F45">
          <w:pgSz w:w="12240" w:h="15840"/>
          <w:pgMar w:top="1020" w:right="1220" w:bottom="1620" w:left="122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041" style="position:absolute;left:0;text-align:left;margin-left:70.45pt;margin-top:-4.25pt;width:471.25pt;height:8.2pt;z-index:-1105;mso-position-horizontal-relative:page" coordorigin="1409,-85" coordsize="9425,164">
            <v:group id="_x0000_s1044" style="position:absolute;left:1419;top:-75;width:9405;height:144" coordorigin="1419,-75" coordsize="9405,144">
              <v:shape id="_x0000_s1045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42" style="position:absolute;left:1505;top:-53;width:9275;height:98" coordorigin="1505,-53" coordsize="9275,98">
              <v:shape id="_x0000_s1043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819"/>
        </w:tabs>
        <w:ind w:hanging="680"/>
        <w:rPr>
          <w:b w:val="0"/>
          <w:bCs w:val="0"/>
        </w:rPr>
      </w:pPr>
      <w:r>
        <w:pict>
          <v:group id="_x0000_s1039" style="position:absolute;left:0;text-align:left;margin-left:70.6pt;margin-top:27pt;width:470.95pt;height:.1pt;z-index:-1104;mso-position-horizontal-relative:page" coordorigin="1412,540" coordsize="9419,2">
            <v:shape id="_x0000_s1040" style="position:absolute;left:1412;top:540;width:9419;height:2" coordorigin="1412,540" coordsize="9419,0" path="m1412,540r9419,e" filled="f" strokecolor="#ed2024" strokeweight=".58pt">
              <v:path arrowok="t"/>
            </v:shape>
            <w10:wrap anchorx="page"/>
          </v:group>
        </w:pict>
      </w:r>
      <w:bookmarkStart w:id="28" w:name="_TOC_250006"/>
      <w:r>
        <w:rPr>
          <w:color w:val="ED2024"/>
        </w:rPr>
        <w:t>Exce</w:t>
      </w:r>
      <w:r>
        <w:rPr>
          <w:color w:val="ED2024"/>
          <w:spacing w:val="-3"/>
        </w:rPr>
        <w:t>p</w:t>
      </w:r>
      <w:r>
        <w:rPr>
          <w:color w:val="ED2024"/>
        </w:rPr>
        <w:t>ti</w:t>
      </w:r>
      <w:r>
        <w:rPr>
          <w:color w:val="ED2024"/>
          <w:spacing w:val="-2"/>
        </w:rPr>
        <w:t>o</w:t>
      </w:r>
      <w:r>
        <w:rPr>
          <w:color w:val="ED2024"/>
        </w:rPr>
        <w:t>ns</w:t>
      </w:r>
      <w:bookmarkEnd w:id="28"/>
    </w:p>
    <w:p w:rsidR="00FF7F45" w:rsidRDefault="00290FD6">
      <w:pPr>
        <w:pStyle w:val="BodyText"/>
        <w:spacing w:before="197"/>
      </w:pPr>
      <w:r>
        <w:rPr>
          <w:color w:val="231F20"/>
        </w:rPr>
        <w:t>There a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e </w:t>
      </w:r>
      <w:r>
        <w:rPr>
          <w:color w:val="231F20"/>
          <w:spacing w:val="-4"/>
        </w:rPr>
        <w:t>n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>x</w:t>
      </w:r>
      <w:r>
        <w:rPr>
          <w:color w:val="231F20"/>
        </w:rPr>
        <w:t>cept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ons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 Polic</w:t>
      </w:r>
      <w:r>
        <w:rPr>
          <w:color w:val="231F20"/>
          <w:spacing w:val="2"/>
        </w:rPr>
        <w:t>y</w:t>
      </w:r>
      <w:r>
        <w:rPr>
          <w:color w:val="231F20"/>
        </w:rPr>
        <w:t>.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817"/>
        </w:tabs>
        <w:spacing w:before="243"/>
        <w:ind w:left="817" w:hanging="677"/>
        <w:rPr>
          <w:b w:val="0"/>
          <w:bCs w:val="0"/>
        </w:rPr>
      </w:pPr>
      <w:r>
        <w:pict>
          <v:group id="_x0000_s1037" style="position:absolute;left:0;text-align:left;margin-left:70.6pt;margin-top:33.05pt;width:470.95pt;height:.1pt;z-index:-1103;mso-position-horizontal-relative:page" coordorigin="1412,661" coordsize="9419,2">
            <v:shape id="_x0000_s1038" style="position:absolute;left:1412;top:661;width:9419;height:2" coordorigin="1412,661" coordsize="9419,0" path="m1412,661r9419,e" filled="f" strokecolor="#ed2024" strokeweight=".58pt">
              <v:path arrowok="t"/>
            </v:shape>
            <w10:wrap anchorx="page"/>
          </v:group>
        </w:pict>
      </w:r>
      <w:bookmarkStart w:id="29" w:name="_TOC_250005"/>
      <w:r>
        <w:rPr>
          <w:color w:val="ED2024"/>
        </w:rPr>
        <w:t>Non-</w:t>
      </w:r>
      <w:r>
        <w:rPr>
          <w:color w:val="ED2024"/>
          <w:spacing w:val="-3"/>
        </w:rPr>
        <w:t>C</w:t>
      </w:r>
      <w:r>
        <w:rPr>
          <w:color w:val="ED2024"/>
        </w:rPr>
        <w:t>omp</w:t>
      </w:r>
      <w:r>
        <w:rPr>
          <w:color w:val="ED2024"/>
          <w:spacing w:val="-2"/>
        </w:rPr>
        <w:t>l</w:t>
      </w:r>
      <w:r>
        <w:rPr>
          <w:color w:val="ED2024"/>
        </w:rPr>
        <w:t>iance</w:t>
      </w:r>
      <w:bookmarkEnd w:id="29"/>
    </w:p>
    <w:p w:rsidR="00FF7F45" w:rsidRDefault="00290FD6">
      <w:pPr>
        <w:pStyle w:val="BodyText"/>
        <w:spacing w:before="197" w:line="276" w:lineRule="auto"/>
        <w:ind w:right="116"/>
        <w:jc w:val="both"/>
      </w:pPr>
      <w:r>
        <w:rPr>
          <w:color w:val="231F20"/>
          <w:spacing w:val="-1"/>
        </w:rPr>
        <w:t>Al</w:t>
      </w:r>
      <w:r>
        <w:rPr>
          <w:color w:val="231F20"/>
        </w:rPr>
        <w:t>l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line</w:t>
      </w:r>
      <w:r>
        <w:rPr>
          <w:color w:val="231F20"/>
        </w:rPr>
        <w:t>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business</w:t>
      </w:r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ntro</w:t>
      </w:r>
      <w:r>
        <w:rPr>
          <w:color w:val="231F20"/>
        </w:rPr>
        <w:t>l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2"/>
        </w:rPr>
        <w:t>v</w:t>
      </w:r>
      <w:r>
        <w:rPr>
          <w:color w:val="231F20"/>
          <w:spacing w:val="-1"/>
        </w:rPr>
        <w:t>ersigh</w:t>
      </w:r>
      <w:r>
        <w:rPr>
          <w:color w:val="231F20"/>
        </w:rPr>
        <w:t>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functi</w:t>
      </w:r>
      <w:r>
        <w:rPr>
          <w:color w:val="231F20"/>
        </w:rPr>
        <w:t>o</w:t>
      </w:r>
      <w:r>
        <w:rPr>
          <w:color w:val="231F20"/>
          <w:spacing w:val="-1"/>
        </w:rPr>
        <w:t>ns</w:t>
      </w:r>
      <w:r>
        <w:rPr>
          <w:color w:val="231F20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>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por</w:t>
      </w:r>
      <w:r>
        <w:rPr>
          <w:color w:val="231F20"/>
        </w:rPr>
        <w:t>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unit</w:t>
      </w:r>
      <w:r>
        <w:rPr>
          <w:color w:val="231F20"/>
        </w:rPr>
        <w:t>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</w:t>
      </w:r>
      <w:r>
        <w:rPr>
          <w:color w:val="231F20"/>
          <w:spacing w:val="-2"/>
        </w:rPr>
        <w:t>H</w:t>
      </w:r>
      <w:r>
        <w:rPr>
          <w:color w:val="231F20"/>
          <w:spacing w:val="-1"/>
        </w:rPr>
        <w:t>US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</w:rPr>
        <w:t>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2"/>
        </w:rPr>
        <w:t>b</w:t>
      </w:r>
      <w:r>
        <w:rPr>
          <w:color w:val="231F20"/>
          <w:spacing w:val="-1"/>
        </w:rPr>
        <w:t>si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iarie</w:t>
      </w:r>
      <w:r>
        <w:rPr>
          <w:color w:val="231F20"/>
        </w:rPr>
        <w:t>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3"/>
        </w:rPr>
        <w:t>r</w:t>
      </w:r>
      <w:r>
        <w:rPr>
          <w:color w:val="231F20"/>
        </w:rPr>
        <w:t>e responsi</w:t>
      </w:r>
      <w:r>
        <w:rPr>
          <w:color w:val="231F20"/>
          <w:spacing w:val="-2"/>
        </w:rPr>
        <w:t>b</w:t>
      </w:r>
      <w:r>
        <w:rPr>
          <w:color w:val="231F20"/>
        </w:rPr>
        <w:t>le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3"/>
        </w:rPr>
        <w:t>f</w:t>
      </w:r>
      <w:r>
        <w:rPr>
          <w:color w:val="231F20"/>
        </w:rPr>
        <w:t>or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complying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Pol</w:t>
      </w:r>
      <w:r>
        <w:rPr>
          <w:color w:val="231F20"/>
          <w:spacing w:val="-4"/>
        </w:rPr>
        <w:t>i</w:t>
      </w:r>
      <w:r>
        <w:rPr>
          <w:color w:val="231F20"/>
        </w:rPr>
        <w:t>cy.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</w:rPr>
        <w:t>o</w:t>
      </w:r>
      <w:r>
        <w:rPr>
          <w:color w:val="231F20"/>
          <w:spacing w:val="2"/>
        </w:rPr>
        <w:t>n</w:t>
      </w:r>
      <w:r>
        <w:rPr>
          <w:color w:val="231F20"/>
          <w:spacing w:val="-1"/>
        </w:rPr>
        <w:t>-</w:t>
      </w:r>
      <w:r>
        <w:rPr>
          <w:color w:val="231F20"/>
        </w:rPr>
        <w:t>com</w:t>
      </w:r>
      <w:r>
        <w:rPr>
          <w:color w:val="231F20"/>
          <w:spacing w:val="-4"/>
        </w:rPr>
        <w:t>p</w:t>
      </w:r>
      <w:r>
        <w:rPr>
          <w:color w:val="231F20"/>
        </w:rPr>
        <w:t>liance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Pol</w:t>
      </w:r>
      <w:r>
        <w:rPr>
          <w:color w:val="231F20"/>
          <w:spacing w:val="-4"/>
        </w:rPr>
        <w:t>i</w:t>
      </w:r>
      <w:r>
        <w:rPr>
          <w:color w:val="231F20"/>
        </w:rPr>
        <w:t>cy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"/>
        </w:rPr>
        <w:t>a</w:t>
      </w:r>
      <w:r>
        <w:rPr>
          <w:color w:val="231F20"/>
        </w:rPr>
        <w:t>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vio</w:t>
      </w:r>
      <w:r>
        <w:rPr>
          <w:color w:val="231F20"/>
          <w:spacing w:val="-3"/>
        </w:rPr>
        <w:t>l</w:t>
      </w:r>
      <w:r>
        <w:rPr>
          <w:color w:val="231F20"/>
        </w:rPr>
        <w:t>ation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SHUS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d</w:t>
      </w:r>
      <w:r>
        <w:rPr>
          <w:color w:val="231F20"/>
        </w:rPr>
        <w:t>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nduc</w:t>
      </w:r>
      <w:r>
        <w:rPr>
          <w:color w:val="231F20"/>
        </w:rPr>
        <w:t>t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</w:rPr>
        <w:t>t</w:t>
      </w:r>
      <w:r>
        <w:rPr>
          <w:color w:val="231F20"/>
          <w:spacing w:val="-1"/>
        </w:rPr>
        <w:t>hic</w:t>
      </w:r>
      <w:r>
        <w:rPr>
          <w:color w:val="231F20"/>
        </w:rPr>
        <w:t>s.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Seni</w:t>
      </w:r>
      <w:r>
        <w:rPr>
          <w:color w:val="231F20"/>
        </w:rPr>
        <w:t>or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manage</w:t>
      </w:r>
      <w:r>
        <w:rPr>
          <w:color w:val="231F20"/>
          <w:spacing w:val="1"/>
        </w:rPr>
        <w:t>m</w:t>
      </w:r>
      <w:r>
        <w:rPr>
          <w:color w:val="231F20"/>
        </w:rPr>
        <w:t>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acr</w:t>
      </w:r>
      <w:r>
        <w:rPr>
          <w:color w:val="231F20"/>
        </w:rPr>
        <w:t>o</w:t>
      </w:r>
      <w:r>
        <w:rPr>
          <w:color w:val="231F20"/>
          <w:spacing w:val="-3"/>
        </w:rPr>
        <w:t>s</w:t>
      </w:r>
      <w:r>
        <w:rPr>
          <w:color w:val="231F20"/>
        </w:rPr>
        <w:t>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>gani</w:t>
      </w:r>
      <w:r>
        <w:rPr>
          <w:color w:val="231F20"/>
          <w:spacing w:val="-4"/>
        </w:rPr>
        <w:t>z</w:t>
      </w:r>
      <w:r>
        <w:rPr>
          <w:color w:val="231F20"/>
          <w:spacing w:val="-1"/>
        </w:rPr>
        <w:t>ati</w:t>
      </w:r>
      <w:r>
        <w:rPr>
          <w:color w:val="231F20"/>
        </w:rPr>
        <w:t>on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</w:rPr>
        <w:t>s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res</w:t>
      </w:r>
      <w:r>
        <w:rPr>
          <w:color w:val="231F20"/>
          <w:spacing w:val="-3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nsi</w:t>
      </w:r>
      <w:r>
        <w:rPr>
          <w:color w:val="231F20"/>
          <w:spacing w:val="2"/>
        </w:rPr>
        <w:t>b</w:t>
      </w:r>
      <w:r>
        <w:rPr>
          <w:color w:val="231F20"/>
          <w:spacing w:val="-1"/>
        </w:rPr>
        <w:t>l</w:t>
      </w:r>
      <w:r>
        <w:rPr>
          <w:color w:val="231F20"/>
        </w:rPr>
        <w:t>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 xml:space="preserve">for </w:t>
      </w:r>
      <w:r>
        <w:rPr>
          <w:color w:val="231F20"/>
        </w:rPr>
        <w:t>ensuri</w:t>
      </w:r>
      <w:r>
        <w:rPr>
          <w:color w:val="231F20"/>
          <w:spacing w:val="-2"/>
        </w:rPr>
        <w:t>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</w:t>
      </w:r>
      <w:r>
        <w:rPr>
          <w:color w:val="231F20"/>
          <w:spacing w:val="-2"/>
        </w:rPr>
        <w:t>h</w:t>
      </w:r>
      <w:r>
        <w:rPr>
          <w:color w:val="231F20"/>
        </w:rPr>
        <w:t>erence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Poli</w:t>
      </w:r>
      <w:r>
        <w:rPr>
          <w:color w:val="231F20"/>
          <w:spacing w:val="-3"/>
        </w:rPr>
        <w:t>c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</w:t>
      </w:r>
      <w:r>
        <w:rPr>
          <w:color w:val="231F20"/>
          <w:spacing w:val="-2"/>
        </w:rPr>
        <w:t>p</w:t>
      </w:r>
      <w:r>
        <w:rPr>
          <w:color w:val="231F20"/>
        </w:rPr>
        <w:t>ropri</w:t>
      </w:r>
      <w:r>
        <w:rPr>
          <w:color w:val="231F20"/>
          <w:spacing w:val="-4"/>
        </w:rPr>
        <w:t>a</w:t>
      </w:r>
      <w:r>
        <w:rPr>
          <w:color w:val="231F20"/>
        </w:rPr>
        <w:t>te a</w:t>
      </w:r>
      <w:r>
        <w:rPr>
          <w:color w:val="231F20"/>
          <w:spacing w:val="-2"/>
        </w:rPr>
        <w:t>c</w:t>
      </w:r>
      <w:r>
        <w:rPr>
          <w:color w:val="231F20"/>
        </w:rPr>
        <w:t>tion 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</w:t>
      </w:r>
      <w:r>
        <w:rPr>
          <w:color w:val="231F20"/>
        </w:rPr>
        <w:t>o</w:t>
      </w:r>
      <w:r>
        <w:rPr>
          <w:color w:val="231F20"/>
          <w:spacing w:val="1"/>
        </w:rPr>
        <w:t>n</w:t>
      </w:r>
      <w:r>
        <w:rPr>
          <w:color w:val="231F20"/>
          <w:spacing w:val="-1"/>
        </w:rPr>
        <w:t>-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mpliance.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706"/>
        </w:tabs>
        <w:spacing w:before="202"/>
        <w:ind w:left="706" w:right="4422"/>
        <w:jc w:val="both"/>
        <w:rPr>
          <w:b w:val="0"/>
          <w:bCs w:val="0"/>
        </w:rPr>
      </w:pPr>
      <w:r>
        <w:pict>
          <v:group id="_x0000_s1035" style="position:absolute;left:0;text-align:left;margin-left:70.6pt;margin-top:30.85pt;width:470.95pt;height:.1pt;z-index:-1102;mso-position-horizontal-relative:page" coordorigin="1412,617" coordsize="9419,2">
            <v:shape id="_x0000_s1036" style="position:absolute;left:1412;top:617;width:9419;height:2" coordorigin="1412,617" coordsize="9419,0" path="m1412,617r9419,e" filled="f" strokecolor="#ed2024" strokeweight=".58pt">
              <v:path arrowok="t"/>
            </v:shape>
            <w10:wrap anchorx="page"/>
          </v:group>
        </w:pict>
      </w:r>
      <w:bookmarkStart w:id="30" w:name="_TOC_250004"/>
      <w:r>
        <w:rPr>
          <w:color w:val="ED2024"/>
        </w:rPr>
        <w:t>Docu</w:t>
      </w:r>
      <w:r>
        <w:rPr>
          <w:color w:val="ED2024"/>
          <w:spacing w:val="-3"/>
        </w:rPr>
        <w:t>m</w:t>
      </w:r>
      <w:r>
        <w:rPr>
          <w:color w:val="ED2024"/>
          <w:spacing w:val="-1"/>
        </w:rPr>
        <w:t>e</w:t>
      </w:r>
      <w:r>
        <w:rPr>
          <w:color w:val="ED2024"/>
          <w:spacing w:val="-2"/>
        </w:rPr>
        <w:t>n</w:t>
      </w:r>
      <w:r>
        <w:rPr>
          <w:color w:val="ED2024"/>
        </w:rPr>
        <w:t>t Hi</w:t>
      </w:r>
      <w:r>
        <w:rPr>
          <w:color w:val="ED2024"/>
          <w:spacing w:val="-2"/>
        </w:rPr>
        <w:t>s</w:t>
      </w:r>
      <w:r>
        <w:rPr>
          <w:color w:val="ED2024"/>
        </w:rPr>
        <w:t>tory</w:t>
      </w:r>
      <w:r>
        <w:rPr>
          <w:color w:val="ED2024"/>
          <w:spacing w:val="-1"/>
        </w:rPr>
        <w:t xml:space="preserve"> </w:t>
      </w:r>
      <w:r>
        <w:rPr>
          <w:color w:val="ED2024"/>
          <w:spacing w:val="-2"/>
        </w:rPr>
        <w:t>a</w:t>
      </w:r>
      <w:r>
        <w:rPr>
          <w:color w:val="ED2024"/>
        </w:rPr>
        <w:t>nd</w:t>
      </w:r>
      <w:r>
        <w:rPr>
          <w:color w:val="ED2024"/>
          <w:spacing w:val="-1"/>
        </w:rPr>
        <w:t xml:space="preserve"> </w:t>
      </w:r>
      <w:r>
        <w:rPr>
          <w:color w:val="ED2024"/>
        </w:rPr>
        <w:t>Ve</w:t>
      </w:r>
      <w:r>
        <w:rPr>
          <w:color w:val="ED2024"/>
          <w:spacing w:val="-2"/>
        </w:rPr>
        <w:t>r</w:t>
      </w:r>
      <w:r>
        <w:rPr>
          <w:color w:val="ED2024"/>
        </w:rPr>
        <w:t>si</w:t>
      </w:r>
      <w:r>
        <w:rPr>
          <w:color w:val="ED2024"/>
          <w:spacing w:val="-2"/>
        </w:rPr>
        <w:t>o</w:t>
      </w:r>
      <w:r>
        <w:rPr>
          <w:color w:val="ED2024"/>
        </w:rPr>
        <w:t>n</w:t>
      </w:r>
      <w:r>
        <w:rPr>
          <w:color w:val="ED2024"/>
          <w:spacing w:val="-1"/>
        </w:rPr>
        <w:t xml:space="preserve"> </w:t>
      </w:r>
      <w:r>
        <w:rPr>
          <w:color w:val="ED2024"/>
        </w:rPr>
        <w:t>Co</w:t>
      </w:r>
      <w:r>
        <w:rPr>
          <w:color w:val="ED2024"/>
          <w:spacing w:val="-2"/>
        </w:rPr>
        <w:t>n</w:t>
      </w:r>
      <w:r>
        <w:rPr>
          <w:color w:val="ED2024"/>
        </w:rPr>
        <w:t>t</w:t>
      </w:r>
      <w:r>
        <w:rPr>
          <w:color w:val="ED2024"/>
          <w:spacing w:val="-2"/>
        </w:rPr>
        <w:t>r</w:t>
      </w:r>
      <w:r>
        <w:rPr>
          <w:color w:val="ED2024"/>
        </w:rPr>
        <w:t>ol</w:t>
      </w:r>
      <w:bookmarkEnd w:id="30"/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spacing w:before="198"/>
        <w:rPr>
          <w:b w:val="0"/>
          <w:bCs w:val="0"/>
        </w:rPr>
      </w:pPr>
      <w:bookmarkStart w:id="31" w:name="_TOC_250003"/>
      <w:r>
        <w:rPr>
          <w:color w:val="231F20"/>
        </w:rPr>
        <w:t>Own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-3"/>
        </w:rPr>
        <w:t>s</w:t>
      </w:r>
      <w:r>
        <w:rPr>
          <w:color w:val="231F20"/>
        </w:rPr>
        <w:t>hip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>u</w:t>
      </w:r>
      <w:r>
        <w:rPr>
          <w:color w:val="231F20"/>
        </w:rPr>
        <w:t>th</w:t>
      </w:r>
      <w:r>
        <w:rPr>
          <w:color w:val="231F20"/>
          <w:spacing w:val="-2"/>
        </w:rPr>
        <w:t>o</w:t>
      </w:r>
      <w:r>
        <w:rPr>
          <w:color w:val="231F20"/>
        </w:rPr>
        <w:t>r</w:t>
      </w:r>
      <w:r>
        <w:rPr>
          <w:color w:val="231F20"/>
          <w:spacing w:val="-3"/>
        </w:rPr>
        <w:t>s</w:t>
      </w:r>
      <w:r>
        <w:rPr>
          <w:color w:val="231F20"/>
        </w:rPr>
        <w:t>hip</w:t>
      </w:r>
      <w:bookmarkEnd w:id="31"/>
    </w:p>
    <w:p w:rsidR="00FF7F45" w:rsidRDefault="00FF7F45">
      <w:pPr>
        <w:spacing w:before="3" w:line="160" w:lineRule="exact"/>
        <w:rPr>
          <w:sz w:val="16"/>
          <w:szCs w:val="16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342"/>
        <w:gridCol w:w="1471"/>
        <w:gridCol w:w="2141"/>
        <w:gridCol w:w="3104"/>
      </w:tblGrid>
      <w:tr w:rsidR="00FF7F45">
        <w:trPr>
          <w:trHeight w:hRule="exact" w:val="460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2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ion</w:t>
            </w:r>
          </w:p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2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2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or</w:t>
            </w:r>
          </w:p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2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Owner</w:t>
            </w:r>
          </w:p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before="2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Reason</w:t>
            </w:r>
            <w:r>
              <w:rPr>
                <w:rFonts w:ascii="Calibri" w:eastAsia="Calibri" w:hAnsi="Calibri" w:cs="Calibri"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Change</w:t>
            </w:r>
          </w:p>
        </w:tc>
      </w:tr>
      <w:tr w:rsidR="00FF7F45">
        <w:trPr>
          <w:trHeight w:hRule="exact" w:val="458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1</w:t>
            </w:r>
          </w:p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11/6/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4</w:t>
            </w:r>
          </w:p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SHUSA</w:t>
            </w:r>
            <w:r>
              <w:rPr>
                <w:rFonts w:ascii="Calibri" w:eastAsia="Calibri" w:hAnsi="Calibri" w:cs="Calibri"/>
                <w:color w:val="231F2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O</w:t>
            </w:r>
          </w:p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SHUSA</w:t>
            </w:r>
            <w:r>
              <w:rPr>
                <w:rFonts w:ascii="Calibri" w:eastAsia="Calibri" w:hAnsi="Calibri" w:cs="Calibri"/>
                <w:color w:val="231F2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O</w:t>
            </w:r>
          </w:p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Initial</w:t>
            </w:r>
            <w:r>
              <w:rPr>
                <w:rFonts w:ascii="Calibri" w:eastAsia="Calibri" w:hAnsi="Calibri" w:cs="Calibri"/>
                <w:color w:val="231F20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color w:val="231F20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ion</w:t>
            </w:r>
          </w:p>
        </w:tc>
      </w:tr>
      <w:tr w:rsidR="00FF7F45">
        <w:trPr>
          <w:trHeight w:hRule="exact" w:val="948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2</w:t>
            </w:r>
          </w:p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6/26/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5</w:t>
            </w:r>
          </w:p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SHUSA</w:t>
            </w:r>
            <w:r>
              <w:rPr>
                <w:rFonts w:ascii="Calibri" w:eastAsia="Calibri" w:hAnsi="Calibri" w:cs="Calibri"/>
                <w:color w:val="231F20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NPBA</w:t>
            </w:r>
          </w:p>
          <w:p w:rsidR="00FF7F45" w:rsidRDefault="00290FD6">
            <w:pPr>
              <w:pStyle w:val="TableParagraph"/>
              <w:spacing w:before="3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Coordinator</w:t>
            </w:r>
          </w:p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SHUSA</w:t>
            </w:r>
            <w:r>
              <w:rPr>
                <w:rFonts w:ascii="Calibri" w:eastAsia="Calibri" w:hAnsi="Calibri" w:cs="Calibri"/>
                <w:color w:val="231F2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RO</w:t>
            </w:r>
          </w:p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pdat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to </w:t>
            </w:r>
            <w:r>
              <w:rPr>
                <w:rFonts w:ascii="Calibri" w:eastAsia="Calibri" w:hAnsi="Calibri" w:cs="Calibri"/>
                <w:color w:val="231F20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appro</w:t>
            </w:r>
            <w:r>
              <w:rPr>
                <w:rFonts w:ascii="Calibri" w:eastAsia="Calibri" w:hAnsi="Calibri" w:cs="Calibri"/>
                <w:color w:val="231F20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al </w:t>
            </w:r>
            <w:r>
              <w:rPr>
                <w:rFonts w:ascii="Calibri" w:eastAsia="Calibri" w:hAnsi="Calibri" w:cs="Calibri"/>
                <w:color w:val="231F20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pro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color w:val="231F20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to</w:t>
            </w:r>
          </w:p>
          <w:p w:rsidR="00FF7F45" w:rsidRDefault="00290FD6">
            <w:pPr>
              <w:pStyle w:val="TableParagraph"/>
              <w:spacing w:line="243" w:lineRule="auto"/>
              <w:ind w:left="99" w:righ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correlate  </w:t>
            </w:r>
            <w:r>
              <w:rPr>
                <w:rFonts w:ascii="Calibri" w:eastAsia="Calibri" w:hAnsi="Calibri" w:cs="Calibri"/>
                <w:color w:val="231F20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to  </w:t>
            </w:r>
            <w:r>
              <w:rPr>
                <w:rFonts w:ascii="Calibri" w:eastAsia="Calibri" w:hAnsi="Calibri" w:cs="Calibri"/>
                <w:color w:val="231F20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k  </w:t>
            </w:r>
            <w:r>
              <w:rPr>
                <w:rFonts w:ascii="Calibri" w:eastAsia="Calibri" w:hAnsi="Calibri" w:cs="Calibri"/>
                <w:color w:val="231F20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 xml:space="preserve">rating;  </w:t>
            </w:r>
            <w:r>
              <w:rPr>
                <w:rFonts w:ascii="Calibri" w:eastAsia="Calibri" w:hAnsi="Calibri" w:cs="Calibri"/>
                <w:color w:val="231F20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oth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231F20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mini</w:t>
            </w:r>
            <w:r>
              <w:rPr>
                <w:rFonts w:ascii="Calibri" w:eastAsia="Calibri" w:hAnsi="Calibri" w:cs="Calibri"/>
                <w:color w:val="231F20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trati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</w:t>
            </w:r>
          </w:p>
        </w:tc>
      </w:tr>
      <w:tr w:rsidR="00FF7F45">
        <w:trPr>
          <w:trHeight w:hRule="exact" w:val="458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  <w:tr w:rsidR="00FF7F45">
        <w:trPr>
          <w:trHeight w:hRule="exact" w:val="458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  <w:tr w:rsidR="00FF7F45">
        <w:trPr>
          <w:trHeight w:hRule="exact" w:val="461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  <w:tr w:rsidR="00FF7F45">
        <w:trPr>
          <w:trHeight w:hRule="exact" w:val="458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  <w:tr w:rsidR="00FF7F45">
        <w:trPr>
          <w:trHeight w:hRule="exact" w:val="458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  <w:tr w:rsidR="00FF7F45">
        <w:trPr>
          <w:trHeight w:hRule="exact" w:val="461"/>
        </w:trPr>
        <w:tc>
          <w:tcPr>
            <w:tcW w:w="123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342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7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2141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10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</w:tbl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before="2" w:line="240" w:lineRule="exact"/>
        <w:rPr>
          <w:sz w:val="24"/>
          <w:szCs w:val="24"/>
        </w:rPr>
      </w:pPr>
    </w:p>
    <w:p w:rsidR="00FF7F45" w:rsidRDefault="00290FD6">
      <w:pPr>
        <w:pStyle w:val="Heading3"/>
        <w:numPr>
          <w:ilvl w:val="1"/>
          <w:numId w:val="6"/>
        </w:numPr>
        <w:tabs>
          <w:tab w:val="left" w:pos="802"/>
        </w:tabs>
        <w:rPr>
          <w:b w:val="0"/>
          <w:bCs w:val="0"/>
        </w:rPr>
      </w:pPr>
      <w:bookmarkStart w:id="32" w:name="_TOC_250002"/>
      <w:r>
        <w:rPr>
          <w:color w:val="231F20"/>
          <w:spacing w:val="-1"/>
        </w:rPr>
        <w:t>S</w:t>
      </w:r>
      <w:r>
        <w:rPr>
          <w:color w:val="231F20"/>
          <w:spacing w:val="1"/>
        </w:rPr>
        <w:t>i</w:t>
      </w:r>
      <w:r>
        <w:rPr>
          <w:color w:val="231F20"/>
          <w:spacing w:val="-1"/>
        </w:rPr>
        <w:t>g</w:t>
      </w:r>
      <w:r>
        <w:rPr>
          <w:color w:val="231F20"/>
        </w:rPr>
        <w:t>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1"/>
        </w:rPr>
        <w:t>f</w:t>
      </w:r>
      <w:r>
        <w:rPr>
          <w:color w:val="231F20"/>
        </w:rPr>
        <w:t>f</w:t>
      </w:r>
      <w:bookmarkEnd w:id="32"/>
    </w:p>
    <w:p w:rsidR="00FF7F45" w:rsidRDefault="00FF7F45">
      <w:pPr>
        <w:spacing w:before="3" w:line="160" w:lineRule="exact"/>
        <w:rPr>
          <w:sz w:val="16"/>
          <w:szCs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3816"/>
        <w:gridCol w:w="1484"/>
      </w:tblGrid>
      <w:tr w:rsidR="00FF7F45">
        <w:trPr>
          <w:trHeight w:hRule="exact" w:val="703"/>
        </w:trPr>
        <w:tc>
          <w:tcPr>
            <w:tcW w:w="397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FF7F4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Appro</w:t>
            </w:r>
            <w:r>
              <w:rPr>
                <w:rFonts w:ascii="Calibri" w:eastAsia="Calibri" w:hAnsi="Calibri" w:cs="Calibri"/>
                <w:color w:val="FFFFFF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ing</w:t>
            </w:r>
            <w:r>
              <w:rPr>
                <w:rFonts w:ascii="Calibri" w:eastAsia="Calibri" w:hAnsi="Calibri" w:cs="Calibri"/>
                <w:color w:val="FFFFFF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816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FF7F4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Go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erna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mmit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al</w:t>
            </w:r>
          </w:p>
        </w:tc>
        <w:tc>
          <w:tcPr>
            <w:tcW w:w="148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  <w:shd w:val="clear" w:color="auto" w:fill="ED2024"/>
          </w:tcPr>
          <w:p w:rsidR="00FF7F45" w:rsidRDefault="00290FD6">
            <w:pPr>
              <w:pStyle w:val="TableParagraph"/>
              <w:spacing w:line="242" w:lineRule="exact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Final  </w:t>
            </w:r>
            <w:r>
              <w:rPr>
                <w:rFonts w:ascii="Calibri" w:eastAsia="Calibri" w:hAnsi="Calibri" w:cs="Calibri"/>
                <w:color w:val="FFFFF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Appro</w:t>
            </w:r>
            <w:r>
              <w:rPr>
                <w:rFonts w:ascii="Calibri" w:eastAsia="Calibri" w:hAnsi="Calibri" w:cs="Calibri"/>
                <w:color w:val="FFFFFF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al</w:t>
            </w:r>
          </w:p>
          <w:p w:rsidR="00FF7F45" w:rsidRDefault="00290FD6">
            <w:pPr>
              <w:pStyle w:val="TableParagraph"/>
              <w:spacing w:before="3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Date</w:t>
            </w:r>
          </w:p>
        </w:tc>
      </w:tr>
      <w:tr w:rsidR="00FF7F45">
        <w:trPr>
          <w:trHeight w:hRule="exact" w:val="461"/>
        </w:trPr>
        <w:tc>
          <w:tcPr>
            <w:tcW w:w="397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HU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Board</w:t>
            </w:r>
            <w:r>
              <w:rPr>
                <w:rFonts w:ascii="Calibri" w:eastAsia="Calibri" w:hAnsi="Calibri" w:cs="Calibri"/>
                <w:color w:val="231F2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color w:val="231F2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cto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</w:t>
            </w:r>
          </w:p>
        </w:tc>
        <w:tc>
          <w:tcPr>
            <w:tcW w:w="3816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SHUS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utiv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Manage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Commit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ee</w:t>
            </w:r>
          </w:p>
        </w:tc>
        <w:tc>
          <w:tcPr>
            <w:tcW w:w="148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11/6/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4</w:t>
            </w:r>
          </w:p>
        </w:tc>
      </w:tr>
      <w:tr w:rsidR="00FF7F45">
        <w:trPr>
          <w:trHeight w:hRule="exact" w:val="459"/>
        </w:trPr>
        <w:tc>
          <w:tcPr>
            <w:tcW w:w="397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HU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Board</w:t>
            </w:r>
            <w:r>
              <w:rPr>
                <w:rFonts w:ascii="Calibri" w:eastAsia="Calibri" w:hAnsi="Calibri" w:cs="Calibri"/>
                <w:color w:val="231F2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color w:val="231F2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cto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s</w:t>
            </w:r>
          </w:p>
        </w:tc>
        <w:tc>
          <w:tcPr>
            <w:tcW w:w="3816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SHUS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utiv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Manage</w:t>
            </w:r>
            <w:r>
              <w:rPr>
                <w:rFonts w:ascii="Calibri" w:eastAsia="Calibri" w:hAnsi="Calibri" w:cs="Calibri"/>
                <w:color w:val="231F20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Commit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ee</w:t>
            </w:r>
          </w:p>
        </w:tc>
        <w:tc>
          <w:tcPr>
            <w:tcW w:w="148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290FD6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pacing w:val="-1"/>
                <w:sz w:val="20"/>
                <w:szCs w:val="20"/>
              </w:rPr>
              <w:t>06/26</w:t>
            </w:r>
            <w:r>
              <w:rPr>
                <w:rFonts w:ascii="Calibri" w:eastAsia="Calibri" w:hAnsi="Calibri" w:cs="Calibri"/>
                <w:color w:val="231F20"/>
                <w:spacing w:val="2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color w:val="231F20"/>
                <w:sz w:val="20"/>
                <w:szCs w:val="20"/>
              </w:rPr>
              <w:t>15</w:t>
            </w:r>
          </w:p>
        </w:tc>
      </w:tr>
      <w:tr w:rsidR="00FF7F45">
        <w:trPr>
          <w:trHeight w:hRule="exact" w:val="458"/>
        </w:trPr>
        <w:tc>
          <w:tcPr>
            <w:tcW w:w="397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816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8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  <w:tr w:rsidR="00FF7F45">
        <w:trPr>
          <w:trHeight w:hRule="exact" w:val="461"/>
        </w:trPr>
        <w:tc>
          <w:tcPr>
            <w:tcW w:w="397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3816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  <w:tc>
          <w:tcPr>
            <w:tcW w:w="1484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F7F45" w:rsidRDefault="00FF7F45"/>
        </w:tc>
      </w:tr>
    </w:tbl>
    <w:p w:rsidR="00FF7F45" w:rsidRDefault="00FF7F45">
      <w:pPr>
        <w:sectPr w:rsidR="00FF7F45">
          <w:pgSz w:w="12240" w:h="15840"/>
          <w:pgMar w:top="1020" w:right="1320" w:bottom="1620" w:left="1300" w:header="599" w:footer="1433" w:gutter="0"/>
          <w:cols w:space="720"/>
        </w:sectPr>
      </w:pPr>
    </w:p>
    <w:p w:rsidR="00FF7F45" w:rsidRDefault="00FF7F45">
      <w:pPr>
        <w:spacing w:before="14" w:line="240" w:lineRule="exact"/>
        <w:rPr>
          <w:sz w:val="24"/>
          <w:szCs w:val="24"/>
        </w:rPr>
      </w:pPr>
    </w:p>
    <w:p w:rsidR="00FF7F45" w:rsidRDefault="00290FD6">
      <w:pPr>
        <w:tabs>
          <w:tab w:val="left" w:pos="7833"/>
          <w:tab w:val="right" w:pos="9480"/>
        </w:tabs>
        <w:spacing w:before="68"/>
        <w:ind w:left="118"/>
        <w:rPr>
          <w:rFonts w:ascii="Calibri" w:eastAsia="Calibri" w:hAnsi="Calibri" w:cs="Calibri"/>
          <w:sz w:val="16"/>
          <w:szCs w:val="16"/>
        </w:rPr>
      </w:pPr>
      <w:r>
        <w:pict>
          <v:group id="_x0000_s1030" style="position:absolute;left:0;text-align:left;margin-left:70.45pt;margin-top:-4.25pt;width:471.25pt;height:8.2pt;z-index:-1101;mso-position-horizontal-relative:page" coordorigin="1409,-85" coordsize="9425,164">
            <v:group id="_x0000_s1033" style="position:absolute;left:1419;top:-75;width:9405;height:144" coordorigin="1419,-75" coordsize="9405,144">
              <v:shape id="_x0000_s1034" style="position:absolute;left:1419;top:-75;width:9405;height:144" coordorigin="1419,-75" coordsize="9405,144" path="m1419,69r9405,l10824,-75r-9405,l1419,69xe" fillcolor="#ed2024" stroked="f">
                <v:path arrowok="t"/>
              </v:shape>
            </v:group>
            <v:group id="_x0000_s1031" style="position:absolute;left:1505;top:-53;width:9275;height:98" coordorigin="1505,-53" coordsize="9275,98">
              <v:shape id="_x0000_s1032" style="position:absolute;left:1505;top:-53;width:9275;height:98" coordorigin="1505,-53" coordsize="9275,98" path="m1505,45r9275,l10780,-53r-9275,l1505,45xe" fillcolor="#ed2024" stroked="f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Dat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Las</w:t>
      </w:r>
      <w:r>
        <w:rPr>
          <w:rFonts w:ascii="Calibri" w:eastAsia="Calibri" w:hAnsi="Calibri" w:cs="Calibri"/>
          <w:color w:val="231F20"/>
          <w:sz w:val="16"/>
          <w:szCs w:val="16"/>
        </w:rPr>
        <w:t>t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z w:val="16"/>
          <w:szCs w:val="16"/>
        </w:rPr>
        <w:t>A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pprove</w:t>
      </w:r>
      <w:r>
        <w:rPr>
          <w:rFonts w:ascii="Calibri" w:eastAsia="Calibri" w:hAnsi="Calibri" w:cs="Calibri"/>
          <w:color w:val="231F20"/>
          <w:sz w:val="16"/>
          <w:szCs w:val="16"/>
        </w:rPr>
        <w:t xml:space="preserve">d    </w:t>
      </w:r>
      <w:r>
        <w:rPr>
          <w:rFonts w:ascii="Calibri" w:eastAsia="Calibri" w:hAnsi="Calibri" w:cs="Calibri"/>
          <w:color w:val="231F20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Jun</w:t>
      </w:r>
      <w:r>
        <w:rPr>
          <w:rFonts w:ascii="Calibri" w:eastAsia="Calibri" w:hAnsi="Calibri" w:cs="Calibri"/>
          <w:color w:val="231F20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201</w:t>
      </w:r>
      <w:r>
        <w:rPr>
          <w:rFonts w:ascii="Calibri" w:eastAsia="Calibri" w:hAnsi="Calibri" w:cs="Calibri"/>
          <w:color w:val="231F20"/>
          <w:sz w:val="16"/>
          <w:szCs w:val="16"/>
        </w:rPr>
        <w:t>5</w:t>
      </w:r>
      <w:r>
        <w:rPr>
          <w:rFonts w:ascii="Calibri" w:eastAsia="Calibri" w:hAnsi="Calibri" w:cs="Calibri"/>
          <w:color w:val="231F20"/>
          <w:sz w:val="16"/>
          <w:szCs w:val="16"/>
        </w:rPr>
        <w:tab/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Vers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i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231F20"/>
          <w:sz w:val="16"/>
          <w:szCs w:val="16"/>
        </w:rPr>
        <w:t>n</w:t>
      </w:r>
      <w:r>
        <w:rPr>
          <w:rFonts w:ascii="Calibri" w:eastAsia="Calibri" w:hAnsi="Calibri" w:cs="Calibri"/>
          <w:color w:val="231F20"/>
          <w:spacing w:val="-1"/>
          <w:sz w:val="16"/>
          <w:szCs w:val="16"/>
        </w:rPr>
        <w:t xml:space="preserve"> Numb</w:t>
      </w:r>
      <w:r>
        <w:rPr>
          <w:rFonts w:ascii="Calibri" w:eastAsia="Calibri" w:hAnsi="Calibri" w:cs="Calibri"/>
          <w:color w:val="231F20"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color w:val="231F20"/>
          <w:sz w:val="16"/>
          <w:szCs w:val="16"/>
        </w:rPr>
        <w:t>r</w:t>
      </w:r>
      <w:r>
        <w:rPr>
          <w:rFonts w:ascii="Calibri" w:eastAsia="Calibri" w:hAnsi="Calibri" w:cs="Calibri"/>
          <w:color w:val="231F20"/>
          <w:sz w:val="16"/>
          <w:szCs w:val="16"/>
        </w:rPr>
        <w:tab/>
        <w:t>2</w:t>
      </w:r>
    </w:p>
    <w:p w:rsidR="00FF7F45" w:rsidRDefault="00290FD6">
      <w:pPr>
        <w:pStyle w:val="Heading2"/>
        <w:numPr>
          <w:ilvl w:val="0"/>
          <w:numId w:val="6"/>
        </w:numPr>
        <w:tabs>
          <w:tab w:val="left" w:pos="819"/>
        </w:tabs>
        <w:spacing w:before="90"/>
        <w:ind w:hanging="680"/>
        <w:rPr>
          <w:b w:val="0"/>
          <w:bCs w:val="0"/>
          <w:sz w:val="18"/>
          <w:szCs w:val="18"/>
        </w:rPr>
      </w:pPr>
      <w:r>
        <w:pict>
          <v:group id="_x0000_s1028" style="position:absolute;left:0;text-align:left;margin-left:70.6pt;margin-top:27pt;width:470.95pt;height:.1pt;z-index:-1100;mso-position-horizontal-relative:page" coordorigin="1412,540" coordsize="9419,2">
            <v:shape id="_x0000_s1029" style="position:absolute;left:1412;top:540;width:9419;height:2" coordorigin="1412,540" coordsize="9419,0" path="m1412,540r9419,e" filled="f" strokecolor="#ed2024" strokeweight=".58pt">
              <v:path arrowok="t"/>
            </v:shape>
            <w10:wrap anchorx="page"/>
          </v:group>
        </w:pict>
      </w:r>
      <w:r>
        <w:rPr>
          <w:color w:val="ED2024"/>
        </w:rPr>
        <w:t>App</w:t>
      </w:r>
      <w:r>
        <w:rPr>
          <w:color w:val="ED2024"/>
          <w:spacing w:val="-2"/>
        </w:rPr>
        <w:t>e</w:t>
      </w:r>
      <w:r>
        <w:rPr>
          <w:color w:val="ED2024"/>
        </w:rPr>
        <w:t>ndice</w:t>
      </w:r>
      <w:r>
        <w:rPr>
          <w:color w:val="ED2024"/>
          <w:spacing w:val="-2"/>
        </w:rPr>
        <w:t>s</w:t>
      </w:r>
      <w:r>
        <w:rPr>
          <w:color w:val="ED2024"/>
          <w:position w:val="13"/>
          <w:sz w:val="18"/>
          <w:szCs w:val="18"/>
        </w:rPr>
        <w:t>4</w:t>
      </w:r>
    </w:p>
    <w:p w:rsidR="00FF7F45" w:rsidRDefault="00FF7F45">
      <w:pPr>
        <w:spacing w:before="8" w:line="190" w:lineRule="exact"/>
        <w:rPr>
          <w:sz w:val="19"/>
          <w:szCs w:val="19"/>
        </w:rPr>
      </w:pPr>
    </w:p>
    <w:p w:rsidR="00FF7F45" w:rsidRDefault="00290FD6">
      <w:pPr>
        <w:pStyle w:val="Heading3"/>
        <w:tabs>
          <w:tab w:val="left" w:pos="1841"/>
        </w:tabs>
        <w:ind w:left="231" w:firstLine="0"/>
        <w:rPr>
          <w:b w:val="0"/>
          <w:bCs w:val="0"/>
        </w:rPr>
      </w:pPr>
      <w:bookmarkStart w:id="33" w:name="_TOC_250001"/>
      <w:r>
        <w:rPr>
          <w:color w:val="231F20"/>
        </w:rPr>
        <w:t>App</w:t>
      </w:r>
      <w:r>
        <w:rPr>
          <w:color w:val="231F20"/>
          <w:spacing w:val="-1"/>
        </w:rPr>
        <w:t>e</w:t>
      </w:r>
      <w:r>
        <w:rPr>
          <w:color w:val="231F20"/>
        </w:rPr>
        <w:t>n</w:t>
      </w:r>
      <w:r>
        <w:rPr>
          <w:color w:val="231F20"/>
          <w:spacing w:val="-2"/>
        </w:rPr>
        <w:t>d</w:t>
      </w:r>
      <w:r>
        <w:rPr>
          <w:color w:val="231F20"/>
        </w:rPr>
        <w:t>ix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A.</w:t>
      </w:r>
      <w:r>
        <w:rPr>
          <w:color w:val="231F20"/>
        </w:rPr>
        <w:tab/>
      </w:r>
      <w:r>
        <w:rPr>
          <w:color w:val="231F20"/>
          <w:spacing w:val="-1"/>
        </w:rPr>
        <w:t>La</w:t>
      </w:r>
      <w:r>
        <w:rPr>
          <w:color w:val="231F20"/>
        </w:rPr>
        <w:t>ws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Reg</w:t>
      </w:r>
      <w:r>
        <w:rPr>
          <w:color w:val="231F20"/>
        </w:rPr>
        <w:t>ul</w:t>
      </w:r>
      <w:r>
        <w:rPr>
          <w:color w:val="231F20"/>
          <w:spacing w:val="-1"/>
        </w:rPr>
        <w:t>a</w:t>
      </w:r>
      <w:r>
        <w:rPr>
          <w:color w:val="231F20"/>
        </w:rPr>
        <w:t>ti</w:t>
      </w:r>
      <w:r>
        <w:rPr>
          <w:color w:val="231F20"/>
          <w:spacing w:val="-2"/>
        </w:rPr>
        <w:t>o</w:t>
      </w:r>
      <w:r>
        <w:rPr>
          <w:color w:val="231F20"/>
        </w:rPr>
        <w:t>ns</w:t>
      </w:r>
      <w:bookmarkEnd w:id="33"/>
    </w:p>
    <w:p w:rsidR="00FF7F45" w:rsidRDefault="00FF7F45">
      <w:pPr>
        <w:spacing w:before="3" w:line="160" w:lineRule="exact"/>
        <w:rPr>
          <w:sz w:val="16"/>
          <w:szCs w:val="16"/>
        </w:rPr>
      </w:pPr>
    </w:p>
    <w:p w:rsidR="00FF7F45" w:rsidRDefault="00290FD6">
      <w:pPr>
        <w:pStyle w:val="BodyText"/>
        <w:spacing w:line="276" w:lineRule="auto"/>
        <w:ind w:right="121"/>
      </w:pPr>
      <w:r>
        <w:rPr>
          <w:color w:val="231F20"/>
          <w:spacing w:val="-1"/>
        </w:rPr>
        <w:t>Fo</w:t>
      </w:r>
      <w:r>
        <w:rPr>
          <w:color w:val="231F20"/>
        </w:rPr>
        <w:t>r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purpo</w:t>
      </w:r>
      <w:r>
        <w:rPr>
          <w:color w:val="231F20"/>
          <w:spacing w:val="-3"/>
        </w:rPr>
        <w:t>s</w:t>
      </w:r>
      <w:r>
        <w:rPr>
          <w:color w:val="231F20"/>
        </w:rPr>
        <w:t>es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Pol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cy</w:t>
      </w:r>
      <w:r>
        <w:rPr>
          <w:color w:val="231F20"/>
        </w:rPr>
        <w:t>,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“l</w:t>
      </w:r>
      <w:r>
        <w:rPr>
          <w:color w:val="231F20"/>
          <w:spacing w:val="-4"/>
        </w:rPr>
        <w:t>a</w:t>
      </w:r>
      <w:r>
        <w:rPr>
          <w:color w:val="231F20"/>
        </w:rPr>
        <w:t>ws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g</w:t>
      </w:r>
      <w:r>
        <w:rPr>
          <w:color w:val="231F20"/>
          <w:spacing w:val="-2"/>
        </w:rPr>
        <w:t>u</w:t>
      </w:r>
      <w:r>
        <w:rPr>
          <w:color w:val="231F20"/>
          <w:spacing w:val="-1"/>
        </w:rPr>
        <w:t>lation</w:t>
      </w:r>
      <w:r>
        <w:rPr>
          <w:color w:val="231F20"/>
          <w:spacing w:val="-3"/>
        </w:rPr>
        <w:t>s</w:t>
      </w:r>
      <w:r>
        <w:rPr>
          <w:color w:val="231F20"/>
        </w:rPr>
        <w:t>”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d</w:t>
      </w:r>
      <w:r>
        <w:rPr>
          <w:color w:val="231F20"/>
        </w:rPr>
        <w:t>e</w:t>
      </w:r>
      <w:r>
        <w:rPr>
          <w:color w:val="231F20"/>
          <w:spacing w:val="-1"/>
        </w:rPr>
        <w:t>fin</w:t>
      </w:r>
      <w:r>
        <w:rPr>
          <w:color w:val="231F20"/>
        </w:rPr>
        <w:t>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lega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reg</w:t>
      </w:r>
      <w:r>
        <w:rPr>
          <w:color w:val="231F20"/>
          <w:spacing w:val="-2"/>
        </w:rPr>
        <w:t>u</w:t>
      </w:r>
      <w:r>
        <w:rPr>
          <w:color w:val="231F20"/>
        </w:rPr>
        <w:t>l</w:t>
      </w:r>
      <w:r>
        <w:rPr>
          <w:color w:val="231F20"/>
          <w:spacing w:val="-3"/>
        </w:rPr>
        <w:t>a</w:t>
      </w:r>
      <w:r>
        <w:rPr>
          <w:color w:val="231F20"/>
        </w:rPr>
        <w:t>t</w:t>
      </w:r>
      <w:r>
        <w:rPr>
          <w:color w:val="231F20"/>
          <w:spacing w:val="1"/>
        </w:rPr>
        <w:t>o</w:t>
      </w:r>
      <w:r>
        <w:rPr>
          <w:color w:val="231F20"/>
        </w:rPr>
        <w:t>ry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req</w:t>
      </w:r>
      <w:r>
        <w:rPr>
          <w:color w:val="231F20"/>
          <w:spacing w:val="-2"/>
        </w:rPr>
        <w:t>u</w:t>
      </w:r>
      <w:r>
        <w:rPr>
          <w:color w:val="231F20"/>
        </w:rPr>
        <w:t>i</w:t>
      </w:r>
      <w:r>
        <w:rPr>
          <w:color w:val="231F20"/>
          <w:spacing w:val="-1"/>
        </w:rPr>
        <w:t>r</w:t>
      </w:r>
      <w:r>
        <w:rPr>
          <w:color w:val="231F20"/>
          <w:spacing w:val="-3"/>
        </w:rPr>
        <w:t>e</w:t>
      </w:r>
      <w:r>
        <w:rPr>
          <w:color w:val="231F20"/>
          <w:spacing w:val="-2"/>
        </w:rPr>
        <w:t>m</w:t>
      </w:r>
      <w:r>
        <w:rPr>
          <w:color w:val="231F20"/>
        </w:rPr>
        <w:t>e</w:t>
      </w:r>
      <w:r>
        <w:rPr>
          <w:color w:val="231F20"/>
          <w:spacing w:val="-1"/>
        </w:rPr>
        <w:t>nt</w:t>
      </w:r>
      <w:r>
        <w:rPr>
          <w:color w:val="231F20"/>
        </w:rPr>
        <w:t>s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appl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t</w:t>
      </w:r>
      <w:r>
        <w:rPr>
          <w:color w:val="231F20"/>
        </w:rPr>
        <w:t xml:space="preserve">o </w:t>
      </w:r>
      <w:r>
        <w:rPr>
          <w:color w:val="231F20"/>
          <w:spacing w:val="-1"/>
        </w:rPr>
        <w:t>SHUSA’</w:t>
      </w:r>
      <w:r>
        <w:rPr>
          <w:color w:val="231F20"/>
        </w:rPr>
        <w:t>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operat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>n</w:t>
      </w:r>
      <w:r>
        <w:rPr>
          <w:color w:val="231F20"/>
          <w:spacing w:val="-1"/>
        </w:rPr>
        <w:t>s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includin</w:t>
      </w:r>
      <w:r>
        <w:rPr>
          <w:color w:val="231F20"/>
        </w:rPr>
        <w:t xml:space="preserve">g </w:t>
      </w:r>
      <w:r>
        <w:rPr>
          <w:color w:val="231F20"/>
          <w:spacing w:val="-1"/>
        </w:rPr>
        <w:t>bu</w:t>
      </w:r>
      <w:r>
        <w:rPr>
          <w:color w:val="231F20"/>
        </w:rPr>
        <w:t xml:space="preserve">t 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ot </w:t>
      </w:r>
      <w:r>
        <w:rPr>
          <w:color w:val="231F20"/>
          <w:spacing w:val="-1"/>
        </w:rPr>
        <w:t>l</w:t>
      </w:r>
      <w:r>
        <w:rPr>
          <w:color w:val="231F20"/>
          <w:spacing w:val="-4"/>
        </w:rPr>
        <w:t>i</w:t>
      </w:r>
      <w:r>
        <w:rPr>
          <w:color w:val="231F20"/>
        </w:rPr>
        <w:t>mi</w:t>
      </w:r>
      <w:r>
        <w:rPr>
          <w:color w:val="231F20"/>
          <w:spacing w:val="-3"/>
        </w:rPr>
        <w:t>t</w:t>
      </w:r>
      <w:r>
        <w:rPr>
          <w:color w:val="231F20"/>
        </w:rPr>
        <w:t>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</w:t>
      </w:r>
      <w:r>
        <w:rPr>
          <w:color w:val="231F20"/>
          <w:spacing w:val="1"/>
        </w:rPr>
        <w:t>o</w:t>
      </w:r>
      <w:r>
        <w:rPr>
          <w:color w:val="231F20"/>
        </w:rPr>
        <w:t>:</w:t>
      </w:r>
    </w:p>
    <w:p w:rsidR="00FF7F45" w:rsidRDefault="00FF7F45">
      <w:pPr>
        <w:spacing w:before="9" w:line="200" w:lineRule="exact"/>
        <w:rPr>
          <w:sz w:val="20"/>
          <w:szCs w:val="20"/>
        </w:rPr>
      </w:pP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ind w:left="860"/>
      </w:pPr>
      <w:r>
        <w:rPr>
          <w:color w:val="231F20"/>
          <w:spacing w:val="-1"/>
        </w:rPr>
        <w:t>A</w:t>
      </w:r>
      <w:r>
        <w:rPr>
          <w:color w:val="231F20"/>
          <w:spacing w:val="-2"/>
        </w:rPr>
        <w:t>p</w:t>
      </w:r>
      <w:r>
        <w:rPr>
          <w:color w:val="231F20"/>
          <w:spacing w:val="-1"/>
        </w:rPr>
        <w:t>plicabl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U.S</w:t>
      </w:r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laws.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53" w:line="274" w:lineRule="auto"/>
        <w:ind w:left="860" w:right="120"/>
      </w:pPr>
      <w:r>
        <w:rPr>
          <w:color w:val="231F20"/>
          <w:spacing w:val="-1"/>
        </w:rPr>
        <w:t>Rules</w:t>
      </w:r>
      <w:r>
        <w:rPr>
          <w:color w:val="231F20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reg</w:t>
      </w:r>
      <w:r>
        <w:rPr>
          <w:color w:val="231F20"/>
          <w:spacing w:val="-2"/>
        </w:rPr>
        <w:t>u</w:t>
      </w:r>
      <w:r>
        <w:rPr>
          <w:color w:val="231F20"/>
        </w:rPr>
        <w:t>l</w:t>
      </w:r>
      <w:r>
        <w:rPr>
          <w:color w:val="231F20"/>
          <w:spacing w:val="-1"/>
        </w:rPr>
        <w:t>ations</w:t>
      </w:r>
      <w:r>
        <w:rPr>
          <w:color w:val="231F20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gui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eli</w:t>
      </w:r>
      <w:r>
        <w:rPr>
          <w:color w:val="231F20"/>
          <w:spacing w:val="-4"/>
        </w:rPr>
        <w:t>n</w:t>
      </w:r>
      <w:r>
        <w:rPr>
          <w:color w:val="231F20"/>
          <w:spacing w:val="-1"/>
        </w:rPr>
        <w:t>es</w:t>
      </w:r>
      <w:r>
        <w:rPr>
          <w:color w:val="231F20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stan</w:t>
      </w:r>
      <w:r>
        <w:rPr>
          <w:color w:val="231F20"/>
          <w:spacing w:val="-2"/>
        </w:rPr>
        <w:t>d</w:t>
      </w:r>
      <w:r>
        <w:rPr>
          <w:color w:val="231F20"/>
        </w:rPr>
        <w:t>a</w:t>
      </w:r>
      <w:r>
        <w:rPr>
          <w:color w:val="231F20"/>
          <w:spacing w:val="-1"/>
        </w:rPr>
        <w:t>r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s</w:t>
      </w:r>
      <w:r>
        <w:rPr>
          <w:color w:val="231F20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directi</w:t>
      </w:r>
      <w:r>
        <w:rPr>
          <w:color w:val="231F20"/>
          <w:spacing w:val="-2"/>
        </w:rPr>
        <w:t>v</w:t>
      </w:r>
      <w:r>
        <w:rPr>
          <w:color w:val="231F20"/>
        </w:rPr>
        <w:t>e</w:t>
      </w:r>
      <w:r>
        <w:rPr>
          <w:color w:val="231F20"/>
          <w:spacing w:val="-1"/>
        </w:rPr>
        <w:t>s</w:t>
      </w:r>
      <w:r>
        <w:rPr>
          <w:color w:val="231F20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>d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terpretation</w:t>
      </w:r>
      <w:r>
        <w:rPr>
          <w:color w:val="231F20"/>
        </w:rPr>
        <w:t>s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issue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y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th</w:t>
      </w:r>
      <w:r>
        <w:rPr>
          <w:color w:val="231F20"/>
        </w:rPr>
        <w:t>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Boar</w:t>
      </w:r>
      <w:r>
        <w:rPr>
          <w:color w:val="231F20"/>
        </w:rPr>
        <w:t>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 xml:space="preserve">of </w:t>
      </w:r>
      <w:r>
        <w:rPr>
          <w:color w:val="231F20"/>
        </w:rPr>
        <w:t>Go</w:t>
      </w:r>
      <w:r>
        <w:rPr>
          <w:color w:val="231F20"/>
          <w:spacing w:val="-2"/>
        </w:rPr>
        <w:t>v</w:t>
      </w:r>
      <w:r>
        <w:rPr>
          <w:color w:val="231F20"/>
        </w:rPr>
        <w:t>erno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s </w:t>
      </w:r>
      <w:r>
        <w:rPr>
          <w:color w:val="231F20"/>
          <w:spacing w:val="1"/>
        </w:rPr>
        <w:t>o</w:t>
      </w:r>
      <w:r>
        <w:rPr>
          <w:color w:val="231F20"/>
        </w:rPr>
        <w:t>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Federal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ese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v</w:t>
      </w:r>
      <w:r>
        <w:rPr>
          <w:color w:val="231F20"/>
        </w:rPr>
        <w:t xml:space="preserve">e </w:t>
      </w:r>
      <w:r>
        <w:rPr>
          <w:color w:val="231F20"/>
          <w:spacing w:val="-4"/>
        </w:rPr>
        <w:t>S</w:t>
      </w:r>
      <w:r>
        <w:rPr>
          <w:color w:val="231F20"/>
        </w:rPr>
        <w:t>yst</w:t>
      </w:r>
      <w:r>
        <w:rPr>
          <w:color w:val="231F20"/>
          <w:spacing w:val="-2"/>
        </w:rPr>
        <w:t>e</w:t>
      </w:r>
      <w:r>
        <w:rPr>
          <w:color w:val="231F20"/>
        </w:rPr>
        <w:t>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(“</w:t>
      </w:r>
      <w:r>
        <w:rPr>
          <w:color w:val="231F20"/>
          <w:spacing w:val="-1"/>
        </w:rPr>
        <w:t>F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B”</w:t>
      </w:r>
      <w:r>
        <w:rPr>
          <w:color w:val="231F20"/>
        </w:rPr>
        <w:t xml:space="preserve">)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stat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loca</w:t>
      </w:r>
      <w:r>
        <w:rPr>
          <w:color w:val="231F20"/>
        </w:rPr>
        <w:t>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jurisdict</w:t>
      </w:r>
      <w:r>
        <w:rPr>
          <w:color w:val="231F20"/>
          <w:spacing w:val="-3"/>
        </w:rPr>
        <w:t>i</w:t>
      </w:r>
      <w:r>
        <w:rPr>
          <w:color w:val="231F20"/>
          <w:spacing w:val="-1"/>
        </w:rPr>
        <w:t>on</w:t>
      </w:r>
      <w:r>
        <w:rPr>
          <w:color w:val="231F20"/>
          <w:spacing w:val="-3"/>
        </w:rPr>
        <w:t>s</w:t>
      </w:r>
      <w:r>
        <w:rPr>
          <w:color w:val="231F20"/>
        </w:rPr>
        <w:t>.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14"/>
        <w:ind w:left="860"/>
      </w:pPr>
      <w:r>
        <w:rPr>
          <w:color w:val="231F20"/>
          <w:spacing w:val="-1"/>
        </w:rPr>
        <w:t>A</w:t>
      </w:r>
      <w:r>
        <w:rPr>
          <w:color w:val="231F20"/>
          <w:spacing w:val="-2"/>
        </w:rPr>
        <w:t>g</w:t>
      </w:r>
      <w:r>
        <w:rPr>
          <w:color w:val="231F20"/>
          <w:spacing w:val="-1"/>
        </w:rPr>
        <w:t>reement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o</w:t>
      </w:r>
      <w:r>
        <w:rPr>
          <w:color w:val="231F20"/>
        </w:rPr>
        <w:t>r</w:t>
      </w:r>
      <w:r>
        <w:rPr>
          <w:color w:val="231F20"/>
          <w:spacing w:val="-1"/>
        </w:rPr>
        <w:t xml:space="preserve"> u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der</w:t>
      </w:r>
      <w:r>
        <w:rPr>
          <w:color w:val="231F20"/>
          <w:spacing w:val="-3"/>
        </w:rPr>
        <w:t>s</w:t>
      </w:r>
      <w:r>
        <w:rPr>
          <w:color w:val="231F20"/>
          <w:spacing w:val="-1"/>
        </w:rPr>
        <w:t>tan</w:t>
      </w:r>
      <w:r>
        <w:rPr>
          <w:color w:val="231F20"/>
          <w:spacing w:val="-2"/>
        </w:rPr>
        <w:t>d</w:t>
      </w:r>
      <w:r>
        <w:rPr>
          <w:color w:val="231F20"/>
        </w:rPr>
        <w:t>i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g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r</w:t>
      </w:r>
      <w:r>
        <w:rPr>
          <w:color w:val="231F20"/>
          <w:spacing w:val="1"/>
        </w:rPr>
        <w:t>e</w:t>
      </w:r>
      <w:r>
        <w:rPr>
          <w:color w:val="231F20"/>
          <w:spacing w:val="-1"/>
        </w:rPr>
        <w:t>ache</w:t>
      </w:r>
      <w:r>
        <w:rPr>
          <w:color w:val="231F20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"/>
        </w:rPr>
        <w:t>SHUSA’</w:t>
      </w:r>
      <w:r>
        <w:rPr>
          <w:color w:val="231F20"/>
        </w:rPr>
        <w:t>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reg</w:t>
      </w:r>
      <w:r>
        <w:rPr>
          <w:color w:val="231F20"/>
          <w:spacing w:val="-2"/>
        </w:rPr>
        <w:t>u</w:t>
      </w:r>
      <w:r>
        <w:rPr>
          <w:color w:val="231F20"/>
        </w:rPr>
        <w:t>l</w:t>
      </w:r>
      <w:r>
        <w:rPr>
          <w:color w:val="231F20"/>
          <w:spacing w:val="-1"/>
        </w:rPr>
        <w:t>ato</w:t>
      </w:r>
      <w:r>
        <w:rPr>
          <w:color w:val="231F20"/>
          <w:spacing w:val="-3"/>
        </w:rPr>
        <w:t>r</w:t>
      </w:r>
      <w:r>
        <w:rPr>
          <w:color w:val="231F20"/>
        </w:rPr>
        <w:t xml:space="preserve">y </w:t>
      </w:r>
      <w:r>
        <w:rPr>
          <w:color w:val="231F20"/>
          <w:spacing w:val="-1"/>
        </w:rPr>
        <w:t>bod</w:t>
      </w:r>
      <w:r>
        <w:rPr>
          <w:color w:val="231F20"/>
          <w:spacing w:val="-4"/>
        </w:rPr>
        <w:t>i</w:t>
      </w:r>
      <w:r>
        <w:rPr>
          <w:color w:val="231F20"/>
          <w:spacing w:val="-1"/>
        </w:rPr>
        <w:t>es.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53"/>
        <w:ind w:left="860"/>
      </w:pPr>
      <w:r>
        <w:rPr>
          <w:color w:val="231F20"/>
          <w:spacing w:val="-1"/>
        </w:rPr>
        <w:t>Federa</w:t>
      </w:r>
      <w:r>
        <w:rPr>
          <w:color w:val="231F20"/>
        </w:rPr>
        <w:t xml:space="preserve">l </w:t>
      </w:r>
      <w:r>
        <w:rPr>
          <w:color w:val="231F20"/>
          <w:spacing w:val="-1"/>
        </w:rPr>
        <w:t>Ac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untin</w:t>
      </w:r>
      <w:r>
        <w:rPr>
          <w:color w:val="231F20"/>
        </w:rPr>
        <w:t>g</w:t>
      </w:r>
      <w:r>
        <w:rPr>
          <w:color w:val="231F20"/>
          <w:spacing w:val="-1"/>
        </w:rPr>
        <w:t xml:space="preserve"> Stan</w:t>
      </w:r>
      <w:r>
        <w:rPr>
          <w:color w:val="231F20"/>
          <w:spacing w:val="-2"/>
        </w:rPr>
        <w:t>d</w:t>
      </w:r>
      <w:r>
        <w:rPr>
          <w:color w:val="231F20"/>
          <w:spacing w:val="-3"/>
        </w:rPr>
        <w:t>a</w:t>
      </w:r>
      <w:r>
        <w:rPr>
          <w:color w:val="231F20"/>
          <w:spacing w:val="-1"/>
        </w:rPr>
        <w:t>rd</w:t>
      </w:r>
      <w:r>
        <w:rPr>
          <w:color w:val="231F20"/>
        </w:rPr>
        <w:t xml:space="preserve">s </w:t>
      </w:r>
      <w:r>
        <w:rPr>
          <w:color w:val="231F20"/>
          <w:spacing w:val="-1"/>
        </w:rPr>
        <w:t>tha</w:t>
      </w:r>
      <w:r>
        <w:rPr>
          <w:color w:val="231F20"/>
        </w:rPr>
        <w:t xml:space="preserve">t </w:t>
      </w:r>
      <w:r>
        <w:rPr>
          <w:color w:val="231F20"/>
          <w:spacing w:val="-3"/>
        </w:rPr>
        <w:t>g</w:t>
      </w:r>
      <w:r>
        <w:rPr>
          <w:color w:val="231F20"/>
        </w:rPr>
        <w:t>o</w:t>
      </w:r>
      <w:r>
        <w:rPr>
          <w:color w:val="231F20"/>
          <w:spacing w:val="-2"/>
        </w:rPr>
        <w:t>v</w:t>
      </w:r>
      <w:r>
        <w:rPr>
          <w:color w:val="231F20"/>
          <w:spacing w:val="-1"/>
        </w:rPr>
        <w:t>er</w:t>
      </w:r>
      <w:r>
        <w:rPr>
          <w:color w:val="231F20"/>
        </w:rPr>
        <w:t xml:space="preserve">n </w:t>
      </w:r>
      <w:r>
        <w:rPr>
          <w:color w:val="231F20"/>
          <w:spacing w:val="-1"/>
        </w:rPr>
        <w:t>t</w:t>
      </w:r>
      <w:r>
        <w:rPr>
          <w:color w:val="231F20"/>
        </w:rPr>
        <w:t>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prepa</w:t>
      </w:r>
      <w:r>
        <w:rPr>
          <w:color w:val="231F20"/>
          <w:spacing w:val="-3"/>
        </w:rPr>
        <w:t>r</w:t>
      </w:r>
      <w:r>
        <w:rPr>
          <w:color w:val="231F20"/>
          <w:spacing w:val="-1"/>
        </w:rPr>
        <w:t>atio</w:t>
      </w:r>
      <w:r>
        <w:rPr>
          <w:color w:val="231F20"/>
        </w:rPr>
        <w:t>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f </w:t>
      </w:r>
      <w:r>
        <w:rPr>
          <w:color w:val="231F20"/>
          <w:spacing w:val="-1"/>
        </w:rPr>
        <w:t>financia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r</w:t>
      </w:r>
      <w:r>
        <w:rPr>
          <w:color w:val="231F20"/>
        </w:rPr>
        <w:t>e</w:t>
      </w:r>
      <w:r>
        <w:rPr>
          <w:color w:val="231F20"/>
          <w:spacing w:val="-1"/>
        </w:rPr>
        <w:t>po</w:t>
      </w:r>
      <w:r>
        <w:rPr>
          <w:color w:val="231F20"/>
          <w:spacing w:val="-3"/>
        </w:rPr>
        <w:t>r</w:t>
      </w:r>
      <w:r>
        <w:rPr>
          <w:color w:val="231F20"/>
        </w:rPr>
        <w:t>t</w:t>
      </w:r>
      <w:r>
        <w:rPr>
          <w:color w:val="231F20"/>
          <w:spacing w:val="-1"/>
        </w:rPr>
        <w:t>s.</w:t>
      </w:r>
    </w:p>
    <w:p w:rsidR="00FF7F45" w:rsidRDefault="00FF7F45">
      <w:pPr>
        <w:spacing w:before="3" w:line="240" w:lineRule="exact"/>
        <w:rPr>
          <w:sz w:val="24"/>
          <w:szCs w:val="24"/>
        </w:rPr>
      </w:pPr>
    </w:p>
    <w:p w:rsidR="00FF7F45" w:rsidRDefault="00290FD6">
      <w:pPr>
        <w:pStyle w:val="Heading4"/>
        <w:ind w:firstLine="0"/>
        <w:rPr>
          <w:b w:val="0"/>
          <w:bCs w:val="0"/>
        </w:rPr>
      </w:pPr>
      <w:r>
        <w:rPr>
          <w:color w:val="231F20"/>
          <w:spacing w:val="-1"/>
        </w:rPr>
        <w:t>Ke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-1"/>
        </w:rPr>
        <w:t>a</w:t>
      </w:r>
      <w:r>
        <w:rPr>
          <w:color w:val="231F20"/>
          <w:spacing w:val="-2"/>
        </w:rPr>
        <w:t>w</w:t>
      </w:r>
      <w:r>
        <w:rPr>
          <w:color w:val="231F20"/>
        </w:rPr>
        <w:t>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Reg</w:t>
      </w:r>
      <w:r>
        <w:rPr>
          <w:color w:val="231F20"/>
          <w:spacing w:val="-1"/>
        </w:rPr>
        <w:t>u</w:t>
      </w:r>
      <w:r>
        <w:rPr>
          <w:color w:val="231F20"/>
        </w:rPr>
        <w:t>l</w:t>
      </w:r>
      <w:r>
        <w:rPr>
          <w:color w:val="231F20"/>
          <w:spacing w:val="-1"/>
        </w:rPr>
        <w:t>a</w:t>
      </w:r>
      <w:r>
        <w:rPr>
          <w:color w:val="231F20"/>
          <w:spacing w:val="-3"/>
        </w:rPr>
        <w:t>t</w:t>
      </w:r>
      <w:r>
        <w:rPr>
          <w:color w:val="231F20"/>
        </w:rPr>
        <w:t>i</w:t>
      </w:r>
      <w:r>
        <w:rPr>
          <w:color w:val="231F20"/>
          <w:spacing w:val="-1"/>
        </w:rPr>
        <w:t>on</w:t>
      </w:r>
      <w:r>
        <w:rPr>
          <w:color w:val="231F20"/>
        </w:rPr>
        <w:t>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1"/>
        </w:rPr>
        <w:t>e</w:t>
      </w:r>
      <w:r>
        <w:rPr>
          <w:color w:val="231F20"/>
        </w:rPr>
        <w:t>g</w:t>
      </w:r>
      <w:r>
        <w:rPr>
          <w:color w:val="231F20"/>
          <w:spacing w:val="-1"/>
        </w:rPr>
        <w:t>u</w:t>
      </w:r>
      <w:r>
        <w:rPr>
          <w:color w:val="231F20"/>
        </w:rPr>
        <w:t>l</w:t>
      </w:r>
      <w:r>
        <w:rPr>
          <w:color w:val="231F20"/>
          <w:spacing w:val="-1"/>
        </w:rPr>
        <w:t>a</w:t>
      </w:r>
      <w:r>
        <w:rPr>
          <w:color w:val="231F20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2"/>
        </w:rPr>
        <w:t>r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-1"/>
        </w:rPr>
        <w:t>u</w:t>
      </w:r>
      <w:r>
        <w:rPr>
          <w:color w:val="231F20"/>
        </w:rPr>
        <w:t>i</w:t>
      </w:r>
      <w:r>
        <w:rPr>
          <w:color w:val="231F20"/>
          <w:spacing w:val="-1"/>
        </w:rPr>
        <w:t>dan</w:t>
      </w:r>
      <w:r>
        <w:rPr>
          <w:color w:val="231F20"/>
        </w:rPr>
        <w:t>ce</w:t>
      </w:r>
    </w:p>
    <w:p w:rsidR="00FF7F45" w:rsidRDefault="00FF7F45">
      <w:pPr>
        <w:spacing w:before="10" w:line="240" w:lineRule="exact"/>
        <w:rPr>
          <w:sz w:val="24"/>
          <w:szCs w:val="24"/>
        </w:rPr>
      </w:pP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line="274" w:lineRule="auto"/>
        <w:ind w:left="860" w:right="121"/>
      </w:pPr>
      <w:r>
        <w:rPr>
          <w:color w:val="231F20"/>
          <w:spacing w:val="-1"/>
        </w:rPr>
        <w:t>FRB</w:t>
      </w:r>
      <w:r>
        <w:rPr>
          <w:color w:val="231F20"/>
        </w:rPr>
        <w:t xml:space="preserve">, 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En</w:t>
      </w:r>
      <w:r>
        <w:rPr>
          <w:color w:val="231F20"/>
          <w:spacing w:val="-2"/>
        </w:rPr>
        <w:t>h</w:t>
      </w:r>
      <w:r>
        <w:rPr>
          <w:color w:val="231F20"/>
        </w:rPr>
        <w:t>a</w:t>
      </w:r>
      <w:r>
        <w:rPr>
          <w:color w:val="231F20"/>
          <w:spacing w:val="-1"/>
        </w:rPr>
        <w:t>nce</w:t>
      </w:r>
      <w:r>
        <w:rPr>
          <w:color w:val="231F20"/>
        </w:rPr>
        <w:t xml:space="preserve">d 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Prudenti</w:t>
      </w:r>
      <w:r>
        <w:rPr>
          <w:color w:val="231F20"/>
          <w:spacing w:val="-3"/>
        </w:rPr>
        <w:t>a</w:t>
      </w:r>
      <w:r>
        <w:rPr>
          <w:color w:val="231F20"/>
        </w:rPr>
        <w:t xml:space="preserve">l 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Sta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dar</w:t>
      </w:r>
      <w:r>
        <w:rPr>
          <w:color w:val="231F20"/>
          <w:spacing w:val="-2"/>
        </w:rPr>
        <w:t>d</w:t>
      </w:r>
      <w:r>
        <w:rPr>
          <w:color w:val="231F20"/>
        </w:rPr>
        <w:t xml:space="preserve">s 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fo</w:t>
      </w:r>
      <w:r>
        <w:rPr>
          <w:color w:val="231F20"/>
        </w:rPr>
        <w:t xml:space="preserve">r 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</w:rPr>
        <w:t>a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k 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Hol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n</w:t>
      </w:r>
      <w:r>
        <w:rPr>
          <w:color w:val="231F20"/>
        </w:rPr>
        <w:t xml:space="preserve">g 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Compan</w:t>
      </w:r>
      <w:r>
        <w:rPr>
          <w:color w:val="231F20"/>
          <w:spacing w:val="-4"/>
        </w:rPr>
        <w:t>i</w:t>
      </w:r>
      <w:r>
        <w:rPr>
          <w:color w:val="231F20"/>
        </w:rPr>
        <w:t xml:space="preserve">es 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</w:rPr>
        <w:t xml:space="preserve">d 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Forei</w:t>
      </w:r>
      <w:r>
        <w:rPr>
          <w:color w:val="231F20"/>
          <w:spacing w:val="-2"/>
        </w:rPr>
        <w:t>g</w:t>
      </w:r>
      <w:r>
        <w:rPr>
          <w:color w:val="231F20"/>
        </w:rPr>
        <w:t xml:space="preserve">n 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Ba</w:t>
      </w:r>
      <w:r>
        <w:rPr>
          <w:color w:val="231F20"/>
          <w:spacing w:val="-2"/>
        </w:rPr>
        <w:t>n</w:t>
      </w:r>
      <w:r>
        <w:rPr>
          <w:color w:val="231F20"/>
        </w:rPr>
        <w:t>k</w:t>
      </w:r>
      <w:r>
        <w:rPr>
          <w:color w:val="231F20"/>
          <w:spacing w:val="-1"/>
        </w:rPr>
        <w:t xml:space="preserve">ing </w:t>
      </w:r>
      <w:r>
        <w:rPr>
          <w:color w:val="231F20"/>
          <w:spacing w:val="-1"/>
        </w:rPr>
        <w:t>Organization</w:t>
      </w:r>
      <w:r>
        <w:rPr>
          <w:color w:val="231F20"/>
        </w:rPr>
        <w:t>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(</w:t>
      </w:r>
      <w:r>
        <w:rPr>
          <w:color w:val="231F20"/>
        </w:rPr>
        <w:t>M</w:t>
      </w:r>
      <w:r>
        <w:rPr>
          <w:color w:val="231F20"/>
          <w:spacing w:val="-1"/>
        </w:rPr>
        <w:t>arc</w:t>
      </w:r>
      <w:r>
        <w:rPr>
          <w:color w:val="231F20"/>
        </w:rPr>
        <w:t>h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2</w:t>
      </w:r>
      <w:r>
        <w:rPr>
          <w:color w:val="231F20"/>
          <w:spacing w:val="-2"/>
        </w:rPr>
        <w:t>7</w:t>
      </w:r>
      <w:r>
        <w:rPr>
          <w:color w:val="231F20"/>
        </w:rPr>
        <w:t xml:space="preserve">, </w:t>
      </w:r>
      <w:r>
        <w:rPr>
          <w:color w:val="231F20"/>
          <w:spacing w:val="-1"/>
        </w:rPr>
        <w:t>20</w:t>
      </w:r>
      <w:r>
        <w:rPr>
          <w:color w:val="231F20"/>
          <w:spacing w:val="-2"/>
        </w:rPr>
        <w:t>1</w:t>
      </w:r>
      <w:r>
        <w:rPr>
          <w:color w:val="231F20"/>
        </w:rPr>
        <w:t>4</w:t>
      </w:r>
      <w:r>
        <w:rPr>
          <w:color w:val="231F20"/>
          <w:spacing w:val="1"/>
        </w:rPr>
        <w:t>)</w:t>
      </w:r>
      <w:r>
        <w:rPr>
          <w:color w:val="231F20"/>
        </w:rPr>
        <w:t>.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14" w:line="274" w:lineRule="auto"/>
        <w:ind w:left="860" w:right="122"/>
      </w:pPr>
      <w:r>
        <w:rPr>
          <w:color w:val="231F20"/>
        </w:rPr>
        <w:t>Office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3"/>
        </w:rPr>
        <w:t>C</w:t>
      </w:r>
      <w:r>
        <w:rPr>
          <w:color w:val="231F20"/>
          <w:spacing w:val="-2"/>
        </w:rPr>
        <w:t>o</w:t>
      </w:r>
      <w:r>
        <w:rPr>
          <w:color w:val="231F20"/>
        </w:rPr>
        <w:t>mptrol</w:t>
      </w:r>
      <w:r>
        <w:rPr>
          <w:color w:val="231F20"/>
          <w:spacing w:val="-4"/>
        </w:rPr>
        <w:t>l</w:t>
      </w:r>
      <w:r>
        <w:rPr>
          <w:color w:val="231F20"/>
        </w:rPr>
        <w:t>er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Cur</w:t>
      </w:r>
      <w:r>
        <w:rPr>
          <w:color w:val="231F20"/>
          <w:spacing w:val="-3"/>
        </w:rPr>
        <w:t>r</w:t>
      </w:r>
      <w:r>
        <w:rPr>
          <w:color w:val="231F20"/>
        </w:rPr>
        <w:t>ency,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R</w:t>
      </w:r>
      <w:r>
        <w:rPr>
          <w:color w:val="231F20"/>
          <w:spacing w:val="-3"/>
        </w:rPr>
        <w:t>i</w:t>
      </w:r>
      <w:r>
        <w:rPr>
          <w:color w:val="231F20"/>
        </w:rPr>
        <w:t>sk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"/>
        </w:rPr>
        <w:t>m</w:t>
      </w:r>
      <w:r>
        <w:rPr>
          <w:color w:val="231F20"/>
        </w:rPr>
        <w:t>e</w:t>
      </w:r>
      <w:r>
        <w:rPr>
          <w:color w:val="231F20"/>
          <w:spacing w:val="-3"/>
        </w:rPr>
        <w:t>n</w:t>
      </w:r>
      <w:r>
        <w:rPr>
          <w:color w:val="231F20"/>
        </w:rPr>
        <w:t>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2"/>
        </w:rPr>
        <w:t>e</w:t>
      </w:r>
      <w:r>
        <w:rPr>
          <w:color w:val="231F20"/>
        </w:rPr>
        <w:t>w,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3"/>
        </w:rPr>
        <w:t>E</w:t>
      </w:r>
      <w:r>
        <w:rPr>
          <w:color w:val="231F20"/>
          <w:spacing w:val="-1"/>
        </w:rPr>
        <w:t>x</w:t>
      </w:r>
      <w:r>
        <w:rPr>
          <w:color w:val="231F20"/>
        </w:rPr>
        <w:t>pa</w:t>
      </w:r>
      <w:r>
        <w:rPr>
          <w:color w:val="231F20"/>
          <w:spacing w:val="-2"/>
        </w:rPr>
        <w:t>n</w:t>
      </w:r>
      <w:r>
        <w:rPr>
          <w:color w:val="231F20"/>
          <w:spacing w:val="-1"/>
        </w:rPr>
        <w:t>d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d</w:t>
      </w:r>
      <w:r>
        <w:rPr>
          <w:color w:val="231F20"/>
        </w:rPr>
        <w:t>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</w:rPr>
        <w:t>M</w:t>
      </w:r>
      <w:r>
        <w:rPr>
          <w:color w:val="231F20"/>
        </w:rPr>
        <w:t>odified Ba</w:t>
      </w:r>
      <w:r>
        <w:rPr>
          <w:color w:val="231F20"/>
          <w:spacing w:val="-2"/>
        </w:rPr>
        <w:t>n</w:t>
      </w:r>
      <w:r>
        <w:rPr>
          <w:color w:val="231F20"/>
        </w:rPr>
        <w:t>k P</w:t>
      </w:r>
      <w:r>
        <w:rPr>
          <w:color w:val="231F20"/>
          <w:spacing w:val="-3"/>
        </w:rPr>
        <w:t>r</w:t>
      </w:r>
      <w:r>
        <w:rPr>
          <w:color w:val="231F20"/>
        </w:rPr>
        <w:t>o</w:t>
      </w:r>
      <w:r>
        <w:rPr>
          <w:color w:val="231F20"/>
          <w:spacing w:val="-1"/>
        </w:rPr>
        <w:t>du</w:t>
      </w:r>
      <w:r>
        <w:rPr>
          <w:color w:val="231F20"/>
        </w:rPr>
        <w:t>cts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3"/>
        </w:rPr>
        <w:t>r</w:t>
      </w:r>
      <w:r>
        <w:rPr>
          <w:color w:val="231F20"/>
          <w:spacing w:val="1"/>
        </w:rPr>
        <w:t>v</w:t>
      </w:r>
      <w:r>
        <w:rPr>
          <w:color w:val="231F20"/>
        </w:rPr>
        <w:t>ice</w:t>
      </w:r>
      <w:r>
        <w:rPr>
          <w:color w:val="231F20"/>
          <w:spacing w:val="-2"/>
        </w:rPr>
        <w:t>s</w:t>
      </w:r>
      <w:r>
        <w:rPr>
          <w:color w:val="231F20"/>
        </w:rPr>
        <w:t>, Bu</w:t>
      </w:r>
      <w:r>
        <w:rPr>
          <w:color w:val="231F20"/>
          <w:spacing w:val="-1"/>
        </w:rPr>
        <w:t>l</w:t>
      </w:r>
      <w:r>
        <w:rPr>
          <w:color w:val="231F20"/>
        </w:rPr>
        <w:t>letin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>0</w:t>
      </w:r>
      <w:r>
        <w:rPr>
          <w:color w:val="231F20"/>
        </w:rPr>
        <w:t>0</w:t>
      </w:r>
      <w:r>
        <w:rPr>
          <w:color w:val="231F20"/>
          <w:spacing w:val="2"/>
        </w:rPr>
        <w:t>4</w:t>
      </w:r>
      <w:r>
        <w:rPr>
          <w:color w:val="231F20"/>
          <w:spacing w:val="-3"/>
        </w:rPr>
        <w:t>-</w:t>
      </w:r>
      <w:r>
        <w:rPr>
          <w:color w:val="231F20"/>
        </w:rPr>
        <w:t>20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(M</w:t>
      </w:r>
      <w:r>
        <w:rPr>
          <w:color w:val="231F20"/>
          <w:spacing w:val="-3"/>
        </w:rPr>
        <w:t>a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>0</w:t>
      </w:r>
      <w:r>
        <w:rPr>
          <w:color w:val="231F20"/>
        </w:rPr>
        <w:t>0</w:t>
      </w:r>
      <w:r>
        <w:rPr>
          <w:color w:val="231F20"/>
          <w:spacing w:val="-2"/>
        </w:rPr>
        <w:t>4</w:t>
      </w:r>
      <w:r>
        <w:rPr>
          <w:color w:val="231F20"/>
          <w:spacing w:val="2"/>
        </w:rPr>
        <w:t>)</w:t>
      </w:r>
      <w:r>
        <w:rPr>
          <w:color w:val="231F20"/>
        </w:rPr>
        <w:t>.</w:t>
      </w:r>
    </w:p>
    <w:p w:rsidR="00FF7F45" w:rsidRDefault="00FF7F45">
      <w:pPr>
        <w:spacing w:before="4" w:line="110" w:lineRule="exact"/>
        <w:rPr>
          <w:sz w:val="11"/>
          <w:szCs w:val="11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pStyle w:val="Heading3"/>
        <w:tabs>
          <w:tab w:val="left" w:pos="1841"/>
        </w:tabs>
        <w:ind w:left="231" w:firstLine="0"/>
        <w:rPr>
          <w:b w:val="0"/>
          <w:bCs w:val="0"/>
        </w:rPr>
      </w:pPr>
      <w:bookmarkStart w:id="34" w:name="_TOC_250000"/>
      <w:r>
        <w:rPr>
          <w:color w:val="231F20"/>
        </w:rPr>
        <w:t>App</w:t>
      </w:r>
      <w:r>
        <w:rPr>
          <w:color w:val="231F20"/>
          <w:spacing w:val="-1"/>
        </w:rPr>
        <w:t>e</w:t>
      </w:r>
      <w:r>
        <w:rPr>
          <w:color w:val="231F20"/>
        </w:rPr>
        <w:t>n</w:t>
      </w:r>
      <w:r>
        <w:rPr>
          <w:color w:val="231F20"/>
          <w:spacing w:val="-2"/>
        </w:rPr>
        <w:t>d</w:t>
      </w:r>
      <w:r>
        <w:rPr>
          <w:color w:val="231F20"/>
        </w:rPr>
        <w:t>ix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B.</w:t>
      </w:r>
      <w:r>
        <w:rPr>
          <w:color w:val="231F20"/>
        </w:rPr>
        <w:tab/>
      </w:r>
      <w:r>
        <w:rPr>
          <w:color w:val="231F20"/>
          <w:spacing w:val="-1"/>
        </w:rPr>
        <w:t>Re</w:t>
      </w:r>
      <w:r>
        <w:rPr>
          <w:color w:val="231F20"/>
        </w:rPr>
        <w:t>l</w:t>
      </w:r>
      <w:r>
        <w:rPr>
          <w:color w:val="231F20"/>
          <w:spacing w:val="-1"/>
        </w:rPr>
        <w:t>a</w:t>
      </w:r>
      <w:r>
        <w:rPr>
          <w:color w:val="231F20"/>
        </w:rPr>
        <w:t>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Poli</w:t>
      </w:r>
      <w:r>
        <w:rPr>
          <w:color w:val="231F20"/>
          <w:spacing w:val="-2"/>
        </w:rPr>
        <w:t>c</w:t>
      </w:r>
      <w:r>
        <w:rPr>
          <w:color w:val="231F20"/>
        </w:rPr>
        <w:t>i</w:t>
      </w:r>
      <w:r>
        <w:rPr>
          <w:color w:val="231F20"/>
          <w:spacing w:val="-1"/>
        </w:rPr>
        <w:t>e</w:t>
      </w:r>
      <w:r>
        <w:rPr>
          <w:color w:val="231F20"/>
        </w:rPr>
        <w:t>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-1"/>
        </w:rPr>
        <w:t>c</w:t>
      </w:r>
      <w:r>
        <w:rPr>
          <w:color w:val="231F20"/>
        </w:rPr>
        <w:t>e</w:t>
      </w:r>
      <w:r>
        <w:rPr>
          <w:color w:val="231F20"/>
          <w:spacing w:val="-2"/>
        </w:rPr>
        <w:t>d</w:t>
      </w:r>
      <w:r>
        <w:rPr>
          <w:color w:val="231F20"/>
        </w:rPr>
        <w:t>ur</w:t>
      </w:r>
      <w:r>
        <w:rPr>
          <w:color w:val="231F20"/>
          <w:spacing w:val="-1"/>
        </w:rPr>
        <w:t>e</w:t>
      </w:r>
      <w:r>
        <w:rPr>
          <w:color w:val="231F20"/>
        </w:rPr>
        <w:t>s,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>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</w:rPr>
        <w:t>th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D</w:t>
      </w:r>
      <w:r>
        <w:rPr>
          <w:color w:val="231F20"/>
        </w:rPr>
        <w:t>ocu</w:t>
      </w:r>
      <w:r>
        <w:rPr>
          <w:color w:val="231F20"/>
          <w:spacing w:val="-1"/>
        </w:rPr>
        <w:t>me</w:t>
      </w:r>
      <w:r>
        <w:rPr>
          <w:color w:val="231F20"/>
        </w:rPr>
        <w:t>nts</w:t>
      </w:r>
      <w:bookmarkEnd w:id="34"/>
    </w:p>
    <w:p w:rsidR="00FF7F45" w:rsidRDefault="00FF7F45">
      <w:pPr>
        <w:spacing w:before="5" w:line="170" w:lineRule="exact"/>
        <w:rPr>
          <w:sz w:val="17"/>
          <w:szCs w:val="17"/>
        </w:rPr>
      </w:pP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ind w:left="860"/>
      </w:pPr>
      <w:r>
        <w:rPr>
          <w:color w:val="231F20"/>
        </w:rPr>
        <w:t>SHUSA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ERM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</w:t>
      </w:r>
      <w:r>
        <w:rPr>
          <w:color w:val="231F20"/>
          <w:spacing w:val="-3"/>
        </w:rPr>
        <w:t>a</w:t>
      </w:r>
      <w:r>
        <w:rPr>
          <w:color w:val="231F20"/>
          <w:spacing w:val="-2"/>
        </w:rPr>
        <w:t>m</w:t>
      </w:r>
      <w:r>
        <w:rPr>
          <w:color w:val="231F20"/>
        </w:rPr>
        <w:t>e</w:t>
      </w:r>
      <w:r>
        <w:rPr>
          <w:color w:val="231F20"/>
          <w:spacing w:val="-2"/>
        </w:rPr>
        <w:t>w</w:t>
      </w:r>
      <w:r>
        <w:rPr>
          <w:color w:val="231F20"/>
        </w:rPr>
        <w:t>ork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10"/>
        <w:ind w:left="860"/>
      </w:pPr>
      <w:r>
        <w:rPr>
          <w:color w:val="231F20"/>
          <w:spacing w:val="-1"/>
        </w:rPr>
        <w:t>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Enterpris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 xml:space="preserve">k </w:t>
      </w:r>
      <w:r>
        <w:rPr>
          <w:color w:val="231F20"/>
          <w:spacing w:val="-3"/>
        </w:rPr>
        <w:t>I</w:t>
      </w:r>
      <w:r>
        <w:rPr>
          <w:color w:val="231F20"/>
        </w:rPr>
        <w:t xml:space="preserve">D </w:t>
      </w:r>
      <w:r>
        <w:rPr>
          <w:color w:val="231F20"/>
          <w:spacing w:val="-2"/>
        </w:rPr>
        <w:t>a</w:t>
      </w:r>
      <w:r>
        <w:rPr>
          <w:color w:val="231F20"/>
          <w:spacing w:val="-1"/>
        </w:rPr>
        <w:t>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Asses</w:t>
      </w:r>
      <w:r>
        <w:rPr>
          <w:color w:val="231F20"/>
          <w:spacing w:val="-2"/>
        </w:rPr>
        <w:t>s</w:t>
      </w:r>
      <w:r>
        <w:rPr>
          <w:color w:val="231F20"/>
          <w:spacing w:val="-1"/>
        </w:rPr>
        <w:t>men</w:t>
      </w:r>
      <w:r>
        <w:rPr>
          <w:color w:val="231F20"/>
        </w:rPr>
        <w:t>t</w:t>
      </w:r>
      <w:r>
        <w:rPr>
          <w:color w:val="231F20"/>
          <w:spacing w:val="-2"/>
        </w:rPr>
        <w:t xml:space="preserve"> P</w:t>
      </w:r>
      <w:r>
        <w:rPr>
          <w:color w:val="231F20"/>
        </w:rPr>
        <w:t>o</w:t>
      </w:r>
      <w:r>
        <w:rPr>
          <w:color w:val="231F20"/>
          <w:spacing w:val="-1"/>
        </w:rPr>
        <w:t>licy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12"/>
        <w:ind w:left="860"/>
      </w:pPr>
      <w:r>
        <w:rPr>
          <w:color w:val="231F20"/>
          <w:spacing w:val="-1"/>
        </w:rPr>
        <w:t>SHUS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Enterpris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Thir</w:t>
      </w:r>
      <w:r>
        <w:rPr>
          <w:color w:val="231F20"/>
        </w:rPr>
        <w:t xml:space="preserve">d </w:t>
      </w:r>
      <w:r>
        <w:rPr>
          <w:color w:val="231F20"/>
          <w:spacing w:val="1"/>
        </w:rPr>
        <w:t>P</w:t>
      </w:r>
      <w:r>
        <w:rPr>
          <w:color w:val="231F20"/>
          <w:spacing w:val="-3"/>
        </w:rPr>
        <w:t>ar</w:t>
      </w:r>
      <w:r>
        <w:rPr>
          <w:color w:val="231F20"/>
        </w:rPr>
        <w:t>ty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</w:t>
      </w:r>
      <w:r>
        <w:rPr>
          <w:color w:val="231F20"/>
          <w:spacing w:val="1"/>
        </w:rPr>
        <w:t>v</w:t>
      </w:r>
      <w:r>
        <w:rPr>
          <w:color w:val="231F20"/>
          <w:spacing w:val="-1"/>
        </w:rPr>
        <w:t>i</w:t>
      </w:r>
      <w:r>
        <w:rPr>
          <w:color w:val="231F20"/>
          <w:spacing w:val="-2"/>
        </w:rPr>
        <w:t>d</w:t>
      </w:r>
      <w:r>
        <w:rPr>
          <w:color w:val="231F20"/>
          <w:spacing w:val="-1"/>
        </w:rPr>
        <w:t>e</w:t>
      </w:r>
      <w:r>
        <w:rPr>
          <w:color w:val="231F20"/>
        </w:rPr>
        <w:t>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Ris</w:t>
      </w:r>
      <w:r>
        <w:rPr>
          <w:color w:val="231F20"/>
        </w:rPr>
        <w:t>k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Manag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m</w:t>
      </w:r>
      <w:r>
        <w:rPr>
          <w:color w:val="231F20"/>
          <w:spacing w:val="-2"/>
        </w:rPr>
        <w:t>e</w:t>
      </w:r>
      <w:r>
        <w:rPr>
          <w:color w:val="231F20"/>
          <w:spacing w:val="-1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-2"/>
        </w:rPr>
        <w:t>P</w:t>
      </w:r>
      <w:r>
        <w:rPr>
          <w:color w:val="231F20"/>
        </w:rPr>
        <w:t>o</w:t>
      </w:r>
      <w:r>
        <w:rPr>
          <w:color w:val="231F20"/>
          <w:spacing w:val="-1"/>
        </w:rPr>
        <w:t>licy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12"/>
        <w:ind w:left="860"/>
      </w:pPr>
      <w:r>
        <w:rPr>
          <w:color w:val="231F20"/>
        </w:rPr>
        <w:t>S</w:t>
      </w:r>
      <w:r>
        <w:rPr>
          <w:color w:val="231F20"/>
          <w:spacing w:val="-2"/>
        </w:rPr>
        <w:t>H</w:t>
      </w:r>
      <w:r>
        <w:rPr>
          <w:color w:val="231F20"/>
        </w:rPr>
        <w:t>USA NPBA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-3"/>
        </w:rPr>
        <w:t>c</w:t>
      </w:r>
      <w:r>
        <w:rPr>
          <w:color w:val="231F20"/>
        </w:rPr>
        <w:t>ed</w:t>
      </w:r>
      <w:r>
        <w:rPr>
          <w:color w:val="231F20"/>
          <w:spacing w:val="-2"/>
        </w:rPr>
        <w:t>u</w:t>
      </w:r>
      <w:r>
        <w:rPr>
          <w:color w:val="231F20"/>
        </w:rPr>
        <w:t>res</w:t>
      </w:r>
    </w:p>
    <w:p w:rsidR="00FF7F45" w:rsidRDefault="00290FD6">
      <w:pPr>
        <w:pStyle w:val="BodyText"/>
        <w:numPr>
          <w:ilvl w:val="0"/>
          <w:numId w:val="1"/>
        </w:numPr>
        <w:tabs>
          <w:tab w:val="left" w:pos="860"/>
        </w:tabs>
        <w:spacing w:before="12"/>
        <w:ind w:left="860"/>
      </w:pPr>
      <w:r>
        <w:rPr>
          <w:color w:val="231F20"/>
          <w:spacing w:val="-1"/>
        </w:rPr>
        <w:t>SHUS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C</w:t>
      </w:r>
      <w:r>
        <w:rPr>
          <w:color w:val="231F20"/>
        </w:rPr>
        <w:t>o</w:t>
      </w:r>
      <w:r>
        <w:rPr>
          <w:color w:val="231F20"/>
          <w:spacing w:val="-1"/>
        </w:rPr>
        <w:t>d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C</w:t>
      </w:r>
      <w:r>
        <w:rPr>
          <w:color w:val="231F20"/>
        </w:rPr>
        <w:t>o</w:t>
      </w:r>
      <w:r>
        <w:rPr>
          <w:color w:val="231F20"/>
          <w:spacing w:val="-1"/>
        </w:rPr>
        <w:t>nduc</w:t>
      </w:r>
      <w:r>
        <w:rPr>
          <w:color w:val="231F20"/>
        </w:rPr>
        <w:t>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>n</w:t>
      </w:r>
      <w:r>
        <w:rPr>
          <w:color w:val="231F20"/>
        </w:rPr>
        <w:t>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"/>
        </w:rPr>
        <w:t>hics</w:t>
      </w:r>
    </w:p>
    <w:p w:rsidR="00FF7F45" w:rsidRDefault="00FF7F45">
      <w:pPr>
        <w:spacing w:before="5" w:line="170" w:lineRule="exact"/>
        <w:rPr>
          <w:sz w:val="17"/>
          <w:szCs w:val="17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FF7F45">
      <w:pPr>
        <w:spacing w:line="200" w:lineRule="exact"/>
        <w:rPr>
          <w:sz w:val="20"/>
          <w:szCs w:val="20"/>
        </w:rPr>
      </w:pPr>
    </w:p>
    <w:p w:rsidR="00FF7F45" w:rsidRDefault="00290FD6">
      <w:pPr>
        <w:pStyle w:val="BodyText"/>
        <w:spacing w:before="82"/>
        <w:rPr>
          <w:rFonts w:ascii="Times New Roman" w:eastAsia="Times New Roman" w:hAnsi="Times New Roman" w:cs="Times New Roman"/>
        </w:rPr>
      </w:pPr>
      <w:r>
        <w:pict>
          <v:group id="_x0000_s1026" style="position:absolute;left:0;text-align:left;margin-left:1in;margin-top:-35.8pt;width:2in;height:.1pt;z-index:-1099;mso-position-horizontal-relative:page" coordorigin="1440,-716" coordsize="2880,2">
            <v:shape id="_x0000_s1027" style="position:absolute;left:1440;top:-716;width:2880;height:2" coordorigin="1440,-716" coordsize="2880,0" path="m1440,-716r2881,e" filled="f" strokecolor="#231f20" strokeweight=".7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231F20"/>
          <w:position w:val="10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231F20"/>
          <w:spacing w:val="19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Ple</w:t>
      </w:r>
      <w:r>
        <w:rPr>
          <w:rFonts w:ascii="Times New Roman" w:eastAsia="Times New Roman" w:hAnsi="Times New Roman" w:cs="Times New Roman"/>
          <w:color w:val="231F20"/>
          <w:spacing w:val="-2"/>
        </w:rPr>
        <w:t>a</w:t>
      </w:r>
      <w:r>
        <w:rPr>
          <w:rFonts w:ascii="Times New Roman" w:eastAsia="Times New Roman" w:hAnsi="Times New Roman" w:cs="Times New Roman"/>
          <w:color w:val="231F20"/>
        </w:rPr>
        <w:t xml:space="preserve">se </w:t>
      </w:r>
      <w:r>
        <w:rPr>
          <w:rFonts w:ascii="Times New Roman" w:eastAsia="Times New Roman" w:hAnsi="Times New Roman" w:cs="Times New Roman"/>
          <w:color w:val="231F20"/>
          <w:spacing w:val="-2"/>
        </w:rPr>
        <w:t>r</w:t>
      </w:r>
      <w:r>
        <w:rPr>
          <w:rFonts w:ascii="Times New Roman" w:eastAsia="Times New Roman" w:hAnsi="Times New Roman" w:cs="Times New Roman"/>
          <w:color w:val="231F20"/>
        </w:rPr>
        <w:t>efer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 xml:space="preserve">to </w:t>
      </w:r>
      <w:r>
        <w:rPr>
          <w:rFonts w:ascii="Times New Roman" w:eastAsia="Times New Roman" w:hAnsi="Times New Roman" w:cs="Times New Roman"/>
          <w:color w:val="231F20"/>
          <w:spacing w:val="-2"/>
        </w:rPr>
        <w:t>t</w:t>
      </w:r>
      <w:r>
        <w:rPr>
          <w:rFonts w:ascii="Times New Roman" w:eastAsia="Times New Roman" w:hAnsi="Times New Roman" w:cs="Times New Roman"/>
          <w:color w:val="231F20"/>
        </w:rPr>
        <w:t>he N</w:t>
      </w:r>
      <w:r>
        <w:rPr>
          <w:rFonts w:ascii="Times New Roman" w:eastAsia="Times New Roman" w:hAnsi="Times New Roman" w:cs="Times New Roman"/>
          <w:color w:val="231F20"/>
          <w:spacing w:val="-2"/>
        </w:rPr>
        <w:t>P</w:t>
      </w:r>
      <w:r>
        <w:rPr>
          <w:rFonts w:ascii="Times New Roman" w:eastAsia="Times New Roman" w:hAnsi="Times New Roman" w:cs="Times New Roman"/>
          <w:color w:val="231F20"/>
        </w:rPr>
        <w:t>BA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</w:rPr>
        <w:t>s</w:t>
      </w:r>
      <w:r>
        <w:rPr>
          <w:rFonts w:ascii="Times New Roman" w:eastAsia="Times New Roman" w:hAnsi="Times New Roman" w:cs="Times New Roman"/>
          <w:color w:val="231F20"/>
        </w:rPr>
        <w:t xml:space="preserve">er </w:t>
      </w:r>
      <w:r>
        <w:rPr>
          <w:rFonts w:ascii="Times New Roman" w:eastAsia="Times New Roman" w:hAnsi="Times New Roman" w:cs="Times New Roman"/>
          <w:color w:val="231F20"/>
          <w:spacing w:val="-2"/>
        </w:rPr>
        <w:t>G</w:t>
      </w:r>
      <w:r>
        <w:rPr>
          <w:rFonts w:ascii="Times New Roman" w:eastAsia="Times New Roman" w:hAnsi="Times New Roman" w:cs="Times New Roman"/>
          <w:color w:val="231F20"/>
        </w:rPr>
        <w:t>u</w:t>
      </w:r>
      <w:r>
        <w:rPr>
          <w:rFonts w:ascii="Times New Roman" w:eastAsia="Times New Roman" w:hAnsi="Times New Roman" w:cs="Times New Roman"/>
          <w:color w:val="231F20"/>
          <w:spacing w:val="-2"/>
        </w:rPr>
        <w:t>i</w:t>
      </w:r>
      <w:r>
        <w:rPr>
          <w:rFonts w:ascii="Times New Roman" w:eastAsia="Times New Roman" w:hAnsi="Times New Roman" w:cs="Times New Roman"/>
          <w:color w:val="231F20"/>
        </w:rPr>
        <w:t>de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 li</w:t>
      </w:r>
      <w:r>
        <w:rPr>
          <w:rFonts w:ascii="Times New Roman" w:eastAsia="Times New Roman" w:hAnsi="Times New Roman" w:cs="Times New Roman"/>
          <w:color w:val="231F20"/>
          <w:spacing w:val="-3"/>
        </w:rPr>
        <w:t>s</w:t>
      </w:r>
      <w:r>
        <w:rPr>
          <w:rFonts w:ascii="Times New Roman" w:eastAsia="Times New Roman" w:hAnsi="Times New Roman" w:cs="Times New Roman"/>
          <w:color w:val="231F20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 xml:space="preserve">of </w:t>
      </w:r>
      <w:r>
        <w:rPr>
          <w:rFonts w:ascii="Times New Roman" w:eastAsia="Times New Roman" w:hAnsi="Times New Roman" w:cs="Times New Roman"/>
          <w:color w:val="231F20"/>
          <w:spacing w:val="-3"/>
        </w:rPr>
        <w:t>k</w:t>
      </w:r>
      <w:r>
        <w:rPr>
          <w:rFonts w:ascii="Times New Roman" w:eastAsia="Times New Roman" w:hAnsi="Times New Roman" w:cs="Times New Roman"/>
          <w:color w:val="231F20"/>
        </w:rPr>
        <w:t>ey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contac</w:t>
      </w:r>
      <w:r>
        <w:rPr>
          <w:rFonts w:ascii="Times New Roman" w:eastAsia="Times New Roman" w:hAnsi="Times New Roman" w:cs="Times New Roman"/>
          <w:color w:val="231F20"/>
          <w:spacing w:val="-2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</w:rPr>
        <w:t>s</w:t>
      </w:r>
      <w:r>
        <w:rPr>
          <w:rFonts w:ascii="Times New Roman" w:eastAsia="Times New Roman" w:hAnsi="Times New Roman" w:cs="Times New Roman"/>
          <w:color w:val="231F20"/>
        </w:rPr>
        <w:t>.</w:t>
      </w:r>
    </w:p>
    <w:sectPr w:rsidR="00FF7F45">
      <w:pgSz w:w="12240" w:h="15840"/>
      <w:pgMar w:top="1020" w:right="1320" w:bottom="1620" w:left="1300" w:header="599" w:footer="14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0FD6">
      <w:r>
        <w:separator/>
      </w:r>
    </w:p>
  </w:endnote>
  <w:endnote w:type="continuationSeparator" w:id="0">
    <w:p w:rsidR="00000000" w:rsidRDefault="0029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F45" w:rsidRDefault="00290FD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8.6pt;margin-top:739.7pt;width:33.5pt;height:11.35pt;z-index:-1131;mso-position-horizontal-relative:page;mso-position-vertical-relative:page" filled="f" stroked="f">
          <v:textbox inset="0,0,0,0">
            <w:txbxContent>
              <w:p w:rsidR="00FF7F45" w:rsidRDefault="00290FD6">
                <w:pPr>
                  <w:spacing w:line="211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t>|</w:t>
                </w:r>
                <w:r>
                  <w:rPr>
                    <w:rFonts w:ascii="Calibri" w:eastAsia="Calibri" w:hAnsi="Calibri" w:cs="Calibri"/>
                    <w:color w:val="231F20"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t>Pa</w:t>
                </w:r>
                <w:r>
                  <w:rPr>
                    <w:rFonts w:ascii="Calibri" w:eastAsia="Calibri" w:hAnsi="Calibri" w:cs="Calibri"/>
                    <w:color w:val="231F20"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t>e</w:t>
                </w:r>
                <w:r>
                  <w:rPr>
                    <w:rFonts w:ascii="Calibri" w:eastAsia="Calibri" w:hAnsi="Calibri" w:cs="Calibri"/>
                    <w:color w:val="231F20"/>
                    <w:spacing w:val="-3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noProof/>
                    <w:color w:val="231F20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F45" w:rsidRDefault="00290FD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05pt;margin-top:709.35pt;width:38.05pt;height:11pt;z-index:-1130;mso-position-horizontal-relative:page;mso-position-vertical-relative:page" filled="f" stroked="f">
          <v:textbox inset="0,0,0,0">
            <w:txbxContent>
              <w:p w:rsidR="00FF7F45" w:rsidRDefault="00290FD6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t>|</w:t>
                </w:r>
                <w:r>
                  <w:rPr>
                    <w:rFonts w:ascii="Calibri" w:eastAsia="Calibri" w:hAnsi="Calibri" w:cs="Calibri"/>
                    <w:color w:val="231F20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31F20"/>
                    <w:spacing w:val="-1"/>
                    <w:sz w:val="18"/>
                    <w:szCs w:val="18"/>
                  </w:rPr>
                  <w:t>Pag</w:t>
                </w: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t>e</w:t>
                </w:r>
                <w:r>
                  <w:rPr>
                    <w:rFonts w:ascii="Calibri" w:eastAsia="Calibri" w:hAnsi="Calibri" w:cs="Calibri"/>
                    <w:color w:val="231F20"/>
                    <w:spacing w:val="-3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231F2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noProof/>
                    <w:color w:val="231F20"/>
                    <w:sz w:val="18"/>
                    <w:szCs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90FD6">
      <w:r>
        <w:separator/>
      </w:r>
    </w:p>
  </w:footnote>
  <w:footnote w:type="continuationSeparator" w:id="0">
    <w:p w:rsidR="00000000" w:rsidRDefault="0029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F45" w:rsidRDefault="00290FD6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3.4pt;margin-top:29.95pt;width:75.75pt;height:21.55pt;z-index:-1133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2.8pt;margin-top:29.5pt;width:307.1pt;height:17.95pt;z-index:-1132;mso-position-horizontal-relative:page;mso-position-vertical-relative:page" filled="f" stroked="f">
          <v:textbox inset="0,0,0,0">
            <w:txbxContent>
              <w:p w:rsidR="00FF7F45" w:rsidRDefault="00290FD6">
                <w:pPr>
                  <w:spacing w:line="345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SHUSA</w:t>
                </w:r>
                <w:r>
                  <w:rPr>
                    <w:rFonts w:ascii="Calibri" w:eastAsia="Calibri" w:hAnsi="Calibri" w:cs="Calibri"/>
                    <w:color w:val="231F20"/>
                    <w:spacing w:val="-13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New</w:t>
                </w:r>
                <w:r>
                  <w:rPr>
                    <w:rFonts w:ascii="Calibri" w:eastAsia="Calibri" w:hAnsi="Calibri" w:cs="Calibri"/>
                    <w:color w:val="231F20"/>
                    <w:spacing w:val="-15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31F20"/>
                    <w:spacing w:val="2"/>
                    <w:sz w:val="32"/>
                    <w:szCs w:val="32"/>
                  </w:rPr>
                  <w:t>P</w:t>
                </w:r>
                <w:r>
                  <w:rPr>
                    <w:rFonts w:ascii="Calibri" w:eastAsia="Calibri" w:hAnsi="Calibri" w:cs="Calibri"/>
                    <w:color w:val="231F20"/>
                    <w:spacing w:val="-1"/>
                    <w:sz w:val="32"/>
                    <w:szCs w:val="32"/>
                  </w:rPr>
                  <w:t>r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od</w:t>
                </w:r>
                <w:r>
                  <w:rPr>
                    <w:rFonts w:ascii="Calibri" w:eastAsia="Calibri" w:hAnsi="Calibri" w:cs="Calibri"/>
                    <w:color w:val="231F20"/>
                    <w:spacing w:val="2"/>
                    <w:sz w:val="32"/>
                    <w:szCs w:val="32"/>
                  </w:rPr>
                  <w:t>u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cts/Busin</w:t>
                </w:r>
                <w:r>
                  <w:rPr>
                    <w:rFonts w:ascii="Calibri" w:eastAsia="Calibri" w:hAnsi="Calibri" w:cs="Calibri"/>
                    <w:color w:val="231F20"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ss</w:t>
                </w:r>
                <w:r>
                  <w:rPr>
                    <w:rFonts w:ascii="Calibri" w:eastAsia="Calibri" w:hAnsi="Calibri" w:cs="Calibri"/>
                    <w:color w:val="231F20"/>
                    <w:spacing w:val="-15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Activ</w:t>
                </w:r>
                <w:r>
                  <w:rPr>
                    <w:rFonts w:ascii="Calibri" w:eastAsia="Calibri" w:hAnsi="Calibri" w:cs="Calibri"/>
                    <w:color w:val="231F20"/>
                    <w:spacing w:val="3"/>
                    <w:sz w:val="32"/>
                    <w:szCs w:val="32"/>
                  </w:rPr>
                  <w:t>i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ties</w:t>
                </w:r>
                <w:r>
                  <w:rPr>
                    <w:rFonts w:ascii="Calibri" w:eastAsia="Calibri" w:hAnsi="Calibri" w:cs="Calibri"/>
                    <w:color w:val="231F20"/>
                    <w:spacing w:val="-16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31F20"/>
                    <w:sz w:val="32"/>
                    <w:szCs w:val="32"/>
                  </w:rPr>
                  <w:t>Policy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7B2"/>
    <w:multiLevelType w:val="hybridMultilevel"/>
    <w:tmpl w:val="23C462CA"/>
    <w:lvl w:ilvl="0" w:tplc="50342DF2">
      <w:start w:val="1"/>
      <w:numFmt w:val="bullet"/>
      <w:lvlText w:val="•"/>
      <w:lvlJc w:val="left"/>
      <w:pPr>
        <w:ind w:hanging="252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9CEF94A">
      <w:start w:val="1"/>
      <w:numFmt w:val="bullet"/>
      <w:lvlText w:val="•"/>
      <w:lvlJc w:val="left"/>
      <w:rPr>
        <w:rFonts w:hint="default"/>
      </w:rPr>
    </w:lvl>
    <w:lvl w:ilvl="2" w:tplc="2EA01108">
      <w:start w:val="1"/>
      <w:numFmt w:val="bullet"/>
      <w:lvlText w:val="•"/>
      <w:lvlJc w:val="left"/>
      <w:rPr>
        <w:rFonts w:hint="default"/>
      </w:rPr>
    </w:lvl>
    <w:lvl w:ilvl="3" w:tplc="B93E0964">
      <w:start w:val="1"/>
      <w:numFmt w:val="bullet"/>
      <w:lvlText w:val="•"/>
      <w:lvlJc w:val="left"/>
      <w:rPr>
        <w:rFonts w:hint="default"/>
      </w:rPr>
    </w:lvl>
    <w:lvl w:ilvl="4" w:tplc="80386A7C">
      <w:start w:val="1"/>
      <w:numFmt w:val="bullet"/>
      <w:lvlText w:val="•"/>
      <w:lvlJc w:val="left"/>
      <w:rPr>
        <w:rFonts w:hint="default"/>
      </w:rPr>
    </w:lvl>
    <w:lvl w:ilvl="5" w:tplc="6F1A96FA">
      <w:start w:val="1"/>
      <w:numFmt w:val="bullet"/>
      <w:lvlText w:val="•"/>
      <w:lvlJc w:val="left"/>
      <w:rPr>
        <w:rFonts w:hint="default"/>
      </w:rPr>
    </w:lvl>
    <w:lvl w:ilvl="6" w:tplc="5CFEE8E4">
      <w:start w:val="1"/>
      <w:numFmt w:val="bullet"/>
      <w:lvlText w:val="•"/>
      <w:lvlJc w:val="left"/>
      <w:rPr>
        <w:rFonts w:hint="default"/>
      </w:rPr>
    </w:lvl>
    <w:lvl w:ilvl="7" w:tplc="11122ABA">
      <w:start w:val="1"/>
      <w:numFmt w:val="bullet"/>
      <w:lvlText w:val="•"/>
      <w:lvlJc w:val="left"/>
      <w:rPr>
        <w:rFonts w:hint="default"/>
      </w:rPr>
    </w:lvl>
    <w:lvl w:ilvl="8" w:tplc="6A9443E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5545AD6"/>
    <w:multiLevelType w:val="multilevel"/>
    <w:tmpl w:val="388A8DEA"/>
    <w:lvl w:ilvl="0">
      <w:start w:val="3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Calibri" w:eastAsia="Calibri" w:hAnsi="Calibri" w:hint="default"/>
        <w:b/>
        <w:bCs/>
        <w:color w:val="231F20"/>
        <w:sz w:val="22"/>
        <w:szCs w:val="22"/>
      </w:rPr>
    </w:lvl>
    <w:lvl w:ilvl="3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231F20"/>
        <w:w w:val="131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72F22B5"/>
    <w:multiLevelType w:val="hybridMultilevel"/>
    <w:tmpl w:val="4B58E60E"/>
    <w:lvl w:ilvl="0" w:tplc="6784A63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231F20"/>
        <w:w w:val="131"/>
        <w:sz w:val="22"/>
        <w:szCs w:val="22"/>
      </w:rPr>
    </w:lvl>
    <w:lvl w:ilvl="1" w:tplc="501A7626">
      <w:start w:val="1"/>
      <w:numFmt w:val="bullet"/>
      <w:lvlText w:val="•"/>
      <w:lvlJc w:val="left"/>
      <w:rPr>
        <w:rFonts w:hint="default"/>
      </w:rPr>
    </w:lvl>
    <w:lvl w:ilvl="2" w:tplc="235E2828">
      <w:start w:val="1"/>
      <w:numFmt w:val="bullet"/>
      <w:lvlText w:val="•"/>
      <w:lvlJc w:val="left"/>
      <w:rPr>
        <w:rFonts w:hint="default"/>
      </w:rPr>
    </w:lvl>
    <w:lvl w:ilvl="3" w:tplc="FBF6CF56">
      <w:start w:val="1"/>
      <w:numFmt w:val="bullet"/>
      <w:lvlText w:val="•"/>
      <w:lvlJc w:val="left"/>
      <w:rPr>
        <w:rFonts w:hint="default"/>
      </w:rPr>
    </w:lvl>
    <w:lvl w:ilvl="4" w:tplc="B7D0180A">
      <w:start w:val="1"/>
      <w:numFmt w:val="bullet"/>
      <w:lvlText w:val="•"/>
      <w:lvlJc w:val="left"/>
      <w:rPr>
        <w:rFonts w:hint="default"/>
      </w:rPr>
    </w:lvl>
    <w:lvl w:ilvl="5" w:tplc="B956BF52">
      <w:start w:val="1"/>
      <w:numFmt w:val="bullet"/>
      <w:lvlText w:val="•"/>
      <w:lvlJc w:val="left"/>
      <w:rPr>
        <w:rFonts w:hint="default"/>
      </w:rPr>
    </w:lvl>
    <w:lvl w:ilvl="6" w:tplc="253A751E">
      <w:start w:val="1"/>
      <w:numFmt w:val="bullet"/>
      <w:lvlText w:val="•"/>
      <w:lvlJc w:val="left"/>
      <w:rPr>
        <w:rFonts w:hint="default"/>
      </w:rPr>
    </w:lvl>
    <w:lvl w:ilvl="7" w:tplc="5F14DECE">
      <w:start w:val="1"/>
      <w:numFmt w:val="bullet"/>
      <w:lvlText w:val="•"/>
      <w:lvlJc w:val="left"/>
      <w:rPr>
        <w:rFonts w:hint="default"/>
      </w:rPr>
    </w:lvl>
    <w:lvl w:ilvl="8" w:tplc="1820060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E2B209D"/>
    <w:multiLevelType w:val="multilevel"/>
    <w:tmpl w:val="ED48A92A"/>
    <w:lvl w:ilvl="0">
      <w:start w:val="1"/>
      <w:numFmt w:val="decimal"/>
      <w:lvlText w:val="%1."/>
      <w:lvlJc w:val="left"/>
      <w:pPr>
        <w:ind w:hanging="401"/>
        <w:jc w:val="left"/>
      </w:pPr>
      <w:rPr>
        <w:rFonts w:ascii="Calibri" w:eastAsia="Calibri" w:hAnsi="Calibri" w:hint="default"/>
        <w:b/>
        <w:bCs/>
        <w:color w:val="ED2024"/>
        <w:sz w:val="22"/>
        <w:szCs w:val="22"/>
      </w:rPr>
    </w:lvl>
    <w:lvl w:ilvl="1">
      <w:start w:val="1"/>
      <w:numFmt w:val="decimal"/>
      <w:lvlText w:val="%1.%2"/>
      <w:lvlJc w:val="left"/>
      <w:pPr>
        <w:ind w:hanging="603"/>
        <w:jc w:val="left"/>
      </w:pPr>
      <w:rPr>
        <w:rFonts w:ascii="Calibri" w:eastAsia="Calibri" w:hAnsi="Calibri" w:hint="default"/>
        <w:b/>
        <w:bCs/>
        <w:color w:val="231F20"/>
        <w:sz w:val="22"/>
        <w:szCs w:val="22"/>
      </w:rPr>
    </w:lvl>
    <w:lvl w:ilvl="2">
      <w:start w:val="1"/>
      <w:numFmt w:val="decimal"/>
      <w:lvlText w:val="%1.%2.%3"/>
      <w:lvlJc w:val="left"/>
      <w:pPr>
        <w:ind w:hanging="603"/>
        <w:jc w:val="left"/>
      </w:pPr>
      <w:rPr>
        <w:rFonts w:ascii="Calibri" w:eastAsia="Calibri" w:hAnsi="Calibri" w:hint="default"/>
        <w:b/>
        <w:bCs/>
        <w:color w:val="231F20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7236DA3"/>
    <w:multiLevelType w:val="multilevel"/>
    <w:tmpl w:val="2EA02B8E"/>
    <w:lvl w:ilvl="0">
      <w:start w:val="1"/>
      <w:numFmt w:val="decimal"/>
      <w:lvlText w:val="%1."/>
      <w:lvlJc w:val="left"/>
      <w:pPr>
        <w:ind w:hanging="567"/>
        <w:jc w:val="left"/>
      </w:pPr>
      <w:rPr>
        <w:rFonts w:ascii="Calibri" w:eastAsia="Calibri" w:hAnsi="Calibri" w:hint="default"/>
        <w:b/>
        <w:bCs/>
        <w:color w:val="ED2024"/>
        <w:spacing w:val="-1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ascii="Calibri" w:eastAsia="Calibri" w:hAnsi="Calibri" w:hint="default"/>
        <w:b/>
        <w:bCs/>
        <w:color w:val="231F2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231F20"/>
        <w:w w:val="131"/>
        <w:sz w:val="22"/>
        <w:szCs w:val="22"/>
      </w:rPr>
    </w:lvl>
    <w:lvl w:ilvl="3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color w:val="231F20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05B356E"/>
    <w:multiLevelType w:val="hybridMultilevel"/>
    <w:tmpl w:val="FD4C056C"/>
    <w:lvl w:ilvl="0" w:tplc="516612AA">
      <w:start w:val="1"/>
      <w:numFmt w:val="decimal"/>
      <w:lvlText w:val="%1"/>
      <w:lvlJc w:val="left"/>
      <w:pPr>
        <w:ind w:hanging="125"/>
        <w:jc w:val="left"/>
      </w:pPr>
      <w:rPr>
        <w:rFonts w:ascii="Times New Roman" w:eastAsia="Times New Roman" w:hAnsi="Times New Roman" w:hint="default"/>
        <w:color w:val="231F20"/>
        <w:w w:val="99"/>
        <w:position w:val="10"/>
        <w:sz w:val="14"/>
        <w:szCs w:val="14"/>
      </w:rPr>
    </w:lvl>
    <w:lvl w:ilvl="1" w:tplc="7ECE422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231F20"/>
        <w:w w:val="131"/>
        <w:sz w:val="22"/>
        <w:szCs w:val="22"/>
      </w:rPr>
    </w:lvl>
    <w:lvl w:ilvl="2" w:tplc="4EDCBFC6">
      <w:start w:val="1"/>
      <w:numFmt w:val="bullet"/>
      <w:lvlText w:val="•"/>
      <w:lvlJc w:val="left"/>
      <w:rPr>
        <w:rFonts w:hint="default"/>
      </w:rPr>
    </w:lvl>
    <w:lvl w:ilvl="3" w:tplc="A4CE0C60">
      <w:start w:val="1"/>
      <w:numFmt w:val="bullet"/>
      <w:lvlText w:val="•"/>
      <w:lvlJc w:val="left"/>
      <w:rPr>
        <w:rFonts w:hint="default"/>
      </w:rPr>
    </w:lvl>
    <w:lvl w:ilvl="4" w:tplc="0A06F1C0">
      <w:start w:val="1"/>
      <w:numFmt w:val="bullet"/>
      <w:lvlText w:val="•"/>
      <w:lvlJc w:val="left"/>
      <w:rPr>
        <w:rFonts w:hint="default"/>
      </w:rPr>
    </w:lvl>
    <w:lvl w:ilvl="5" w:tplc="E8A22C98">
      <w:start w:val="1"/>
      <w:numFmt w:val="bullet"/>
      <w:lvlText w:val="•"/>
      <w:lvlJc w:val="left"/>
      <w:rPr>
        <w:rFonts w:hint="default"/>
      </w:rPr>
    </w:lvl>
    <w:lvl w:ilvl="6" w:tplc="427E3194">
      <w:start w:val="1"/>
      <w:numFmt w:val="bullet"/>
      <w:lvlText w:val="•"/>
      <w:lvlJc w:val="left"/>
      <w:rPr>
        <w:rFonts w:hint="default"/>
      </w:rPr>
    </w:lvl>
    <w:lvl w:ilvl="7" w:tplc="4252B3E6">
      <w:start w:val="1"/>
      <w:numFmt w:val="bullet"/>
      <w:lvlText w:val="•"/>
      <w:lvlJc w:val="left"/>
      <w:rPr>
        <w:rFonts w:hint="default"/>
      </w:rPr>
    </w:lvl>
    <w:lvl w:ilvl="8" w:tplc="0F8491F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0EF5D6F"/>
    <w:multiLevelType w:val="multilevel"/>
    <w:tmpl w:val="5DA26FB8"/>
    <w:lvl w:ilvl="0">
      <w:start w:val="3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76"/>
        <w:jc w:val="left"/>
      </w:pPr>
      <w:rPr>
        <w:rFonts w:ascii="Calibri" w:eastAsia="Calibri" w:hAnsi="Calibri" w:hint="default"/>
        <w:b/>
        <w:bCs/>
        <w:color w:val="231F20"/>
        <w:w w:val="99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7F45"/>
    <w:rsid w:val="00290FD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66"/>
      <w:ind w:left="974"/>
      <w:outlineLvl w:val="0"/>
    </w:pPr>
    <w:rPr>
      <w:rFonts w:ascii="Calibri" w:eastAsia="Calibri" w:hAnsi="Calibri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125"/>
      <w:ind w:left="819" w:hanging="68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02" w:hanging="576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40" w:hanging="720"/>
      <w:outlineLvl w:val="3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2"/>
      <w:ind w:left="118"/>
    </w:pPr>
    <w:rPr>
      <w:rFonts w:ascii="Calibri" w:eastAsia="Calibri" w:hAnsi="Calibri"/>
      <w:sz w:val="16"/>
      <w:szCs w:val="16"/>
    </w:rPr>
  </w:style>
  <w:style w:type="paragraph" w:styleId="TOC2">
    <w:name w:val="toc 2"/>
    <w:basedOn w:val="Normal"/>
    <w:uiPriority w:val="1"/>
    <w:qFormat/>
    <w:pPr>
      <w:spacing w:before="101"/>
      <w:ind w:left="541" w:hanging="401"/>
    </w:pPr>
    <w:rPr>
      <w:rFonts w:ascii="Calibri" w:eastAsia="Calibri" w:hAnsi="Calibri"/>
      <w:b/>
      <w:bCs/>
    </w:rPr>
  </w:style>
  <w:style w:type="paragraph" w:styleId="TOC3">
    <w:name w:val="toc 3"/>
    <w:basedOn w:val="Normal"/>
    <w:uiPriority w:val="1"/>
    <w:qFormat/>
    <w:pPr>
      <w:spacing w:before="41"/>
      <w:ind w:left="220"/>
    </w:pPr>
    <w:rPr>
      <w:rFonts w:ascii="Calibri" w:eastAsia="Calibri" w:hAnsi="Calibri"/>
      <w:b/>
      <w:bCs/>
      <w:i/>
    </w:rPr>
  </w:style>
  <w:style w:type="paragraph" w:styleId="TOC4">
    <w:name w:val="toc 4"/>
    <w:basedOn w:val="Normal"/>
    <w:uiPriority w:val="1"/>
    <w:qFormat/>
    <w:pPr>
      <w:spacing w:before="41"/>
      <w:ind w:left="939" w:hanging="603"/>
    </w:pPr>
    <w:rPr>
      <w:rFonts w:ascii="Calibri" w:eastAsia="Calibri" w:hAnsi="Calibri"/>
      <w:b/>
      <w:bCs/>
      <w:sz w:val="18"/>
      <w:szCs w:val="18"/>
    </w:rPr>
  </w:style>
  <w:style w:type="paragraph" w:styleId="TOC5">
    <w:name w:val="toc 5"/>
    <w:basedOn w:val="Normal"/>
    <w:uiPriority w:val="1"/>
    <w:qFormat/>
    <w:pPr>
      <w:spacing w:before="41"/>
      <w:ind w:left="939" w:hanging="603"/>
    </w:pPr>
    <w:rPr>
      <w:rFonts w:ascii="Calibri" w:eastAsia="Calibri" w:hAnsi="Calibri"/>
      <w:b/>
      <w:bCs/>
      <w:i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0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4401</Words>
  <Characters>25092</Characters>
  <Application>Microsoft Office Word</Application>
  <DocSecurity>0</DocSecurity>
  <Lines>209</Lines>
  <Paragraphs>58</Paragraphs>
  <ScaleCrop>false</ScaleCrop>
  <Company>Sovereign Bank</Company>
  <LinksUpToDate>false</LinksUpToDate>
  <CharactersWithSpaces>29435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N031603</dc:creator>
  <cp:lastModifiedBy>Parrish, Rut</cp:lastModifiedBy>
  <cp:revision>2</cp:revision>
  <dcterms:created xsi:type="dcterms:W3CDTF">2016-01-08T15:41:00Z</dcterms:created>
  <dcterms:modified xsi:type="dcterms:W3CDTF">2016-01-15T21:37:00Z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2015-12-02T00:00:00Z</vt:filetime>
  </property>
  <property fmtid="{D5CDD505-2E9C-101B-9397-08002B2CF9AE}" pid="3" name="LastSaved">
    <vt:filetime>2016-01-08T00:00:00Z</vt:filetime>
  </property>
</Properties>
</file>