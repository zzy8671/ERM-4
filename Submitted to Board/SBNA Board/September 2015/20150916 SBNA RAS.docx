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4EB" w:rsidRPr="00C71EE2" w:rsidRDefault="001014EB" w:rsidP="0043779F">
      <w:pPr>
        <w:spacing w:line="240" w:lineRule="auto"/>
        <w:jc w:val="both"/>
        <w:rPr>
          <w:rFonts w:asciiTheme="minorHAnsi" w:hAnsiTheme="minorHAnsi"/>
          <w:sz w:val="20"/>
          <w:szCs w:val="20"/>
        </w:rPr>
      </w:pPr>
    </w:p>
    <w:p w:rsidR="00C45D23" w:rsidRPr="00C71EE2" w:rsidRDefault="00C45D23" w:rsidP="0043779F">
      <w:pPr>
        <w:spacing w:line="240" w:lineRule="auto"/>
        <w:jc w:val="both"/>
        <w:rPr>
          <w:rFonts w:asciiTheme="minorHAnsi" w:hAnsiTheme="minorHAnsi"/>
          <w:sz w:val="20"/>
          <w:szCs w:val="20"/>
        </w:rPr>
      </w:pPr>
    </w:p>
    <w:p w:rsidR="00C45D23" w:rsidRPr="00C71EE2" w:rsidRDefault="00C45D23" w:rsidP="0043779F">
      <w:pPr>
        <w:spacing w:line="240" w:lineRule="auto"/>
        <w:jc w:val="both"/>
        <w:rPr>
          <w:rFonts w:asciiTheme="minorHAnsi" w:hAnsiTheme="minorHAnsi"/>
          <w:sz w:val="20"/>
          <w:szCs w:val="20"/>
        </w:rPr>
      </w:pPr>
    </w:p>
    <w:p w:rsidR="00324566" w:rsidRPr="00C71EE2" w:rsidRDefault="00F6622C" w:rsidP="0043779F">
      <w:pPr>
        <w:spacing w:line="240" w:lineRule="auto"/>
        <w:jc w:val="both"/>
        <w:rPr>
          <w:rFonts w:asciiTheme="minorHAnsi" w:hAnsiTheme="minorHAnsi"/>
          <w:sz w:val="20"/>
          <w:szCs w:val="20"/>
        </w:rPr>
      </w:pPr>
      <w:r w:rsidRPr="00C71EE2">
        <w:rPr>
          <w:rFonts w:asciiTheme="minorHAnsi" w:hAnsiTheme="minorHAnsi"/>
          <w:noProof/>
          <w:sz w:val="20"/>
          <w:szCs w:val="20"/>
          <w:lang w:bidi="ar-SA"/>
        </w:rPr>
        <mc:AlternateContent>
          <mc:Choice Requires="wps">
            <w:drawing>
              <wp:anchor distT="0" distB="0" distL="114300" distR="114300" simplePos="0" relativeHeight="251658240" behindDoc="0" locked="0" layoutInCell="1" allowOverlap="1" wp14:anchorId="6A5E1C50" wp14:editId="3771157C">
                <wp:simplePos x="0" y="0"/>
                <wp:positionH relativeFrom="column">
                  <wp:posOffset>360680</wp:posOffset>
                </wp:positionH>
                <wp:positionV relativeFrom="paragraph">
                  <wp:posOffset>173990</wp:posOffset>
                </wp:positionV>
                <wp:extent cx="5151755" cy="6963410"/>
                <wp:effectExtent l="0" t="0" r="0" b="889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1755" cy="696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24AF" w:rsidRDefault="00D724AF" w:rsidP="00707E0C">
                            <w:pPr>
                              <w:ind w:left="-108"/>
                              <w:jc w:val="center"/>
                              <w:rPr>
                                <w:rFonts w:ascii="Cambria" w:hAnsi="Cambria"/>
                                <w:b/>
                                <w:color w:val="FF0000"/>
                                <w:sz w:val="56"/>
                                <w:szCs w:val="56"/>
                              </w:rPr>
                            </w:pPr>
                            <w:r>
                              <w:rPr>
                                <w:rFonts w:ascii="Cambria" w:hAnsi="Cambria"/>
                                <w:b/>
                                <w:color w:val="FF0000"/>
                                <w:sz w:val="56"/>
                                <w:szCs w:val="56"/>
                              </w:rPr>
                              <w:t>Santander Bank N.A.</w:t>
                            </w:r>
                          </w:p>
                          <w:p w:rsidR="00D724AF" w:rsidRDefault="00D724AF" w:rsidP="00707E0C">
                            <w:pPr>
                              <w:ind w:left="-108"/>
                              <w:jc w:val="center"/>
                              <w:rPr>
                                <w:color w:val="FF0000"/>
                                <w:sz w:val="56"/>
                                <w:szCs w:val="56"/>
                              </w:rPr>
                            </w:pPr>
                            <w:r>
                              <w:rPr>
                                <w:rFonts w:ascii="Cambria" w:hAnsi="Cambria"/>
                                <w:b/>
                                <w:color w:val="FF0000"/>
                                <w:sz w:val="56"/>
                                <w:szCs w:val="56"/>
                              </w:rPr>
                              <w:t>(SBNA)</w:t>
                            </w:r>
                          </w:p>
                          <w:p w:rsidR="00D724AF" w:rsidRDefault="00D724AF" w:rsidP="00BD5A3E">
                            <w:pPr>
                              <w:ind w:left="-108"/>
                              <w:jc w:val="center"/>
                              <w:rPr>
                                <w:color w:val="FF0000"/>
                                <w:sz w:val="56"/>
                                <w:szCs w:val="56"/>
                              </w:rPr>
                            </w:pPr>
                          </w:p>
                          <w:p w:rsidR="00D724AF" w:rsidRDefault="00D724AF" w:rsidP="00324566">
                            <w:pPr>
                              <w:rPr>
                                <w:color w:val="FF0000"/>
                                <w:sz w:val="56"/>
                                <w:szCs w:val="56"/>
                              </w:rPr>
                            </w:pPr>
                          </w:p>
                          <w:p w:rsidR="00D724AF" w:rsidRPr="00BD5A3E" w:rsidRDefault="00D724AF" w:rsidP="00324566">
                            <w:pPr>
                              <w:rPr>
                                <w:color w:val="FF0000"/>
                                <w:sz w:val="56"/>
                                <w:szCs w:val="56"/>
                              </w:rPr>
                            </w:pPr>
                          </w:p>
                          <w:p w:rsidR="00D724AF" w:rsidRPr="00BD5A3E" w:rsidRDefault="00D724AF" w:rsidP="00BD5A3E">
                            <w:pPr>
                              <w:ind w:left="-108"/>
                              <w:jc w:val="center"/>
                              <w:rPr>
                                <w:color w:val="FF0000"/>
                                <w:sz w:val="56"/>
                                <w:szCs w:val="56"/>
                              </w:rPr>
                            </w:pPr>
                            <w:r w:rsidRPr="00962115">
                              <w:rPr>
                                <w:noProof/>
                                <w:color w:val="FF0000"/>
                                <w:sz w:val="56"/>
                                <w:szCs w:val="56"/>
                                <w:lang w:bidi="ar-SA"/>
                              </w:rPr>
                              <w:drawing>
                                <wp:inline distT="0" distB="0" distL="0" distR="0" wp14:anchorId="6BBA2CE1" wp14:editId="60589C1D">
                                  <wp:extent cx="2200275" cy="78105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0322"/>
                                          <a:stretch/>
                                        </pic:blipFill>
                                        <pic:spPr bwMode="auto">
                                          <a:xfrm>
                                            <a:off x="0" y="0"/>
                                            <a:ext cx="2200275" cy="781050"/>
                                          </a:xfrm>
                                          <a:prstGeom prst="rect">
                                            <a:avLst/>
                                          </a:prstGeom>
                                          <a:noFill/>
                                          <a:ln>
                                            <a:noFill/>
                                          </a:ln>
                                          <a:extLst>
                                            <a:ext uri="{53640926-AAD7-44D8-BBD7-CCE9431645EC}">
                                              <a14:shadowObscured xmlns:a14="http://schemas.microsoft.com/office/drawing/2010/main"/>
                                            </a:ext>
                                          </a:extLst>
                                        </pic:spPr>
                                      </pic:pic>
                                    </a:graphicData>
                                  </a:graphic>
                                </wp:inline>
                              </w:drawing>
                            </w:r>
                          </w:p>
                          <w:p w:rsidR="00D724AF" w:rsidRDefault="00D724AF" w:rsidP="00C976F2">
                            <w:pPr>
                              <w:ind w:left="-108"/>
                              <w:jc w:val="center"/>
                              <w:rPr>
                                <w:color w:val="FF0000"/>
                                <w:sz w:val="56"/>
                                <w:szCs w:val="56"/>
                              </w:rPr>
                            </w:pPr>
                          </w:p>
                          <w:p w:rsidR="00D724AF" w:rsidRDefault="00D724AF" w:rsidP="00C976F2">
                            <w:pPr>
                              <w:ind w:left="-108"/>
                              <w:jc w:val="center"/>
                              <w:rPr>
                                <w:color w:val="FF0000"/>
                                <w:sz w:val="56"/>
                                <w:szCs w:val="56"/>
                              </w:rPr>
                            </w:pPr>
                          </w:p>
                          <w:p w:rsidR="00D724AF" w:rsidRDefault="00D724AF" w:rsidP="00324566">
                            <w:pPr>
                              <w:spacing w:after="0"/>
                              <w:ind w:left="-108"/>
                              <w:jc w:val="center"/>
                              <w:rPr>
                                <w:b/>
                                <w:color w:val="FF0000"/>
                                <w:sz w:val="56"/>
                                <w:szCs w:val="56"/>
                              </w:rPr>
                            </w:pPr>
                            <w:r>
                              <w:rPr>
                                <w:b/>
                                <w:color w:val="FF0000"/>
                                <w:sz w:val="56"/>
                                <w:szCs w:val="56"/>
                              </w:rPr>
                              <w:t>RISK APPETITE STATEMENT</w:t>
                            </w:r>
                          </w:p>
                          <w:p w:rsidR="00D724AF" w:rsidRPr="00E03A68" w:rsidRDefault="00D724AF" w:rsidP="00C976F2">
                            <w:pPr>
                              <w:ind w:left="-108"/>
                              <w:jc w:val="center"/>
                              <w:rPr>
                                <w:color w:val="FF0000"/>
                              </w:rPr>
                            </w:pPr>
                          </w:p>
                          <w:p w:rsidR="00D724AF" w:rsidRDefault="00D724AF" w:rsidP="00BD5A3E">
                            <w:pPr>
                              <w:ind w:left="-108"/>
                              <w:jc w:val="center"/>
                              <w:rPr>
                                <w:color w:val="FF0000"/>
                                <w:sz w:val="56"/>
                                <w:szCs w:val="56"/>
                              </w:rPr>
                            </w:pPr>
                          </w:p>
                          <w:p w:rsidR="00D724AF" w:rsidRDefault="00D724AF" w:rsidP="00BD5A3E">
                            <w:pPr>
                              <w:ind w:left="-108"/>
                              <w:jc w:val="center"/>
                              <w:rPr>
                                <w:color w:val="FF0000"/>
                                <w:sz w:val="56"/>
                                <w:szCs w:val="56"/>
                              </w:rPr>
                            </w:pPr>
                          </w:p>
                          <w:p w:rsidR="00D724AF" w:rsidRDefault="00D724AF" w:rsidP="00BD5A3E">
                            <w:pPr>
                              <w:ind w:left="-108"/>
                              <w:jc w:val="center"/>
                              <w:rPr>
                                <w:color w:val="FF0000"/>
                                <w:sz w:val="56"/>
                                <w:szCs w:val="56"/>
                              </w:rPr>
                            </w:pPr>
                          </w:p>
                          <w:p w:rsidR="00D724AF" w:rsidRDefault="00D724AF" w:rsidP="00BD5A3E">
                            <w:pPr>
                              <w:ind w:left="-108"/>
                              <w:jc w:val="center"/>
                              <w:rPr>
                                <w:color w:val="FF0000"/>
                                <w:sz w:val="56"/>
                                <w:szCs w:val="56"/>
                              </w:rPr>
                            </w:pPr>
                            <w:r>
                              <w:rPr>
                                <w:color w:val="FF0000"/>
                                <w:sz w:val="56"/>
                                <w:szCs w:val="56"/>
                              </w:rPr>
                              <w:t xml:space="preserve">ENTERPRISE </w:t>
                            </w:r>
                          </w:p>
                          <w:p w:rsidR="00D724AF" w:rsidRPr="00E03A68" w:rsidRDefault="00D724AF" w:rsidP="00BD5A3E">
                            <w:pPr>
                              <w:ind w:left="-108"/>
                              <w:jc w:val="center"/>
                              <w:rPr>
                                <w:color w:val="FF0000"/>
                              </w:rPr>
                            </w:pPr>
                            <w:r>
                              <w:rPr>
                                <w:color w:val="FF0000"/>
                                <w:sz w:val="56"/>
                                <w:szCs w:val="56"/>
                              </w:rPr>
                              <w:t xml:space="preserve">CREDIT </w:t>
                            </w:r>
                            <w:r w:rsidRPr="00E03A68">
                              <w:rPr>
                                <w:color w:val="FF0000"/>
                                <w:sz w:val="56"/>
                                <w:szCs w:val="56"/>
                              </w:rPr>
                              <w:t>POLICY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8.4pt;margin-top:13.7pt;width:405.65pt;height:54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" filled="f" stroked="f">
                <v:textbox>
                  <w:txbxContent>
                    <w:p w:rsidR="00D724AF" w:rsidRDefault="00D724AF" w:rsidP="00707E0C">
                      <w:pPr>
                        <w:ind w:left="-108"/>
                        <w:jc w:val="center"/>
                        <w:rPr>
                          <w:rFonts w:ascii="Cambria" w:hAnsi="Cambria"/>
                          <w:b/>
                          <w:color w:val="FF0000"/>
                          <w:sz w:val="56"/>
                          <w:szCs w:val="56"/>
                        </w:rPr>
                      </w:pPr>
                      <w:r>
                        <w:rPr>
                          <w:rFonts w:ascii="Cambria" w:hAnsi="Cambria"/>
                          <w:b/>
                          <w:color w:val="FF0000"/>
                          <w:sz w:val="56"/>
                          <w:szCs w:val="56"/>
                        </w:rPr>
                        <w:t>Santander Bank N.A.</w:t>
                      </w:r>
                    </w:p>
                    <w:p w:rsidR="00D724AF" w:rsidRDefault="00D724AF" w:rsidP="00707E0C">
                      <w:pPr>
                        <w:ind w:left="-108"/>
                        <w:jc w:val="center"/>
                        <w:rPr>
                          <w:color w:val="FF0000"/>
                          <w:sz w:val="56"/>
                          <w:szCs w:val="56"/>
                        </w:rPr>
                      </w:pPr>
                      <w:r>
                        <w:rPr>
                          <w:rFonts w:ascii="Cambria" w:hAnsi="Cambria"/>
                          <w:b/>
                          <w:color w:val="FF0000"/>
                          <w:sz w:val="56"/>
                          <w:szCs w:val="56"/>
                        </w:rPr>
                        <w:t>(SBNA)</w:t>
                      </w:r>
                    </w:p>
                    <w:p w:rsidR="00D724AF" w:rsidRDefault="00D724AF" w:rsidP="00BD5A3E">
                      <w:pPr>
                        <w:ind w:left="-108"/>
                        <w:jc w:val="center"/>
                        <w:rPr>
                          <w:color w:val="FF0000"/>
                          <w:sz w:val="56"/>
                          <w:szCs w:val="56"/>
                        </w:rPr>
                      </w:pPr>
                    </w:p>
                    <w:p w:rsidR="00D724AF" w:rsidRDefault="00D724AF" w:rsidP="00324566">
                      <w:pPr>
                        <w:rPr>
                          <w:color w:val="FF0000"/>
                          <w:sz w:val="56"/>
                          <w:szCs w:val="56"/>
                        </w:rPr>
                      </w:pPr>
                    </w:p>
                    <w:p w:rsidR="00D724AF" w:rsidRPr="00BD5A3E" w:rsidRDefault="00D724AF" w:rsidP="00324566">
                      <w:pPr>
                        <w:rPr>
                          <w:color w:val="FF0000"/>
                          <w:sz w:val="56"/>
                          <w:szCs w:val="56"/>
                        </w:rPr>
                      </w:pPr>
                    </w:p>
                    <w:p w:rsidR="00D724AF" w:rsidRPr="00BD5A3E" w:rsidRDefault="00D724AF" w:rsidP="00BD5A3E">
                      <w:pPr>
                        <w:ind w:left="-108"/>
                        <w:jc w:val="center"/>
                        <w:rPr>
                          <w:color w:val="FF0000"/>
                          <w:sz w:val="56"/>
                          <w:szCs w:val="56"/>
                        </w:rPr>
                      </w:pPr>
                      <w:r w:rsidRPr="00962115">
                        <w:rPr>
                          <w:noProof/>
                          <w:color w:val="FF0000"/>
                          <w:sz w:val="56"/>
                          <w:szCs w:val="56"/>
                          <w:lang w:bidi="ar-SA"/>
                        </w:rPr>
                        <w:drawing>
                          <wp:inline distT="0" distB="0" distL="0" distR="0" wp14:anchorId="6BBA2CE1" wp14:editId="60589C1D">
                            <wp:extent cx="2200275" cy="78105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0322"/>
                                    <a:stretch/>
                                  </pic:blipFill>
                                  <pic:spPr bwMode="auto">
                                    <a:xfrm>
                                      <a:off x="0" y="0"/>
                                      <a:ext cx="2200275" cy="781050"/>
                                    </a:xfrm>
                                    <a:prstGeom prst="rect">
                                      <a:avLst/>
                                    </a:prstGeom>
                                    <a:noFill/>
                                    <a:ln>
                                      <a:noFill/>
                                    </a:ln>
                                    <a:extLst>
                                      <a:ext uri="{53640926-AAD7-44D8-BBD7-CCE9431645EC}">
                                        <a14:shadowObscured xmlns:a14="http://schemas.microsoft.com/office/drawing/2010/main"/>
                                      </a:ext>
                                    </a:extLst>
                                  </pic:spPr>
                                </pic:pic>
                              </a:graphicData>
                            </a:graphic>
                          </wp:inline>
                        </w:drawing>
                      </w:r>
                    </w:p>
                    <w:p w:rsidR="00D724AF" w:rsidRDefault="00D724AF" w:rsidP="00C976F2">
                      <w:pPr>
                        <w:ind w:left="-108"/>
                        <w:jc w:val="center"/>
                        <w:rPr>
                          <w:color w:val="FF0000"/>
                          <w:sz w:val="56"/>
                          <w:szCs w:val="56"/>
                        </w:rPr>
                      </w:pPr>
                    </w:p>
                    <w:p w:rsidR="00D724AF" w:rsidRDefault="00D724AF" w:rsidP="00C976F2">
                      <w:pPr>
                        <w:ind w:left="-108"/>
                        <w:jc w:val="center"/>
                        <w:rPr>
                          <w:color w:val="FF0000"/>
                          <w:sz w:val="56"/>
                          <w:szCs w:val="56"/>
                        </w:rPr>
                      </w:pPr>
                    </w:p>
                    <w:p w:rsidR="00D724AF" w:rsidRDefault="00D724AF" w:rsidP="00324566">
                      <w:pPr>
                        <w:spacing w:after="0"/>
                        <w:ind w:left="-108"/>
                        <w:jc w:val="center"/>
                        <w:rPr>
                          <w:b/>
                          <w:color w:val="FF0000"/>
                          <w:sz w:val="56"/>
                          <w:szCs w:val="56"/>
                        </w:rPr>
                      </w:pPr>
                      <w:r>
                        <w:rPr>
                          <w:b/>
                          <w:color w:val="FF0000"/>
                          <w:sz w:val="56"/>
                          <w:szCs w:val="56"/>
                        </w:rPr>
                        <w:t>RISK APPETITE STATEMENT</w:t>
                      </w:r>
                    </w:p>
                    <w:p w:rsidR="00D724AF" w:rsidRPr="00E03A68" w:rsidRDefault="00D724AF" w:rsidP="00C976F2">
                      <w:pPr>
                        <w:ind w:left="-108"/>
                        <w:jc w:val="center"/>
                        <w:rPr>
                          <w:color w:val="FF0000"/>
                        </w:rPr>
                      </w:pPr>
                    </w:p>
                    <w:p w:rsidR="00D724AF" w:rsidRDefault="00D724AF" w:rsidP="00BD5A3E">
                      <w:pPr>
                        <w:ind w:left="-108"/>
                        <w:jc w:val="center"/>
                        <w:rPr>
                          <w:color w:val="FF0000"/>
                          <w:sz w:val="56"/>
                          <w:szCs w:val="56"/>
                        </w:rPr>
                      </w:pPr>
                    </w:p>
                    <w:p w:rsidR="00D724AF" w:rsidRDefault="00D724AF" w:rsidP="00BD5A3E">
                      <w:pPr>
                        <w:ind w:left="-108"/>
                        <w:jc w:val="center"/>
                        <w:rPr>
                          <w:color w:val="FF0000"/>
                          <w:sz w:val="56"/>
                          <w:szCs w:val="56"/>
                        </w:rPr>
                      </w:pPr>
                    </w:p>
                    <w:p w:rsidR="00D724AF" w:rsidRDefault="00D724AF" w:rsidP="00BD5A3E">
                      <w:pPr>
                        <w:ind w:left="-108"/>
                        <w:jc w:val="center"/>
                        <w:rPr>
                          <w:color w:val="FF0000"/>
                          <w:sz w:val="56"/>
                          <w:szCs w:val="56"/>
                        </w:rPr>
                      </w:pPr>
                    </w:p>
                    <w:p w:rsidR="00D724AF" w:rsidRDefault="00D724AF" w:rsidP="00BD5A3E">
                      <w:pPr>
                        <w:ind w:left="-108"/>
                        <w:jc w:val="center"/>
                        <w:rPr>
                          <w:color w:val="FF0000"/>
                          <w:sz w:val="56"/>
                          <w:szCs w:val="56"/>
                        </w:rPr>
                      </w:pPr>
                      <w:r>
                        <w:rPr>
                          <w:color w:val="FF0000"/>
                          <w:sz w:val="56"/>
                          <w:szCs w:val="56"/>
                        </w:rPr>
                        <w:t xml:space="preserve">ENTERPRISE </w:t>
                      </w:r>
                    </w:p>
                    <w:p w:rsidR="00D724AF" w:rsidRPr="00E03A68" w:rsidRDefault="00D724AF" w:rsidP="00BD5A3E">
                      <w:pPr>
                        <w:ind w:left="-108"/>
                        <w:jc w:val="center"/>
                        <w:rPr>
                          <w:color w:val="FF0000"/>
                        </w:rPr>
                      </w:pPr>
                      <w:r>
                        <w:rPr>
                          <w:color w:val="FF0000"/>
                          <w:sz w:val="56"/>
                          <w:szCs w:val="56"/>
                        </w:rPr>
                        <w:t xml:space="preserve">CREDIT </w:t>
                      </w:r>
                      <w:r w:rsidRPr="00E03A68">
                        <w:rPr>
                          <w:color w:val="FF0000"/>
                          <w:sz w:val="56"/>
                          <w:szCs w:val="56"/>
                        </w:rPr>
                        <w:t>POLICY</w:t>
                      </w:r>
                    </w:p>
                  </w:txbxContent>
                </v:textbox>
              </v:shape>
            </w:pict>
          </mc:Fallback>
        </mc:AlternateContent>
      </w:r>
    </w:p>
    <w:p w:rsidR="001014EB" w:rsidRPr="00C71EE2" w:rsidRDefault="001014EB" w:rsidP="0043779F">
      <w:pPr>
        <w:spacing w:line="240" w:lineRule="auto"/>
        <w:jc w:val="both"/>
        <w:rPr>
          <w:rFonts w:asciiTheme="minorHAnsi" w:hAnsiTheme="minorHAnsi"/>
          <w:sz w:val="20"/>
          <w:szCs w:val="20"/>
        </w:rPr>
      </w:pPr>
    </w:p>
    <w:p w:rsidR="001014EB" w:rsidRPr="00C71EE2" w:rsidRDefault="001014EB" w:rsidP="0043779F">
      <w:pPr>
        <w:spacing w:line="240" w:lineRule="auto"/>
        <w:jc w:val="both"/>
        <w:rPr>
          <w:rFonts w:asciiTheme="minorHAnsi" w:hAnsiTheme="minorHAnsi"/>
          <w:sz w:val="20"/>
          <w:szCs w:val="20"/>
        </w:rPr>
      </w:pPr>
    </w:p>
    <w:tbl>
      <w:tblPr>
        <w:tblW w:w="9356" w:type="dxa"/>
        <w:tblInd w:w="108" w:type="dxa"/>
        <w:tblLayout w:type="fixed"/>
        <w:tblLook w:val="01E0" w:firstRow="1" w:lastRow="1" w:firstColumn="1" w:lastColumn="1" w:noHBand="0" w:noVBand="0"/>
      </w:tblPr>
      <w:tblGrid>
        <w:gridCol w:w="4536"/>
        <w:gridCol w:w="4820"/>
      </w:tblGrid>
      <w:tr w:rsidR="001014EB" w:rsidRPr="00C71EE2" w:rsidTr="00DE55AB">
        <w:tc>
          <w:tcPr>
            <w:tcW w:w="4536" w:type="dxa"/>
          </w:tcPr>
          <w:p w:rsidR="001014EB" w:rsidRPr="00C71EE2" w:rsidRDefault="001014EB" w:rsidP="0043779F">
            <w:pPr>
              <w:spacing w:line="240" w:lineRule="auto"/>
              <w:jc w:val="both"/>
              <w:rPr>
                <w:rFonts w:asciiTheme="minorHAnsi" w:hAnsiTheme="minorHAnsi"/>
                <w:sz w:val="20"/>
                <w:szCs w:val="20"/>
              </w:rPr>
            </w:pPr>
          </w:p>
          <w:p w:rsidR="001014EB" w:rsidRPr="00C71EE2" w:rsidRDefault="001014EB" w:rsidP="0043779F">
            <w:pPr>
              <w:spacing w:line="240" w:lineRule="auto"/>
              <w:jc w:val="both"/>
              <w:rPr>
                <w:rFonts w:asciiTheme="minorHAnsi" w:hAnsiTheme="minorHAnsi"/>
                <w:sz w:val="20"/>
                <w:szCs w:val="20"/>
              </w:rPr>
            </w:pPr>
          </w:p>
        </w:tc>
        <w:tc>
          <w:tcPr>
            <w:tcW w:w="4820" w:type="dxa"/>
            <w:vAlign w:val="center"/>
          </w:tcPr>
          <w:p w:rsidR="001014EB" w:rsidRPr="00C71EE2" w:rsidRDefault="001014EB" w:rsidP="0043779F">
            <w:pPr>
              <w:spacing w:line="240" w:lineRule="auto"/>
              <w:jc w:val="both"/>
              <w:rPr>
                <w:rFonts w:asciiTheme="minorHAnsi" w:hAnsiTheme="minorHAnsi"/>
                <w:sz w:val="20"/>
                <w:szCs w:val="20"/>
              </w:rPr>
            </w:pPr>
          </w:p>
        </w:tc>
      </w:tr>
    </w:tbl>
    <w:p w:rsidR="001014EB" w:rsidRPr="00C71EE2" w:rsidRDefault="001014EB" w:rsidP="0043779F">
      <w:pPr>
        <w:spacing w:line="240" w:lineRule="auto"/>
        <w:jc w:val="both"/>
        <w:rPr>
          <w:rFonts w:asciiTheme="minorHAnsi" w:hAnsiTheme="minorHAnsi"/>
          <w:sz w:val="20"/>
          <w:szCs w:val="20"/>
        </w:rPr>
      </w:pPr>
    </w:p>
    <w:p w:rsidR="001014EB" w:rsidRPr="00C71EE2" w:rsidRDefault="001014EB" w:rsidP="0043779F">
      <w:pPr>
        <w:spacing w:line="240" w:lineRule="auto"/>
        <w:jc w:val="both"/>
        <w:rPr>
          <w:rFonts w:asciiTheme="minorHAnsi" w:hAnsiTheme="minorHAnsi"/>
          <w:sz w:val="20"/>
          <w:szCs w:val="20"/>
        </w:rPr>
      </w:pPr>
    </w:p>
    <w:p w:rsidR="001014EB" w:rsidRPr="00C71EE2" w:rsidRDefault="0021288C" w:rsidP="0043779F">
      <w:pPr>
        <w:spacing w:line="240" w:lineRule="auto"/>
        <w:jc w:val="both"/>
        <w:rPr>
          <w:rFonts w:asciiTheme="minorHAnsi" w:hAnsiTheme="minorHAnsi"/>
          <w:sz w:val="20"/>
          <w:szCs w:val="20"/>
        </w:rPr>
      </w:pPr>
      <w:r w:rsidRPr="00C71EE2">
        <w:rPr>
          <w:rFonts w:asciiTheme="minorHAnsi" w:hAnsiTheme="minorHAnsi"/>
          <w:noProof/>
          <w:sz w:val="20"/>
          <w:szCs w:val="20"/>
          <w:lang w:bidi="ar-SA"/>
        </w:rPr>
        <mc:AlternateContent>
          <mc:Choice Requires="wps">
            <w:drawing>
              <wp:anchor distT="0" distB="0" distL="114300" distR="114300" simplePos="0" relativeHeight="251656192" behindDoc="0" locked="0" layoutInCell="1" allowOverlap="1" wp14:anchorId="08520985" wp14:editId="4E43F421">
                <wp:simplePos x="0" y="0"/>
                <wp:positionH relativeFrom="column">
                  <wp:posOffset>444500</wp:posOffset>
                </wp:positionH>
                <wp:positionV relativeFrom="paragraph">
                  <wp:posOffset>-3810</wp:posOffset>
                </wp:positionV>
                <wp:extent cx="5016500" cy="1143000"/>
                <wp:effectExtent l="0" t="0" r="0" b="0"/>
                <wp:wrapNone/>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65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DE0000"/>
                              </a:solidFill>
                              <a:miter lim="800000"/>
                              <a:headEnd/>
                              <a:tailEnd/>
                            </a14:hiddenLine>
                          </a:ext>
                        </a:extLst>
                      </wps:spPr>
                      <wps:txbx>
                        <w:txbxContent>
                          <w:p w:rsidR="00D724AF" w:rsidRPr="00E7187D" w:rsidRDefault="00D724AF" w:rsidP="00E7187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left:0;text-align:left;margin-left:35pt;margin-top:-.3pt;width:395pt;height:90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" filled="f" stroked="f" strokecolor="#de0000" strokeweight="1.5pt">
                <v:textbox>
                  <w:txbxContent>
                    <w:p w:rsidR="00D724AF" w:rsidRPr="00E7187D" w:rsidRDefault="00D724AF" w:rsidP="00E7187D"/>
                  </w:txbxContent>
                </v:textbox>
              </v:rect>
            </w:pict>
          </mc:Fallback>
        </mc:AlternateContent>
      </w:r>
    </w:p>
    <w:p w:rsidR="001014EB" w:rsidRPr="00C71EE2" w:rsidRDefault="001014EB" w:rsidP="0043779F">
      <w:pPr>
        <w:spacing w:line="240" w:lineRule="auto"/>
        <w:jc w:val="both"/>
        <w:rPr>
          <w:rFonts w:asciiTheme="minorHAnsi" w:hAnsiTheme="minorHAnsi"/>
          <w:sz w:val="20"/>
          <w:szCs w:val="20"/>
        </w:rPr>
      </w:pPr>
    </w:p>
    <w:p w:rsidR="001014EB" w:rsidRPr="00C71EE2" w:rsidRDefault="001014EB" w:rsidP="0043779F">
      <w:pPr>
        <w:spacing w:line="240" w:lineRule="auto"/>
        <w:jc w:val="both"/>
        <w:rPr>
          <w:rFonts w:asciiTheme="minorHAnsi" w:hAnsiTheme="minorHAnsi"/>
          <w:sz w:val="20"/>
          <w:szCs w:val="20"/>
        </w:rPr>
      </w:pPr>
    </w:p>
    <w:p w:rsidR="001014EB" w:rsidRPr="00C71EE2" w:rsidRDefault="001014EB" w:rsidP="0043779F">
      <w:pPr>
        <w:spacing w:line="240" w:lineRule="auto"/>
        <w:jc w:val="both"/>
        <w:rPr>
          <w:rFonts w:asciiTheme="minorHAnsi" w:hAnsiTheme="minorHAnsi"/>
          <w:sz w:val="20"/>
          <w:szCs w:val="20"/>
        </w:rPr>
      </w:pPr>
    </w:p>
    <w:p w:rsidR="001014EB" w:rsidRPr="00C71EE2" w:rsidRDefault="001014EB" w:rsidP="0043779F">
      <w:pPr>
        <w:spacing w:line="240" w:lineRule="auto"/>
        <w:jc w:val="both"/>
        <w:rPr>
          <w:rFonts w:asciiTheme="minorHAnsi" w:hAnsiTheme="minorHAnsi"/>
          <w:sz w:val="20"/>
          <w:szCs w:val="20"/>
        </w:rPr>
      </w:pPr>
    </w:p>
    <w:p w:rsidR="001014EB" w:rsidRPr="00C71EE2" w:rsidRDefault="001014EB" w:rsidP="0043779F">
      <w:pPr>
        <w:spacing w:line="240" w:lineRule="auto"/>
        <w:jc w:val="both"/>
        <w:rPr>
          <w:rFonts w:asciiTheme="minorHAnsi" w:hAnsiTheme="minorHAnsi"/>
          <w:sz w:val="20"/>
          <w:szCs w:val="20"/>
        </w:rPr>
      </w:pPr>
    </w:p>
    <w:p w:rsidR="001014EB" w:rsidRPr="00C71EE2" w:rsidRDefault="001014EB" w:rsidP="0043779F">
      <w:pPr>
        <w:spacing w:line="240" w:lineRule="auto"/>
        <w:jc w:val="both"/>
        <w:rPr>
          <w:rFonts w:asciiTheme="minorHAnsi" w:hAnsiTheme="minorHAnsi"/>
          <w:sz w:val="20"/>
          <w:szCs w:val="20"/>
        </w:rPr>
      </w:pPr>
    </w:p>
    <w:p w:rsidR="001014EB" w:rsidRPr="00C71EE2" w:rsidRDefault="001014EB" w:rsidP="0043779F">
      <w:pPr>
        <w:spacing w:line="240" w:lineRule="auto"/>
        <w:jc w:val="both"/>
        <w:rPr>
          <w:rFonts w:asciiTheme="minorHAnsi" w:hAnsiTheme="minorHAnsi"/>
          <w:b/>
          <w:bCs/>
          <w:iCs/>
          <w:caps/>
          <w:sz w:val="20"/>
          <w:szCs w:val="20"/>
        </w:rPr>
      </w:pPr>
    </w:p>
    <w:p w:rsidR="00881317" w:rsidRPr="00C71EE2" w:rsidRDefault="001014EB" w:rsidP="0043779F">
      <w:pPr>
        <w:spacing w:line="240" w:lineRule="auto"/>
        <w:jc w:val="both"/>
        <w:rPr>
          <w:rStyle w:val="Hyperlink"/>
          <w:rFonts w:asciiTheme="minorHAnsi" w:hAnsiTheme="minorHAnsi" w:cs="Calibri"/>
          <w:noProof/>
          <w:sz w:val="20"/>
          <w:szCs w:val="20"/>
          <w:lang w:val="en-GB" w:bidi="ar-SA"/>
        </w:rPr>
      </w:pPr>
      <w:r w:rsidRPr="00C71EE2">
        <w:rPr>
          <w:rFonts w:asciiTheme="minorHAnsi" w:hAnsiTheme="minorHAnsi"/>
          <w:b/>
          <w:bCs/>
          <w:iCs/>
          <w:caps/>
          <w:sz w:val="20"/>
          <w:szCs w:val="20"/>
        </w:rPr>
        <w:br w:type="page"/>
      </w:r>
      <w:bookmarkStart w:id="0" w:name="_Toc287539368"/>
      <w:bookmarkStart w:id="1" w:name="_Toc309222480"/>
    </w:p>
    <w:p w:rsidR="005772A8" w:rsidRPr="00C71EE2" w:rsidRDefault="005772A8" w:rsidP="00160B0E">
      <w:pPr>
        <w:pStyle w:val="TOCHeading"/>
        <w:numPr>
          <w:ilvl w:val="0"/>
          <w:numId w:val="0"/>
        </w:numPr>
        <w:spacing w:line="240" w:lineRule="auto"/>
        <w:rPr>
          <w:rFonts w:asciiTheme="minorHAnsi" w:hAnsiTheme="minorHAnsi"/>
        </w:rPr>
        <w:sectPr w:rsidR="005772A8" w:rsidRPr="00C71EE2" w:rsidSect="00E6635C">
          <w:headerReference w:type="default" r:id="rId10"/>
          <w:footerReference w:type="default" r:id="rId11"/>
          <w:footerReference w:type="first" r:id="rId12"/>
          <w:type w:val="nextColumn"/>
          <w:pgSz w:w="12240" w:h="15840" w:code="1"/>
          <w:pgMar w:top="1440" w:right="1440" w:bottom="1440" w:left="1440" w:header="547" w:footer="306" w:gutter="0"/>
          <w:pgNumType w:start="1"/>
          <w:cols w:space="708"/>
          <w:titlePg/>
          <w:docGrid w:linePitch="360"/>
        </w:sectPr>
      </w:pPr>
      <w:bookmarkStart w:id="2" w:name="_Toc320724106"/>
      <w:bookmarkStart w:id="3" w:name="_Toc354564312"/>
      <w:bookmarkStart w:id="4" w:name="_Toc319677946"/>
    </w:p>
    <w:bookmarkStart w:id="5" w:name="_Toc368996628" w:displacedByCustomXml="next"/>
    <w:sdt>
      <w:sdtPr>
        <w:rPr>
          <w:rFonts w:asciiTheme="minorHAnsi" w:hAnsiTheme="minorHAnsi"/>
          <w:b w:val="0"/>
          <w:bCs w:val="0"/>
          <w:color w:val="auto"/>
          <w:sz w:val="22"/>
          <w:szCs w:val="22"/>
        </w:rPr>
        <w:id w:val="-411316702"/>
        <w:docPartObj>
          <w:docPartGallery w:val="Table of Contents"/>
          <w:docPartUnique/>
        </w:docPartObj>
      </w:sdtPr>
      <w:sdtEndPr>
        <w:rPr>
          <w:noProof/>
        </w:rPr>
      </w:sdtEndPr>
      <w:sdtContent>
        <w:p w:rsidR="00CF1028" w:rsidRPr="00C71EE2" w:rsidRDefault="00CF1028" w:rsidP="00CF1028">
          <w:pPr>
            <w:pStyle w:val="TOCHeading"/>
            <w:numPr>
              <w:ilvl w:val="0"/>
              <w:numId w:val="0"/>
            </w:numPr>
            <w:ind w:left="360" w:hanging="360"/>
            <w:rPr>
              <w:rFonts w:asciiTheme="minorHAnsi" w:hAnsiTheme="minorHAnsi"/>
            </w:rPr>
          </w:pPr>
          <w:r w:rsidRPr="00C71EE2">
            <w:rPr>
              <w:rFonts w:asciiTheme="minorHAnsi" w:hAnsiTheme="minorHAnsi"/>
            </w:rPr>
            <w:t>Table of Contents</w:t>
          </w:r>
        </w:p>
        <w:p w:rsidR="008B5B9E" w:rsidRDefault="00CF1028">
          <w:pPr>
            <w:pStyle w:val="TOC1"/>
            <w:rPr>
              <w:rFonts w:asciiTheme="minorHAnsi" w:eastAsiaTheme="minorEastAsia" w:hAnsiTheme="minorHAnsi" w:cstheme="minorBidi"/>
              <w:b w:val="0"/>
              <w:bCs w:val="0"/>
              <w:caps w:val="0"/>
              <w:noProof/>
              <w:color w:val="auto"/>
              <w:lang w:bidi="ar-SA"/>
            </w:rPr>
          </w:pPr>
          <w:r w:rsidRPr="00C71EE2">
            <w:rPr>
              <w:rFonts w:asciiTheme="minorHAnsi" w:hAnsiTheme="minorHAnsi"/>
            </w:rPr>
            <w:fldChar w:fldCharType="begin"/>
          </w:r>
          <w:r w:rsidRPr="00C71EE2">
            <w:rPr>
              <w:rFonts w:asciiTheme="minorHAnsi" w:hAnsiTheme="minorHAnsi"/>
            </w:rPr>
            <w:instrText xml:space="preserve"> TOC \o "1-3" \h \z \u </w:instrText>
          </w:r>
          <w:r w:rsidRPr="00C71EE2">
            <w:rPr>
              <w:rFonts w:asciiTheme="minorHAnsi" w:hAnsiTheme="minorHAnsi"/>
            </w:rPr>
            <w:fldChar w:fldCharType="separate"/>
          </w:r>
          <w:hyperlink w:anchor="_Toc429753352" w:history="1">
            <w:r w:rsidR="008B5B9E" w:rsidRPr="00D32360">
              <w:rPr>
                <w:rStyle w:val="Hyperlink"/>
                <w:noProof/>
              </w:rPr>
              <w:t>1.</w:t>
            </w:r>
            <w:r w:rsidR="008B5B9E">
              <w:rPr>
                <w:rFonts w:asciiTheme="minorHAnsi" w:eastAsiaTheme="minorEastAsia" w:hAnsiTheme="minorHAnsi" w:cstheme="minorBidi"/>
                <w:b w:val="0"/>
                <w:bCs w:val="0"/>
                <w:caps w:val="0"/>
                <w:noProof/>
                <w:color w:val="auto"/>
                <w:lang w:bidi="ar-SA"/>
              </w:rPr>
              <w:tab/>
            </w:r>
            <w:r w:rsidR="008B5B9E" w:rsidRPr="00D32360">
              <w:rPr>
                <w:rStyle w:val="Hyperlink"/>
                <w:noProof/>
              </w:rPr>
              <w:t>Introduction</w:t>
            </w:r>
            <w:r w:rsidR="008B5B9E">
              <w:rPr>
                <w:noProof/>
                <w:webHidden/>
              </w:rPr>
              <w:tab/>
            </w:r>
            <w:r w:rsidR="008B5B9E">
              <w:rPr>
                <w:noProof/>
                <w:webHidden/>
              </w:rPr>
              <w:fldChar w:fldCharType="begin"/>
            </w:r>
            <w:r w:rsidR="008B5B9E">
              <w:rPr>
                <w:noProof/>
                <w:webHidden/>
              </w:rPr>
              <w:instrText xml:space="preserve"> PAGEREF _Toc429753352 \h </w:instrText>
            </w:r>
            <w:r w:rsidR="008B5B9E">
              <w:rPr>
                <w:noProof/>
                <w:webHidden/>
              </w:rPr>
            </w:r>
            <w:r w:rsidR="008B5B9E">
              <w:rPr>
                <w:noProof/>
                <w:webHidden/>
              </w:rPr>
              <w:fldChar w:fldCharType="separate"/>
            </w:r>
            <w:r w:rsidR="008B5B9E">
              <w:rPr>
                <w:noProof/>
                <w:webHidden/>
              </w:rPr>
              <w:t>2</w:t>
            </w:r>
            <w:r w:rsidR="008B5B9E">
              <w:rPr>
                <w:noProof/>
                <w:webHidden/>
              </w:rPr>
              <w:fldChar w:fldCharType="end"/>
            </w:r>
          </w:hyperlink>
        </w:p>
        <w:p w:rsidR="008B5B9E" w:rsidRDefault="00D724AF">
          <w:pPr>
            <w:pStyle w:val="TOC2"/>
            <w:rPr>
              <w:rFonts w:asciiTheme="minorHAnsi" w:eastAsiaTheme="minorEastAsia" w:hAnsiTheme="minorHAnsi" w:cstheme="minorBidi"/>
              <w:b w:val="0"/>
              <w:smallCaps w:val="0"/>
              <w:noProof/>
              <w:lang w:bidi="ar-SA"/>
            </w:rPr>
          </w:pPr>
          <w:hyperlink w:anchor="_Toc429753353" w:history="1">
            <w:r w:rsidR="008B5B9E" w:rsidRPr="00D32360">
              <w:rPr>
                <w:rStyle w:val="Hyperlink"/>
                <w:noProof/>
              </w:rPr>
              <w:t>1.1</w:t>
            </w:r>
            <w:r w:rsidR="008B5B9E">
              <w:rPr>
                <w:rFonts w:asciiTheme="minorHAnsi" w:eastAsiaTheme="minorEastAsia" w:hAnsiTheme="minorHAnsi" w:cstheme="minorBidi"/>
                <w:b w:val="0"/>
                <w:smallCaps w:val="0"/>
                <w:noProof/>
                <w:lang w:bidi="ar-SA"/>
              </w:rPr>
              <w:tab/>
            </w:r>
            <w:r w:rsidR="008B5B9E" w:rsidRPr="00D32360">
              <w:rPr>
                <w:rStyle w:val="Hyperlink"/>
                <w:noProof/>
              </w:rPr>
              <w:t>Purpose of the document</w:t>
            </w:r>
            <w:r w:rsidR="008B5B9E">
              <w:rPr>
                <w:noProof/>
                <w:webHidden/>
              </w:rPr>
              <w:tab/>
            </w:r>
            <w:r w:rsidR="008B5B9E">
              <w:rPr>
                <w:noProof/>
                <w:webHidden/>
              </w:rPr>
              <w:fldChar w:fldCharType="begin"/>
            </w:r>
            <w:r w:rsidR="008B5B9E">
              <w:rPr>
                <w:noProof/>
                <w:webHidden/>
              </w:rPr>
              <w:instrText xml:space="preserve"> PAGEREF _Toc429753353 \h </w:instrText>
            </w:r>
            <w:r w:rsidR="008B5B9E">
              <w:rPr>
                <w:noProof/>
                <w:webHidden/>
              </w:rPr>
            </w:r>
            <w:r w:rsidR="008B5B9E">
              <w:rPr>
                <w:noProof/>
                <w:webHidden/>
              </w:rPr>
              <w:fldChar w:fldCharType="separate"/>
            </w:r>
            <w:r w:rsidR="008B5B9E">
              <w:rPr>
                <w:noProof/>
                <w:webHidden/>
              </w:rPr>
              <w:t>2</w:t>
            </w:r>
            <w:r w:rsidR="008B5B9E">
              <w:rPr>
                <w:noProof/>
                <w:webHidden/>
              </w:rPr>
              <w:fldChar w:fldCharType="end"/>
            </w:r>
          </w:hyperlink>
        </w:p>
        <w:p w:rsidR="008B5B9E" w:rsidRDefault="00D724AF">
          <w:pPr>
            <w:pStyle w:val="TOC2"/>
            <w:rPr>
              <w:rFonts w:asciiTheme="minorHAnsi" w:eastAsiaTheme="minorEastAsia" w:hAnsiTheme="minorHAnsi" w:cstheme="minorBidi"/>
              <w:b w:val="0"/>
              <w:smallCaps w:val="0"/>
              <w:noProof/>
              <w:lang w:bidi="ar-SA"/>
            </w:rPr>
          </w:pPr>
          <w:hyperlink w:anchor="_Toc429753354" w:history="1">
            <w:r w:rsidR="008B5B9E" w:rsidRPr="00D32360">
              <w:rPr>
                <w:rStyle w:val="Hyperlink"/>
                <w:noProof/>
              </w:rPr>
              <w:t>1.2</w:t>
            </w:r>
            <w:r w:rsidR="008B5B9E">
              <w:rPr>
                <w:rFonts w:asciiTheme="minorHAnsi" w:eastAsiaTheme="minorEastAsia" w:hAnsiTheme="minorHAnsi" w:cstheme="minorBidi"/>
                <w:b w:val="0"/>
                <w:smallCaps w:val="0"/>
                <w:noProof/>
                <w:lang w:bidi="ar-SA"/>
              </w:rPr>
              <w:tab/>
            </w:r>
            <w:r w:rsidR="008B5B9E" w:rsidRPr="00D32360">
              <w:rPr>
                <w:rStyle w:val="Hyperlink"/>
                <w:noProof/>
              </w:rPr>
              <w:t>Scope</w:t>
            </w:r>
            <w:r w:rsidR="008B5B9E">
              <w:rPr>
                <w:noProof/>
                <w:webHidden/>
              </w:rPr>
              <w:tab/>
            </w:r>
            <w:r w:rsidR="008B5B9E">
              <w:rPr>
                <w:noProof/>
                <w:webHidden/>
              </w:rPr>
              <w:fldChar w:fldCharType="begin"/>
            </w:r>
            <w:r w:rsidR="008B5B9E">
              <w:rPr>
                <w:noProof/>
                <w:webHidden/>
              </w:rPr>
              <w:instrText xml:space="preserve"> PAGEREF _Toc429753354 \h </w:instrText>
            </w:r>
            <w:r w:rsidR="008B5B9E">
              <w:rPr>
                <w:noProof/>
                <w:webHidden/>
              </w:rPr>
            </w:r>
            <w:r w:rsidR="008B5B9E">
              <w:rPr>
                <w:noProof/>
                <w:webHidden/>
              </w:rPr>
              <w:fldChar w:fldCharType="separate"/>
            </w:r>
            <w:r w:rsidR="008B5B9E">
              <w:rPr>
                <w:noProof/>
                <w:webHidden/>
              </w:rPr>
              <w:t>2</w:t>
            </w:r>
            <w:r w:rsidR="008B5B9E">
              <w:rPr>
                <w:noProof/>
                <w:webHidden/>
              </w:rPr>
              <w:fldChar w:fldCharType="end"/>
            </w:r>
          </w:hyperlink>
        </w:p>
        <w:p w:rsidR="008B5B9E" w:rsidRDefault="00D724AF">
          <w:pPr>
            <w:pStyle w:val="TOC2"/>
            <w:rPr>
              <w:rFonts w:asciiTheme="minorHAnsi" w:eastAsiaTheme="minorEastAsia" w:hAnsiTheme="minorHAnsi" w:cstheme="minorBidi"/>
              <w:b w:val="0"/>
              <w:smallCaps w:val="0"/>
              <w:noProof/>
              <w:lang w:bidi="ar-SA"/>
            </w:rPr>
          </w:pPr>
          <w:hyperlink w:anchor="_Toc429753355" w:history="1">
            <w:r w:rsidR="008B5B9E" w:rsidRPr="00D32360">
              <w:rPr>
                <w:rStyle w:val="Hyperlink"/>
                <w:noProof/>
              </w:rPr>
              <w:t>1.3</w:t>
            </w:r>
            <w:r w:rsidR="008B5B9E">
              <w:rPr>
                <w:rFonts w:asciiTheme="minorHAnsi" w:eastAsiaTheme="minorEastAsia" w:hAnsiTheme="minorHAnsi" w:cstheme="minorBidi"/>
                <w:b w:val="0"/>
                <w:smallCaps w:val="0"/>
                <w:noProof/>
                <w:lang w:bidi="ar-SA"/>
              </w:rPr>
              <w:tab/>
            </w:r>
            <w:r w:rsidR="008B5B9E" w:rsidRPr="00D32360">
              <w:rPr>
                <w:rStyle w:val="Hyperlink"/>
                <w:noProof/>
              </w:rPr>
              <w:t>Document approval and maintenance</w:t>
            </w:r>
            <w:r w:rsidR="008B5B9E">
              <w:rPr>
                <w:noProof/>
                <w:webHidden/>
              </w:rPr>
              <w:tab/>
            </w:r>
            <w:r w:rsidR="008B5B9E">
              <w:rPr>
                <w:noProof/>
                <w:webHidden/>
              </w:rPr>
              <w:fldChar w:fldCharType="begin"/>
            </w:r>
            <w:r w:rsidR="008B5B9E">
              <w:rPr>
                <w:noProof/>
                <w:webHidden/>
              </w:rPr>
              <w:instrText xml:space="preserve"> PAGEREF _Toc429753355 \h </w:instrText>
            </w:r>
            <w:r w:rsidR="008B5B9E">
              <w:rPr>
                <w:noProof/>
                <w:webHidden/>
              </w:rPr>
            </w:r>
            <w:r w:rsidR="008B5B9E">
              <w:rPr>
                <w:noProof/>
                <w:webHidden/>
              </w:rPr>
              <w:fldChar w:fldCharType="separate"/>
            </w:r>
            <w:r w:rsidR="008B5B9E">
              <w:rPr>
                <w:noProof/>
                <w:webHidden/>
              </w:rPr>
              <w:t>2</w:t>
            </w:r>
            <w:r w:rsidR="008B5B9E">
              <w:rPr>
                <w:noProof/>
                <w:webHidden/>
              </w:rPr>
              <w:fldChar w:fldCharType="end"/>
            </w:r>
          </w:hyperlink>
        </w:p>
        <w:p w:rsidR="008B5B9E" w:rsidRDefault="00D724AF">
          <w:pPr>
            <w:pStyle w:val="TOC1"/>
            <w:rPr>
              <w:rFonts w:asciiTheme="minorHAnsi" w:eastAsiaTheme="minorEastAsia" w:hAnsiTheme="minorHAnsi" w:cstheme="minorBidi"/>
              <w:b w:val="0"/>
              <w:bCs w:val="0"/>
              <w:caps w:val="0"/>
              <w:noProof/>
              <w:color w:val="auto"/>
              <w:lang w:bidi="ar-SA"/>
            </w:rPr>
          </w:pPr>
          <w:hyperlink w:anchor="_Toc429753356" w:history="1">
            <w:r w:rsidR="008B5B9E" w:rsidRPr="00D32360">
              <w:rPr>
                <w:rStyle w:val="Hyperlink"/>
                <w:noProof/>
              </w:rPr>
              <w:t>2.</w:t>
            </w:r>
            <w:r w:rsidR="008B5B9E">
              <w:rPr>
                <w:rFonts w:asciiTheme="minorHAnsi" w:eastAsiaTheme="minorEastAsia" w:hAnsiTheme="minorHAnsi" w:cstheme="minorBidi"/>
                <w:b w:val="0"/>
                <w:bCs w:val="0"/>
                <w:caps w:val="0"/>
                <w:noProof/>
                <w:color w:val="auto"/>
                <w:lang w:bidi="ar-SA"/>
              </w:rPr>
              <w:tab/>
            </w:r>
            <w:r w:rsidR="008B5B9E" w:rsidRPr="00D32360">
              <w:rPr>
                <w:rStyle w:val="Hyperlink"/>
                <w:noProof/>
              </w:rPr>
              <w:t>The SBNA Risk Appetite Principles and Objectives</w:t>
            </w:r>
            <w:r w:rsidR="008B5B9E">
              <w:rPr>
                <w:noProof/>
                <w:webHidden/>
              </w:rPr>
              <w:tab/>
            </w:r>
            <w:r w:rsidR="008B5B9E">
              <w:rPr>
                <w:noProof/>
                <w:webHidden/>
              </w:rPr>
              <w:fldChar w:fldCharType="begin"/>
            </w:r>
            <w:r w:rsidR="008B5B9E">
              <w:rPr>
                <w:noProof/>
                <w:webHidden/>
              </w:rPr>
              <w:instrText xml:space="preserve"> PAGEREF _Toc429753356 \h </w:instrText>
            </w:r>
            <w:r w:rsidR="008B5B9E">
              <w:rPr>
                <w:noProof/>
                <w:webHidden/>
              </w:rPr>
            </w:r>
            <w:r w:rsidR="008B5B9E">
              <w:rPr>
                <w:noProof/>
                <w:webHidden/>
              </w:rPr>
              <w:fldChar w:fldCharType="separate"/>
            </w:r>
            <w:r w:rsidR="008B5B9E">
              <w:rPr>
                <w:noProof/>
                <w:webHidden/>
              </w:rPr>
              <w:t>3</w:t>
            </w:r>
            <w:r w:rsidR="008B5B9E">
              <w:rPr>
                <w:noProof/>
                <w:webHidden/>
              </w:rPr>
              <w:fldChar w:fldCharType="end"/>
            </w:r>
          </w:hyperlink>
        </w:p>
        <w:p w:rsidR="008B5B9E" w:rsidRDefault="00D724AF">
          <w:pPr>
            <w:pStyle w:val="TOC1"/>
            <w:rPr>
              <w:rFonts w:asciiTheme="minorHAnsi" w:eastAsiaTheme="minorEastAsia" w:hAnsiTheme="minorHAnsi" w:cstheme="minorBidi"/>
              <w:b w:val="0"/>
              <w:bCs w:val="0"/>
              <w:caps w:val="0"/>
              <w:noProof/>
              <w:color w:val="auto"/>
              <w:lang w:bidi="ar-SA"/>
            </w:rPr>
          </w:pPr>
          <w:hyperlink w:anchor="_Toc429753357" w:history="1">
            <w:r w:rsidR="008B5B9E" w:rsidRPr="00D32360">
              <w:rPr>
                <w:rStyle w:val="Hyperlink"/>
                <w:noProof/>
              </w:rPr>
              <w:t>3.</w:t>
            </w:r>
            <w:r w:rsidR="008B5B9E">
              <w:rPr>
                <w:rFonts w:asciiTheme="minorHAnsi" w:eastAsiaTheme="minorEastAsia" w:hAnsiTheme="minorHAnsi" w:cstheme="minorBidi"/>
                <w:b w:val="0"/>
                <w:bCs w:val="0"/>
                <w:caps w:val="0"/>
                <w:noProof/>
                <w:color w:val="auto"/>
                <w:lang w:bidi="ar-SA"/>
              </w:rPr>
              <w:tab/>
            </w:r>
            <w:r w:rsidR="008B5B9E" w:rsidRPr="00D32360">
              <w:rPr>
                <w:rStyle w:val="Hyperlink"/>
                <w:noProof/>
              </w:rPr>
              <w:t>The SBNA Risk Taxonomy</w:t>
            </w:r>
            <w:r w:rsidR="008B5B9E">
              <w:rPr>
                <w:noProof/>
                <w:webHidden/>
              </w:rPr>
              <w:tab/>
            </w:r>
            <w:r w:rsidR="008B5B9E">
              <w:rPr>
                <w:noProof/>
                <w:webHidden/>
              </w:rPr>
              <w:fldChar w:fldCharType="begin"/>
            </w:r>
            <w:r w:rsidR="008B5B9E">
              <w:rPr>
                <w:noProof/>
                <w:webHidden/>
              </w:rPr>
              <w:instrText xml:space="preserve"> PAGEREF _Toc429753357 \h </w:instrText>
            </w:r>
            <w:r w:rsidR="008B5B9E">
              <w:rPr>
                <w:noProof/>
                <w:webHidden/>
              </w:rPr>
            </w:r>
            <w:r w:rsidR="008B5B9E">
              <w:rPr>
                <w:noProof/>
                <w:webHidden/>
              </w:rPr>
              <w:fldChar w:fldCharType="separate"/>
            </w:r>
            <w:r w:rsidR="008B5B9E">
              <w:rPr>
                <w:noProof/>
                <w:webHidden/>
              </w:rPr>
              <w:t>4</w:t>
            </w:r>
            <w:r w:rsidR="008B5B9E">
              <w:rPr>
                <w:noProof/>
                <w:webHidden/>
              </w:rPr>
              <w:fldChar w:fldCharType="end"/>
            </w:r>
          </w:hyperlink>
        </w:p>
        <w:p w:rsidR="008B5B9E" w:rsidRDefault="00D724AF">
          <w:pPr>
            <w:pStyle w:val="TOC1"/>
            <w:rPr>
              <w:rFonts w:asciiTheme="minorHAnsi" w:eastAsiaTheme="minorEastAsia" w:hAnsiTheme="minorHAnsi" w:cstheme="minorBidi"/>
              <w:b w:val="0"/>
              <w:bCs w:val="0"/>
              <w:caps w:val="0"/>
              <w:noProof/>
              <w:color w:val="auto"/>
              <w:lang w:bidi="ar-SA"/>
            </w:rPr>
          </w:pPr>
          <w:hyperlink w:anchor="_Toc429753358" w:history="1">
            <w:r w:rsidR="008B5B9E" w:rsidRPr="00D32360">
              <w:rPr>
                <w:rStyle w:val="Hyperlink"/>
                <w:noProof/>
              </w:rPr>
              <w:t>4.</w:t>
            </w:r>
            <w:r w:rsidR="008B5B9E">
              <w:rPr>
                <w:rFonts w:asciiTheme="minorHAnsi" w:eastAsiaTheme="minorEastAsia" w:hAnsiTheme="minorHAnsi" w:cstheme="minorBidi"/>
                <w:b w:val="0"/>
                <w:bCs w:val="0"/>
                <w:caps w:val="0"/>
                <w:noProof/>
                <w:color w:val="auto"/>
                <w:lang w:bidi="ar-SA"/>
              </w:rPr>
              <w:tab/>
            </w:r>
            <w:r w:rsidR="008B5B9E" w:rsidRPr="00D32360">
              <w:rPr>
                <w:rStyle w:val="Hyperlink"/>
                <w:noProof/>
              </w:rPr>
              <w:t>Qualitative Statements and Quantitative Metrics by Risk Category</w:t>
            </w:r>
            <w:r w:rsidR="008B5B9E">
              <w:rPr>
                <w:noProof/>
                <w:webHidden/>
              </w:rPr>
              <w:tab/>
            </w:r>
            <w:r w:rsidR="008B5B9E">
              <w:rPr>
                <w:noProof/>
                <w:webHidden/>
              </w:rPr>
              <w:fldChar w:fldCharType="begin"/>
            </w:r>
            <w:r w:rsidR="008B5B9E">
              <w:rPr>
                <w:noProof/>
                <w:webHidden/>
              </w:rPr>
              <w:instrText xml:space="preserve"> PAGEREF _Toc429753358 \h </w:instrText>
            </w:r>
            <w:r w:rsidR="008B5B9E">
              <w:rPr>
                <w:noProof/>
                <w:webHidden/>
              </w:rPr>
            </w:r>
            <w:r w:rsidR="008B5B9E">
              <w:rPr>
                <w:noProof/>
                <w:webHidden/>
              </w:rPr>
              <w:fldChar w:fldCharType="separate"/>
            </w:r>
            <w:r w:rsidR="008B5B9E">
              <w:rPr>
                <w:noProof/>
                <w:webHidden/>
              </w:rPr>
              <w:t>5</w:t>
            </w:r>
            <w:r w:rsidR="008B5B9E">
              <w:rPr>
                <w:noProof/>
                <w:webHidden/>
              </w:rPr>
              <w:fldChar w:fldCharType="end"/>
            </w:r>
          </w:hyperlink>
        </w:p>
        <w:p w:rsidR="008B5B9E" w:rsidRDefault="00D724AF">
          <w:pPr>
            <w:pStyle w:val="TOC1"/>
            <w:rPr>
              <w:rFonts w:asciiTheme="minorHAnsi" w:eastAsiaTheme="minorEastAsia" w:hAnsiTheme="minorHAnsi" w:cstheme="minorBidi"/>
              <w:b w:val="0"/>
              <w:bCs w:val="0"/>
              <w:caps w:val="0"/>
              <w:noProof/>
              <w:color w:val="auto"/>
              <w:lang w:bidi="ar-SA"/>
            </w:rPr>
          </w:pPr>
          <w:hyperlink w:anchor="_Toc429753359" w:history="1">
            <w:r w:rsidR="008B5B9E" w:rsidRPr="00D32360">
              <w:rPr>
                <w:rStyle w:val="Hyperlink"/>
                <w:noProof/>
              </w:rPr>
              <w:t>5.</w:t>
            </w:r>
            <w:r w:rsidR="008B5B9E">
              <w:rPr>
                <w:rFonts w:asciiTheme="minorHAnsi" w:eastAsiaTheme="minorEastAsia" w:hAnsiTheme="minorHAnsi" w:cstheme="minorBidi"/>
                <w:b w:val="0"/>
                <w:bCs w:val="0"/>
                <w:caps w:val="0"/>
                <w:noProof/>
                <w:color w:val="auto"/>
                <w:lang w:bidi="ar-SA"/>
              </w:rPr>
              <w:tab/>
            </w:r>
            <w:r w:rsidR="008B5B9E" w:rsidRPr="00D32360">
              <w:rPr>
                <w:rStyle w:val="Hyperlink"/>
                <w:noProof/>
              </w:rPr>
              <w:t>Appendices</w:t>
            </w:r>
            <w:r w:rsidR="008B5B9E">
              <w:rPr>
                <w:noProof/>
                <w:webHidden/>
              </w:rPr>
              <w:tab/>
            </w:r>
            <w:r w:rsidR="008B5B9E">
              <w:rPr>
                <w:noProof/>
                <w:webHidden/>
              </w:rPr>
              <w:fldChar w:fldCharType="begin"/>
            </w:r>
            <w:r w:rsidR="008B5B9E">
              <w:rPr>
                <w:noProof/>
                <w:webHidden/>
              </w:rPr>
              <w:instrText xml:space="preserve"> PAGEREF _Toc429753359 \h </w:instrText>
            </w:r>
            <w:r w:rsidR="008B5B9E">
              <w:rPr>
                <w:noProof/>
                <w:webHidden/>
              </w:rPr>
            </w:r>
            <w:r w:rsidR="008B5B9E">
              <w:rPr>
                <w:noProof/>
                <w:webHidden/>
              </w:rPr>
              <w:fldChar w:fldCharType="separate"/>
            </w:r>
            <w:r w:rsidR="008B5B9E">
              <w:rPr>
                <w:noProof/>
                <w:webHidden/>
              </w:rPr>
              <w:t>15</w:t>
            </w:r>
            <w:r w:rsidR="008B5B9E">
              <w:rPr>
                <w:noProof/>
                <w:webHidden/>
              </w:rPr>
              <w:fldChar w:fldCharType="end"/>
            </w:r>
          </w:hyperlink>
        </w:p>
        <w:p w:rsidR="008B5B9E" w:rsidRDefault="00D724AF">
          <w:pPr>
            <w:pStyle w:val="TOC2"/>
            <w:rPr>
              <w:rFonts w:asciiTheme="minorHAnsi" w:eastAsiaTheme="minorEastAsia" w:hAnsiTheme="minorHAnsi" w:cstheme="minorBidi"/>
              <w:b w:val="0"/>
              <w:smallCaps w:val="0"/>
              <w:noProof/>
              <w:lang w:bidi="ar-SA"/>
            </w:rPr>
          </w:pPr>
          <w:hyperlink w:anchor="_Toc429753360" w:history="1">
            <w:r w:rsidR="008B5B9E" w:rsidRPr="00D32360">
              <w:rPr>
                <w:rStyle w:val="Hyperlink"/>
                <w:noProof/>
              </w:rPr>
              <w:t>Appendix A – Risk Type Glossary</w:t>
            </w:r>
            <w:r w:rsidR="008B5B9E">
              <w:rPr>
                <w:noProof/>
                <w:webHidden/>
              </w:rPr>
              <w:tab/>
            </w:r>
            <w:r w:rsidR="008B5B9E">
              <w:rPr>
                <w:noProof/>
                <w:webHidden/>
              </w:rPr>
              <w:fldChar w:fldCharType="begin"/>
            </w:r>
            <w:r w:rsidR="008B5B9E">
              <w:rPr>
                <w:noProof/>
                <w:webHidden/>
              </w:rPr>
              <w:instrText xml:space="preserve"> PAGEREF _Toc429753360 \h </w:instrText>
            </w:r>
            <w:r w:rsidR="008B5B9E">
              <w:rPr>
                <w:noProof/>
                <w:webHidden/>
              </w:rPr>
            </w:r>
            <w:r w:rsidR="008B5B9E">
              <w:rPr>
                <w:noProof/>
                <w:webHidden/>
              </w:rPr>
              <w:fldChar w:fldCharType="separate"/>
            </w:r>
            <w:r w:rsidR="008B5B9E">
              <w:rPr>
                <w:noProof/>
                <w:webHidden/>
              </w:rPr>
              <w:t>15</w:t>
            </w:r>
            <w:r w:rsidR="008B5B9E">
              <w:rPr>
                <w:noProof/>
                <w:webHidden/>
              </w:rPr>
              <w:fldChar w:fldCharType="end"/>
            </w:r>
          </w:hyperlink>
        </w:p>
        <w:p w:rsidR="008B5B9E" w:rsidRDefault="00D724AF">
          <w:pPr>
            <w:pStyle w:val="TOC2"/>
            <w:rPr>
              <w:rFonts w:asciiTheme="minorHAnsi" w:eastAsiaTheme="minorEastAsia" w:hAnsiTheme="minorHAnsi" w:cstheme="minorBidi"/>
              <w:b w:val="0"/>
              <w:smallCaps w:val="0"/>
              <w:noProof/>
              <w:lang w:bidi="ar-SA"/>
            </w:rPr>
          </w:pPr>
          <w:hyperlink w:anchor="_Toc429753361" w:history="1">
            <w:r w:rsidR="008B5B9E" w:rsidRPr="00D32360">
              <w:rPr>
                <w:rStyle w:val="Hyperlink"/>
                <w:noProof/>
              </w:rPr>
              <w:t>Appendix B – Risk Appetite Escalation and Remediation Protocol</w:t>
            </w:r>
            <w:r w:rsidR="008B5B9E">
              <w:rPr>
                <w:noProof/>
                <w:webHidden/>
              </w:rPr>
              <w:tab/>
            </w:r>
            <w:r w:rsidR="008B5B9E">
              <w:rPr>
                <w:noProof/>
                <w:webHidden/>
              </w:rPr>
              <w:fldChar w:fldCharType="begin"/>
            </w:r>
            <w:r w:rsidR="008B5B9E">
              <w:rPr>
                <w:noProof/>
                <w:webHidden/>
              </w:rPr>
              <w:instrText xml:space="preserve"> PAGEREF _Toc429753361 \h </w:instrText>
            </w:r>
            <w:r w:rsidR="008B5B9E">
              <w:rPr>
                <w:noProof/>
                <w:webHidden/>
              </w:rPr>
            </w:r>
            <w:r w:rsidR="008B5B9E">
              <w:rPr>
                <w:noProof/>
                <w:webHidden/>
              </w:rPr>
              <w:fldChar w:fldCharType="separate"/>
            </w:r>
            <w:r w:rsidR="008B5B9E">
              <w:rPr>
                <w:noProof/>
                <w:webHidden/>
              </w:rPr>
              <w:t>15</w:t>
            </w:r>
            <w:r w:rsidR="008B5B9E">
              <w:rPr>
                <w:noProof/>
                <w:webHidden/>
              </w:rPr>
              <w:fldChar w:fldCharType="end"/>
            </w:r>
          </w:hyperlink>
        </w:p>
        <w:p w:rsidR="008B5B9E" w:rsidRDefault="00D724AF">
          <w:pPr>
            <w:pStyle w:val="TOC1"/>
            <w:rPr>
              <w:rFonts w:asciiTheme="minorHAnsi" w:eastAsiaTheme="minorEastAsia" w:hAnsiTheme="minorHAnsi" w:cstheme="minorBidi"/>
              <w:b w:val="0"/>
              <w:bCs w:val="0"/>
              <w:caps w:val="0"/>
              <w:noProof/>
              <w:color w:val="auto"/>
              <w:lang w:bidi="ar-SA"/>
            </w:rPr>
          </w:pPr>
          <w:hyperlink w:anchor="_Toc429753362" w:history="1">
            <w:r w:rsidR="008B5B9E" w:rsidRPr="00D32360">
              <w:rPr>
                <w:rStyle w:val="Hyperlink"/>
                <w:rFonts w:eastAsia="Calibri"/>
                <w:noProof/>
              </w:rPr>
              <w:t>6.</w:t>
            </w:r>
            <w:r w:rsidR="008B5B9E">
              <w:rPr>
                <w:rFonts w:asciiTheme="minorHAnsi" w:eastAsiaTheme="minorEastAsia" w:hAnsiTheme="minorHAnsi" w:cstheme="minorBidi"/>
                <w:b w:val="0"/>
                <w:bCs w:val="0"/>
                <w:caps w:val="0"/>
                <w:noProof/>
                <w:color w:val="auto"/>
                <w:lang w:bidi="ar-SA"/>
              </w:rPr>
              <w:tab/>
            </w:r>
            <w:r w:rsidR="008B5B9E" w:rsidRPr="00D32360">
              <w:rPr>
                <w:rStyle w:val="Hyperlink"/>
                <w:rFonts w:eastAsia="Calibri"/>
                <w:noProof/>
              </w:rPr>
              <w:t>Document History and Version Control</w:t>
            </w:r>
            <w:r w:rsidR="008B5B9E">
              <w:rPr>
                <w:noProof/>
                <w:webHidden/>
              </w:rPr>
              <w:tab/>
            </w:r>
            <w:r w:rsidR="008B5B9E">
              <w:rPr>
                <w:noProof/>
                <w:webHidden/>
              </w:rPr>
              <w:fldChar w:fldCharType="begin"/>
            </w:r>
            <w:r w:rsidR="008B5B9E">
              <w:rPr>
                <w:noProof/>
                <w:webHidden/>
              </w:rPr>
              <w:instrText xml:space="preserve"> PAGEREF _Toc429753362 \h </w:instrText>
            </w:r>
            <w:r w:rsidR="008B5B9E">
              <w:rPr>
                <w:noProof/>
                <w:webHidden/>
              </w:rPr>
            </w:r>
            <w:r w:rsidR="008B5B9E">
              <w:rPr>
                <w:noProof/>
                <w:webHidden/>
              </w:rPr>
              <w:fldChar w:fldCharType="separate"/>
            </w:r>
            <w:r w:rsidR="008B5B9E">
              <w:rPr>
                <w:noProof/>
                <w:webHidden/>
              </w:rPr>
              <w:t>18</w:t>
            </w:r>
            <w:r w:rsidR="008B5B9E">
              <w:rPr>
                <w:noProof/>
                <w:webHidden/>
              </w:rPr>
              <w:fldChar w:fldCharType="end"/>
            </w:r>
          </w:hyperlink>
        </w:p>
        <w:p w:rsidR="008B5B9E" w:rsidRDefault="00D724AF">
          <w:pPr>
            <w:pStyle w:val="TOC2"/>
            <w:rPr>
              <w:rFonts w:asciiTheme="minorHAnsi" w:eastAsiaTheme="minorEastAsia" w:hAnsiTheme="minorHAnsi" w:cstheme="minorBidi"/>
              <w:b w:val="0"/>
              <w:smallCaps w:val="0"/>
              <w:noProof/>
              <w:lang w:bidi="ar-SA"/>
            </w:rPr>
          </w:pPr>
          <w:hyperlink w:anchor="_Toc429753363" w:history="1">
            <w:r w:rsidR="008B5B9E" w:rsidRPr="00D32360">
              <w:rPr>
                <w:rStyle w:val="Hyperlink"/>
                <w:noProof/>
              </w:rPr>
              <w:t>6.1</w:t>
            </w:r>
            <w:r w:rsidR="008B5B9E">
              <w:rPr>
                <w:rFonts w:asciiTheme="minorHAnsi" w:eastAsiaTheme="minorEastAsia" w:hAnsiTheme="minorHAnsi" w:cstheme="minorBidi"/>
                <w:b w:val="0"/>
                <w:smallCaps w:val="0"/>
                <w:noProof/>
                <w:lang w:bidi="ar-SA"/>
              </w:rPr>
              <w:tab/>
            </w:r>
            <w:r w:rsidR="008B5B9E" w:rsidRPr="00D32360">
              <w:rPr>
                <w:rStyle w:val="Hyperlink"/>
                <w:noProof/>
              </w:rPr>
              <w:t>Ownership and authorship</w:t>
            </w:r>
            <w:r w:rsidR="008B5B9E">
              <w:rPr>
                <w:noProof/>
                <w:webHidden/>
              </w:rPr>
              <w:tab/>
            </w:r>
            <w:r w:rsidR="008B5B9E">
              <w:rPr>
                <w:noProof/>
                <w:webHidden/>
              </w:rPr>
              <w:fldChar w:fldCharType="begin"/>
            </w:r>
            <w:r w:rsidR="008B5B9E">
              <w:rPr>
                <w:noProof/>
                <w:webHidden/>
              </w:rPr>
              <w:instrText xml:space="preserve"> PAGEREF _Toc429753363 \h </w:instrText>
            </w:r>
            <w:r w:rsidR="008B5B9E">
              <w:rPr>
                <w:noProof/>
                <w:webHidden/>
              </w:rPr>
            </w:r>
            <w:r w:rsidR="008B5B9E">
              <w:rPr>
                <w:noProof/>
                <w:webHidden/>
              </w:rPr>
              <w:fldChar w:fldCharType="separate"/>
            </w:r>
            <w:r w:rsidR="008B5B9E">
              <w:rPr>
                <w:noProof/>
                <w:webHidden/>
              </w:rPr>
              <w:t>18</w:t>
            </w:r>
            <w:r w:rsidR="008B5B9E">
              <w:rPr>
                <w:noProof/>
                <w:webHidden/>
              </w:rPr>
              <w:fldChar w:fldCharType="end"/>
            </w:r>
          </w:hyperlink>
        </w:p>
        <w:p w:rsidR="008B5B9E" w:rsidRDefault="00D724AF">
          <w:pPr>
            <w:pStyle w:val="TOC2"/>
            <w:rPr>
              <w:rFonts w:asciiTheme="minorHAnsi" w:eastAsiaTheme="minorEastAsia" w:hAnsiTheme="minorHAnsi" w:cstheme="minorBidi"/>
              <w:b w:val="0"/>
              <w:smallCaps w:val="0"/>
              <w:noProof/>
              <w:lang w:bidi="ar-SA"/>
            </w:rPr>
          </w:pPr>
          <w:hyperlink w:anchor="_Toc429753364" w:history="1">
            <w:r w:rsidR="008B5B9E" w:rsidRPr="00D32360">
              <w:rPr>
                <w:rStyle w:val="Hyperlink"/>
                <w:noProof/>
              </w:rPr>
              <w:t>6.2</w:t>
            </w:r>
            <w:r w:rsidR="008B5B9E">
              <w:rPr>
                <w:rFonts w:asciiTheme="minorHAnsi" w:eastAsiaTheme="minorEastAsia" w:hAnsiTheme="minorHAnsi" w:cstheme="minorBidi"/>
                <w:b w:val="0"/>
                <w:smallCaps w:val="0"/>
                <w:noProof/>
                <w:lang w:bidi="ar-SA"/>
              </w:rPr>
              <w:tab/>
            </w:r>
            <w:r w:rsidR="008B5B9E" w:rsidRPr="00D32360">
              <w:rPr>
                <w:rStyle w:val="Hyperlink"/>
                <w:noProof/>
              </w:rPr>
              <w:t>Sign-off</w:t>
            </w:r>
            <w:r w:rsidR="008B5B9E">
              <w:rPr>
                <w:noProof/>
                <w:webHidden/>
              </w:rPr>
              <w:tab/>
            </w:r>
            <w:r w:rsidR="008B5B9E">
              <w:rPr>
                <w:noProof/>
                <w:webHidden/>
              </w:rPr>
              <w:fldChar w:fldCharType="begin"/>
            </w:r>
            <w:r w:rsidR="008B5B9E">
              <w:rPr>
                <w:noProof/>
                <w:webHidden/>
              </w:rPr>
              <w:instrText xml:space="preserve"> PAGEREF _Toc429753364 \h </w:instrText>
            </w:r>
            <w:r w:rsidR="008B5B9E">
              <w:rPr>
                <w:noProof/>
                <w:webHidden/>
              </w:rPr>
            </w:r>
            <w:r w:rsidR="008B5B9E">
              <w:rPr>
                <w:noProof/>
                <w:webHidden/>
              </w:rPr>
              <w:fldChar w:fldCharType="separate"/>
            </w:r>
            <w:r w:rsidR="008B5B9E">
              <w:rPr>
                <w:noProof/>
                <w:webHidden/>
              </w:rPr>
              <w:t>18</w:t>
            </w:r>
            <w:r w:rsidR="008B5B9E">
              <w:rPr>
                <w:noProof/>
                <w:webHidden/>
              </w:rPr>
              <w:fldChar w:fldCharType="end"/>
            </w:r>
          </w:hyperlink>
        </w:p>
        <w:p w:rsidR="00CF1028" w:rsidRPr="00C71EE2" w:rsidRDefault="00CF1028">
          <w:pPr>
            <w:rPr>
              <w:rFonts w:asciiTheme="minorHAnsi" w:hAnsiTheme="minorHAnsi"/>
              <w:noProof/>
            </w:rPr>
          </w:pPr>
          <w:r w:rsidRPr="00C71EE2">
            <w:rPr>
              <w:rFonts w:asciiTheme="minorHAnsi" w:hAnsiTheme="minorHAnsi"/>
              <w:b/>
              <w:bCs/>
              <w:noProof/>
            </w:rPr>
            <w:fldChar w:fldCharType="end"/>
          </w:r>
        </w:p>
      </w:sdtContent>
    </w:sdt>
    <w:p w:rsidR="00071C9C" w:rsidRDefault="00071C9C">
      <w:pPr>
        <w:spacing w:after="0" w:line="240" w:lineRule="auto"/>
        <w:rPr>
          <w:rFonts w:asciiTheme="minorHAnsi" w:hAnsiTheme="minorHAnsi"/>
          <w:noProof/>
        </w:rPr>
      </w:pPr>
      <w:r>
        <w:rPr>
          <w:rFonts w:asciiTheme="minorHAnsi" w:hAnsiTheme="minorHAnsi"/>
          <w:noProof/>
        </w:rPr>
        <w:br w:type="page"/>
      </w:r>
    </w:p>
    <w:p w:rsidR="00F93C9D" w:rsidRPr="00C71EE2" w:rsidRDefault="00881317" w:rsidP="00423077">
      <w:pPr>
        <w:pStyle w:val="Heading1"/>
        <w:numPr>
          <w:ilvl w:val="0"/>
          <w:numId w:val="9"/>
        </w:numPr>
        <w:tabs>
          <w:tab w:val="num" w:pos="567"/>
        </w:tabs>
        <w:rPr>
          <w:rFonts w:asciiTheme="minorHAnsi" w:hAnsiTheme="minorHAnsi"/>
        </w:rPr>
      </w:pPr>
      <w:bookmarkStart w:id="6" w:name="_Toc429753352"/>
      <w:r w:rsidRPr="00C71EE2">
        <w:rPr>
          <w:rFonts w:asciiTheme="minorHAnsi" w:hAnsiTheme="minorHAnsi"/>
        </w:rPr>
        <w:lastRenderedPageBreak/>
        <w:t>Introductio</w:t>
      </w:r>
      <w:bookmarkStart w:id="7" w:name="_Toc309222481"/>
      <w:bookmarkStart w:id="8" w:name="_Toc319677947"/>
      <w:bookmarkStart w:id="9" w:name="_Toc354564313"/>
      <w:bookmarkEnd w:id="0"/>
      <w:bookmarkEnd w:id="1"/>
      <w:bookmarkEnd w:id="2"/>
      <w:bookmarkEnd w:id="3"/>
      <w:bookmarkEnd w:id="4"/>
      <w:r w:rsidR="002247A8" w:rsidRPr="00C71EE2">
        <w:rPr>
          <w:rFonts w:asciiTheme="minorHAnsi" w:hAnsiTheme="minorHAnsi"/>
        </w:rPr>
        <w:t>n</w:t>
      </w:r>
      <w:bookmarkEnd w:id="6"/>
      <w:bookmarkEnd w:id="5"/>
    </w:p>
    <w:p w:rsidR="00097E95" w:rsidRPr="00C71EE2" w:rsidRDefault="00097E95" w:rsidP="00160B0E">
      <w:pPr>
        <w:pStyle w:val="SANUS2"/>
        <w:numPr>
          <w:ilvl w:val="1"/>
          <w:numId w:val="7"/>
        </w:numPr>
        <w:ind w:left="662"/>
        <w:rPr>
          <w:rFonts w:asciiTheme="minorHAnsi" w:hAnsiTheme="minorHAnsi"/>
        </w:rPr>
      </w:pPr>
      <w:bookmarkStart w:id="10" w:name="_Toc367983242"/>
      <w:bookmarkStart w:id="11" w:name="_Toc368996629"/>
      <w:bookmarkStart w:id="12" w:name="_Toc429753353"/>
      <w:bookmarkStart w:id="13" w:name="_Toc307323597"/>
      <w:bookmarkStart w:id="14" w:name="_Toc287539369"/>
      <w:bookmarkEnd w:id="7"/>
      <w:bookmarkEnd w:id="8"/>
      <w:bookmarkEnd w:id="9"/>
      <w:r w:rsidRPr="00C71EE2">
        <w:rPr>
          <w:rFonts w:asciiTheme="minorHAnsi" w:hAnsiTheme="minorHAnsi"/>
        </w:rPr>
        <w:t xml:space="preserve">Purpose of the </w:t>
      </w:r>
      <w:bookmarkEnd w:id="10"/>
      <w:r w:rsidR="00D614CD" w:rsidRPr="00C71EE2">
        <w:rPr>
          <w:rFonts w:asciiTheme="minorHAnsi" w:hAnsiTheme="minorHAnsi"/>
        </w:rPr>
        <w:t>d</w:t>
      </w:r>
      <w:r w:rsidRPr="00C71EE2">
        <w:rPr>
          <w:rFonts w:asciiTheme="minorHAnsi" w:hAnsiTheme="minorHAnsi"/>
        </w:rPr>
        <w:t>ocument</w:t>
      </w:r>
      <w:bookmarkEnd w:id="11"/>
      <w:bookmarkEnd w:id="12"/>
    </w:p>
    <w:p w:rsidR="00CD0465" w:rsidRPr="00CD0465" w:rsidRDefault="00CD0465" w:rsidP="00CD0465">
      <w:pPr>
        <w:pStyle w:val="Normal2"/>
        <w:jc w:val="both"/>
        <w:rPr>
          <w:rFonts w:asciiTheme="minorHAnsi" w:hAnsiTheme="minorHAnsi" w:cstheme="minorHAnsi"/>
        </w:rPr>
      </w:pPr>
      <w:bookmarkStart w:id="15" w:name="_Toc365981914"/>
      <w:bookmarkStart w:id="16" w:name="_Toc365981960"/>
      <w:bookmarkStart w:id="17" w:name="_Toc365987850"/>
      <w:bookmarkStart w:id="18" w:name="_Toc365988854"/>
      <w:bookmarkStart w:id="19" w:name="_Toc365989226"/>
      <w:bookmarkStart w:id="20" w:name="_Toc366054399"/>
      <w:bookmarkStart w:id="21" w:name="_Toc366057471"/>
      <w:bookmarkStart w:id="22" w:name="_Toc366060922"/>
      <w:bookmarkStart w:id="23" w:name="_Toc366138296"/>
      <w:bookmarkStart w:id="24" w:name="_Toc318893527"/>
      <w:bookmarkStart w:id="25" w:name="_Toc318894553"/>
      <w:bookmarkStart w:id="26" w:name="_Toc318894717"/>
      <w:bookmarkStart w:id="27" w:name="_Toc318897073"/>
      <w:bookmarkStart w:id="28" w:name="_Toc318900148"/>
      <w:bookmarkStart w:id="29" w:name="_Toc318902843"/>
      <w:bookmarkStart w:id="30" w:name="_Toc365981915"/>
      <w:bookmarkStart w:id="31" w:name="_Toc365981961"/>
      <w:bookmarkStart w:id="32" w:name="_Toc365987851"/>
      <w:bookmarkStart w:id="33" w:name="_Toc365988855"/>
      <w:bookmarkStart w:id="34" w:name="_Toc365989227"/>
      <w:bookmarkStart w:id="35" w:name="_Toc366054400"/>
      <w:bookmarkStart w:id="36" w:name="_Toc366057472"/>
      <w:bookmarkStart w:id="37" w:name="_Toc366060923"/>
      <w:bookmarkStart w:id="38" w:name="_Toc366138297"/>
      <w:bookmarkStart w:id="39" w:name="_Toc309222482"/>
      <w:bookmarkStart w:id="40" w:name="_Toc319677948"/>
      <w:bookmarkStart w:id="41" w:name="_Toc367983243"/>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sidRPr="00CD0465">
        <w:rPr>
          <w:rFonts w:asciiTheme="minorHAnsi" w:hAnsiTheme="minorHAnsi" w:cstheme="minorHAnsi"/>
        </w:rPr>
        <w:t>The Santander Bank N.A. (“SBNA”</w:t>
      </w:r>
      <w:r w:rsidR="00984079">
        <w:rPr>
          <w:rFonts w:asciiTheme="minorHAnsi" w:hAnsiTheme="minorHAnsi" w:cstheme="minorHAnsi"/>
        </w:rPr>
        <w:t>, “Bank”</w:t>
      </w:r>
      <w:r w:rsidRPr="00CD0465">
        <w:rPr>
          <w:rFonts w:asciiTheme="minorHAnsi" w:hAnsiTheme="minorHAnsi" w:cstheme="minorHAnsi"/>
        </w:rPr>
        <w:t xml:space="preserve">) Risk Appetite Statement (“RAS”) defines the types and, where appropriate, level of risk the </w:t>
      </w:r>
      <w:r w:rsidR="00772E83">
        <w:rPr>
          <w:rFonts w:asciiTheme="minorHAnsi" w:hAnsiTheme="minorHAnsi" w:cstheme="minorHAnsi"/>
        </w:rPr>
        <w:t xml:space="preserve">SBNA </w:t>
      </w:r>
      <w:r w:rsidRPr="00CD0465">
        <w:rPr>
          <w:rFonts w:asciiTheme="minorHAnsi" w:hAnsiTheme="minorHAnsi" w:cstheme="minorHAnsi"/>
        </w:rPr>
        <w:t xml:space="preserve">Board of </w:t>
      </w:r>
      <w:r w:rsidR="00772E83">
        <w:rPr>
          <w:rFonts w:asciiTheme="minorHAnsi" w:hAnsiTheme="minorHAnsi" w:cstheme="minorHAnsi"/>
        </w:rPr>
        <w:t xml:space="preserve">Directors (“Board”) is </w:t>
      </w:r>
      <w:r w:rsidRPr="00CD0465">
        <w:rPr>
          <w:rFonts w:asciiTheme="minorHAnsi" w:hAnsiTheme="minorHAnsi" w:cstheme="minorHAnsi"/>
        </w:rPr>
        <w:t>willing and able to accept in pursuit of its strategic objectives.</w:t>
      </w:r>
    </w:p>
    <w:p w:rsidR="00143C36" w:rsidRDefault="00CD4C9B" w:rsidP="00143C36">
      <w:pPr>
        <w:spacing w:before="120"/>
        <w:jc w:val="both"/>
        <w:rPr>
          <w:lang w:bidi="ar-SA"/>
        </w:rPr>
      </w:pPr>
      <w:r w:rsidRPr="00C71EE2">
        <w:rPr>
          <w:rFonts w:asciiTheme="minorHAnsi" w:hAnsiTheme="minorHAnsi" w:cstheme="minorHAnsi"/>
        </w:rPr>
        <w:t xml:space="preserve">The RAS is </w:t>
      </w:r>
      <w:r w:rsidR="00DC34A5" w:rsidRPr="00C71EE2">
        <w:rPr>
          <w:rFonts w:asciiTheme="minorHAnsi" w:hAnsiTheme="minorHAnsi" w:cstheme="minorHAnsi"/>
        </w:rPr>
        <w:t>a</w:t>
      </w:r>
      <w:r w:rsidRPr="00C71EE2">
        <w:rPr>
          <w:rFonts w:asciiTheme="minorHAnsi" w:hAnsiTheme="minorHAnsi" w:cstheme="minorHAnsi"/>
        </w:rPr>
        <w:t xml:space="preserve"> tool to help the Board</w:t>
      </w:r>
      <w:r w:rsidR="00B42808">
        <w:rPr>
          <w:rFonts w:asciiTheme="minorHAnsi" w:hAnsiTheme="minorHAnsi" w:cstheme="minorHAnsi"/>
        </w:rPr>
        <w:t xml:space="preserve"> monitor and</w:t>
      </w:r>
      <w:r w:rsidRPr="00C71EE2">
        <w:rPr>
          <w:rFonts w:asciiTheme="minorHAnsi" w:hAnsiTheme="minorHAnsi" w:cstheme="minorHAnsi"/>
        </w:rPr>
        <w:t xml:space="preserve"> control the key risks that </w:t>
      </w:r>
      <w:r w:rsidR="00CD0465">
        <w:rPr>
          <w:rFonts w:asciiTheme="minorHAnsi" w:hAnsiTheme="minorHAnsi" w:cstheme="minorHAnsi"/>
        </w:rPr>
        <w:t>SBNA</w:t>
      </w:r>
      <w:r w:rsidRPr="00C71EE2">
        <w:rPr>
          <w:rFonts w:asciiTheme="minorHAnsi" w:hAnsiTheme="minorHAnsi" w:cstheme="minorHAnsi"/>
        </w:rPr>
        <w:t xml:space="preserve"> is exposed to</w:t>
      </w:r>
      <w:r w:rsidR="00936B2B">
        <w:rPr>
          <w:rFonts w:asciiTheme="minorHAnsi" w:hAnsiTheme="minorHAnsi" w:cstheme="minorHAnsi"/>
        </w:rPr>
        <w:t>. The RAS,</w:t>
      </w:r>
      <w:r w:rsidR="00D23D09" w:rsidRPr="00C71EE2">
        <w:rPr>
          <w:rFonts w:asciiTheme="minorHAnsi" w:hAnsiTheme="minorHAnsi" w:cstheme="minorHAnsi"/>
        </w:rPr>
        <w:t xml:space="preserve"> through a set of </w:t>
      </w:r>
      <w:r w:rsidR="000A20A3" w:rsidRPr="00C71EE2">
        <w:rPr>
          <w:rFonts w:asciiTheme="minorHAnsi" w:hAnsiTheme="minorHAnsi" w:cstheme="minorHAnsi"/>
        </w:rPr>
        <w:t xml:space="preserve">qualitative statements </w:t>
      </w:r>
      <w:r w:rsidR="000A20A3">
        <w:rPr>
          <w:rFonts w:asciiTheme="minorHAnsi" w:hAnsiTheme="minorHAnsi" w:cstheme="minorHAnsi"/>
        </w:rPr>
        <w:t xml:space="preserve">and </w:t>
      </w:r>
      <w:r w:rsidR="00D23D09" w:rsidRPr="00C71EE2">
        <w:rPr>
          <w:rFonts w:asciiTheme="minorHAnsi" w:hAnsiTheme="minorHAnsi" w:cstheme="minorHAnsi"/>
        </w:rPr>
        <w:t xml:space="preserve">quantitative limits </w:t>
      </w:r>
      <w:r w:rsidR="00B42808">
        <w:rPr>
          <w:rFonts w:asciiTheme="minorHAnsi" w:hAnsiTheme="minorHAnsi" w:cstheme="minorHAnsi"/>
        </w:rPr>
        <w:t>that describe</w:t>
      </w:r>
      <w:r w:rsidR="00B42808" w:rsidRPr="00C71EE2">
        <w:rPr>
          <w:rFonts w:asciiTheme="minorHAnsi" w:hAnsiTheme="minorHAnsi" w:cstheme="minorHAnsi"/>
        </w:rPr>
        <w:t xml:space="preserve"> </w:t>
      </w:r>
      <w:r w:rsidR="00D23D09" w:rsidRPr="00C71EE2">
        <w:rPr>
          <w:rFonts w:asciiTheme="minorHAnsi" w:hAnsiTheme="minorHAnsi" w:cstheme="minorHAnsi"/>
        </w:rPr>
        <w:t xml:space="preserve">the level of risk that is acceptable to the </w:t>
      </w:r>
      <w:r w:rsidR="00984079">
        <w:rPr>
          <w:rFonts w:asciiTheme="minorHAnsi" w:hAnsiTheme="minorHAnsi" w:cstheme="minorHAnsi"/>
        </w:rPr>
        <w:t>Bank</w:t>
      </w:r>
      <w:r w:rsidR="00936B2B">
        <w:rPr>
          <w:rFonts w:asciiTheme="minorHAnsi" w:hAnsiTheme="minorHAnsi" w:cstheme="minorHAnsi"/>
        </w:rPr>
        <w:t>,</w:t>
      </w:r>
      <w:r w:rsidR="003531D1">
        <w:rPr>
          <w:rFonts w:asciiTheme="minorHAnsi" w:hAnsiTheme="minorHAnsi" w:cstheme="minorHAnsi"/>
        </w:rPr>
        <w:t xml:space="preserve"> articulates</w:t>
      </w:r>
      <w:r w:rsidR="003531D1" w:rsidRPr="00C71EE2">
        <w:rPr>
          <w:rFonts w:asciiTheme="minorHAnsi" w:hAnsiTheme="minorHAnsi" w:cstheme="minorHAnsi"/>
        </w:rPr>
        <w:t xml:space="preserve"> the way in which </w:t>
      </w:r>
      <w:r w:rsidR="00CD0465">
        <w:rPr>
          <w:rFonts w:asciiTheme="minorHAnsi" w:hAnsiTheme="minorHAnsi" w:cstheme="minorHAnsi"/>
        </w:rPr>
        <w:t>SBNA</w:t>
      </w:r>
      <w:r w:rsidR="003531D1" w:rsidRPr="00C71EE2">
        <w:rPr>
          <w:rFonts w:asciiTheme="minorHAnsi" w:hAnsiTheme="minorHAnsi" w:cstheme="minorHAnsi"/>
        </w:rPr>
        <w:t xml:space="preserve"> expects risk to be managed and controlled</w:t>
      </w:r>
      <w:r w:rsidR="008A451D">
        <w:rPr>
          <w:rFonts w:asciiTheme="minorHAnsi" w:hAnsiTheme="minorHAnsi" w:cstheme="minorHAnsi"/>
        </w:rPr>
        <w:t>.</w:t>
      </w:r>
      <w:r w:rsidR="003531D1" w:rsidRPr="00C71EE2">
        <w:rPr>
          <w:rFonts w:asciiTheme="minorHAnsi" w:hAnsiTheme="minorHAnsi" w:cstheme="minorHAnsi"/>
        </w:rPr>
        <w:t xml:space="preserve"> </w:t>
      </w:r>
      <w:r w:rsidR="008A451D">
        <w:rPr>
          <w:rFonts w:asciiTheme="minorHAnsi" w:hAnsiTheme="minorHAnsi" w:cstheme="minorHAnsi"/>
        </w:rPr>
        <w:t>K</w:t>
      </w:r>
      <w:r w:rsidR="003531D1" w:rsidRPr="00C71EE2">
        <w:rPr>
          <w:rFonts w:asciiTheme="minorHAnsi" w:hAnsiTheme="minorHAnsi" w:cstheme="minorHAnsi"/>
        </w:rPr>
        <w:t xml:space="preserve">ey risk limits quantify acceptable risk management boundaries </w:t>
      </w:r>
      <w:r w:rsidR="003531D1">
        <w:rPr>
          <w:rFonts w:asciiTheme="minorHAnsi" w:hAnsiTheme="minorHAnsi" w:cstheme="minorHAnsi"/>
        </w:rPr>
        <w:t>where</w:t>
      </w:r>
      <w:r w:rsidR="003531D1" w:rsidRPr="00C71EE2">
        <w:rPr>
          <w:rFonts w:asciiTheme="minorHAnsi" w:hAnsiTheme="minorHAnsi" w:cstheme="minorHAnsi"/>
        </w:rPr>
        <w:t xml:space="preserve"> possible.</w:t>
      </w:r>
      <w:r w:rsidRPr="00C71EE2">
        <w:rPr>
          <w:rFonts w:asciiTheme="minorHAnsi" w:hAnsiTheme="minorHAnsi" w:cstheme="minorHAnsi"/>
        </w:rPr>
        <w:t xml:space="preserve"> </w:t>
      </w:r>
      <w:r w:rsidR="00143C36" w:rsidRPr="003B5635">
        <w:rPr>
          <w:lang w:bidi="ar-SA"/>
        </w:rPr>
        <w:t>Risk Appetite is consistent with, and incorporated into, the capital, strategic and resolution plans as part of the enterprise wide risk management program.</w:t>
      </w:r>
    </w:p>
    <w:p w:rsidR="000C4DA0" w:rsidRDefault="000C4DA0" w:rsidP="00143C36">
      <w:pPr>
        <w:pStyle w:val="Normal2"/>
        <w:jc w:val="both"/>
      </w:pPr>
      <w:r>
        <w:rPr>
          <w:lang w:val="en-GB"/>
        </w:rPr>
        <w:t xml:space="preserve">The RAS is articulated by the Chief Risk Officer (“CRO”) in consultation with the Chief Executive Officer (“CEO) and the Chief Financial Officer (“CFO”). It is proposed jointly by the CEO and the CRO to the Executive Risk Management Committee (“ERMC”), the Risk Committee (“RC”) and the Board. </w:t>
      </w:r>
    </w:p>
    <w:p w:rsidR="005019DF" w:rsidRDefault="003B2BF2" w:rsidP="007524AA">
      <w:pPr>
        <w:pStyle w:val="Normal2"/>
        <w:jc w:val="both"/>
        <w:rPr>
          <w:rFonts w:asciiTheme="minorHAnsi" w:hAnsiTheme="minorHAnsi" w:cstheme="minorHAnsi"/>
        </w:rPr>
      </w:pPr>
      <w:r w:rsidRPr="00C71EE2">
        <w:rPr>
          <w:rFonts w:asciiTheme="minorHAnsi" w:hAnsiTheme="minorHAnsi" w:cstheme="minorHAnsi"/>
        </w:rPr>
        <w:t xml:space="preserve">The RAS must be read in conjunction with the </w:t>
      </w:r>
      <w:r w:rsidR="00CD0465">
        <w:rPr>
          <w:rFonts w:asciiTheme="minorHAnsi" w:hAnsiTheme="minorHAnsi" w:cstheme="minorHAnsi"/>
        </w:rPr>
        <w:t>SBNA</w:t>
      </w:r>
      <w:r w:rsidRPr="00C71EE2">
        <w:rPr>
          <w:rFonts w:asciiTheme="minorHAnsi" w:hAnsiTheme="minorHAnsi" w:cstheme="minorHAnsi"/>
        </w:rPr>
        <w:t xml:space="preserve"> Risk Appetite Framework</w:t>
      </w:r>
      <w:r w:rsidR="00D23D09" w:rsidRPr="00C71EE2">
        <w:rPr>
          <w:rFonts w:asciiTheme="minorHAnsi" w:hAnsiTheme="minorHAnsi" w:cstheme="minorHAnsi"/>
        </w:rPr>
        <w:t xml:space="preserve"> document</w:t>
      </w:r>
      <w:r w:rsidR="00B42808">
        <w:rPr>
          <w:rFonts w:asciiTheme="minorHAnsi" w:hAnsiTheme="minorHAnsi" w:cstheme="minorHAnsi"/>
        </w:rPr>
        <w:t xml:space="preserve"> (reviewed and approved by the </w:t>
      </w:r>
      <w:r w:rsidR="00BC1E97">
        <w:rPr>
          <w:rFonts w:asciiTheme="minorHAnsi" w:hAnsiTheme="minorHAnsi" w:cstheme="minorHAnsi"/>
        </w:rPr>
        <w:t>Risk Committee</w:t>
      </w:r>
      <w:r w:rsidR="00F4034D">
        <w:rPr>
          <w:rFonts w:asciiTheme="minorHAnsi" w:hAnsiTheme="minorHAnsi" w:cstheme="minorHAnsi"/>
        </w:rPr>
        <w:t>)</w:t>
      </w:r>
      <w:r w:rsidR="00BC1E97">
        <w:rPr>
          <w:rFonts w:asciiTheme="minorHAnsi" w:hAnsiTheme="minorHAnsi" w:cstheme="minorHAnsi"/>
        </w:rPr>
        <w:t xml:space="preserve"> </w:t>
      </w:r>
      <w:r w:rsidR="00681975" w:rsidRPr="00C71EE2">
        <w:rPr>
          <w:rFonts w:asciiTheme="minorHAnsi" w:hAnsiTheme="minorHAnsi" w:cstheme="minorHAnsi"/>
        </w:rPr>
        <w:t xml:space="preserve">which sets forth the </w:t>
      </w:r>
      <w:r w:rsidR="003D3A24" w:rsidRPr="00C71EE2">
        <w:rPr>
          <w:rFonts w:asciiTheme="minorHAnsi" w:hAnsiTheme="minorHAnsi" w:cstheme="minorHAnsi"/>
        </w:rPr>
        <w:t xml:space="preserve">governance, </w:t>
      </w:r>
      <w:r w:rsidR="00681975" w:rsidRPr="00C71EE2">
        <w:rPr>
          <w:rFonts w:asciiTheme="minorHAnsi" w:hAnsiTheme="minorHAnsi" w:cstheme="minorHAnsi"/>
        </w:rPr>
        <w:t>core principles</w:t>
      </w:r>
      <w:r w:rsidR="003D3A24" w:rsidRPr="00C71EE2">
        <w:rPr>
          <w:rFonts w:asciiTheme="minorHAnsi" w:hAnsiTheme="minorHAnsi" w:cstheme="minorHAnsi"/>
        </w:rPr>
        <w:t>,</w:t>
      </w:r>
      <w:r w:rsidR="00681975" w:rsidRPr="00C71EE2">
        <w:rPr>
          <w:rFonts w:asciiTheme="minorHAnsi" w:hAnsiTheme="minorHAnsi" w:cstheme="minorHAnsi"/>
        </w:rPr>
        <w:t xml:space="preserve"> and</w:t>
      </w:r>
      <w:r w:rsidR="003D3A24" w:rsidRPr="00C71EE2">
        <w:rPr>
          <w:rFonts w:asciiTheme="minorHAnsi" w:hAnsiTheme="minorHAnsi" w:cstheme="minorHAnsi"/>
        </w:rPr>
        <w:t xml:space="preserve"> key</w:t>
      </w:r>
      <w:r w:rsidR="00681975" w:rsidRPr="00C71EE2">
        <w:rPr>
          <w:rFonts w:asciiTheme="minorHAnsi" w:hAnsiTheme="minorHAnsi" w:cstheme="minorHAnsi"/>
        </w:rPr>
        <w:t xml:space="preserve"> requirements </w:t>
      </w:r>
      <w:r w:rsidR="003D3A24" w:rsidRPr="00C71EE2">
        <w:rPr>
          <w:rFonts w:asciiTheme="minorHAnsi" w:hAnsiTheme="minorHAnsi" w:cstheme="minorHAnsi"/>
        </w:rPr>
        <w:t>for</w:t>
      </w:r>
      <w:r w:rsidR="00681975" w:rsidRPr="00C71EE2">
        <w:rPr>
          <w:rFonts w:asciiTheme="minorHAnsi" w:hAnsiTheme="minorHAnsi" w:cstheme="minorHAnsi"/>
        </w:rPr>
        <w:t xml:space="preserve"> developing and approving the </w:t>
      </w:r>
      <w:r w:rsidR="00CD0465">
        <w:rPr>
          <w:rFonts w:asciiTheme="minorHAnsi" w:hAnsiTheme="minorHAnsi" w:cstheme="minorHAnsi"/>
        </w:rPr>
        <w:t>SBNA</w:t>
      </w:r>
      <w:r w:rsidR="00AA6C36" w:rsidRPr="00C71EE2">
        <w:rPr>
          <w:rFonts w:asciiTheme="minorHAnsi" w:hAnsiTheme="minorHAnsi" w:cstheme="minorHAnsi"/>
        </w:rPr>
        <w:t xml:space="preserve"> </w:t>
      </w:r>
      <w:r w:rsidR="009C699F" w:rsidRPr="00C71EE2">
        <w:rPr>
          <w:rFonts w:asciiTheme="minorHAnsi" w:hAnsiTheme="minorHAnsi" w:cstheme="minorHAnsi"/>
        </w:rPr>
        <w:t>RAS</w:t>
      </w:r>
      <w:r w:rsidR="006434F2">
        <w:rPr>
          <w:rFonts w:asciiTheme="minorHAnsi" w:hAnsiTheme="minorHAnsi" w:cstheme="minorHAnsi"/>
        </w:rPr>
        <w:t>.</w:t>
      </w:r>
    </w:p>
    <w:p w:rsidR="00AB1F6E" w:rsidRDefault="00AB1F6E" w:rsidP="007524AA">
      <w:pPr>
        <w:pStyle w:val="Normal2"/>
        <w:jc w:val="both"/>
        <w:rPr>
          <w:rFonts w:asciiTheme="minorHAnsi" w:hAnsiTheme="minorHAnsi" w:cstheme="minorHAnsi"/>
        </w:rPr>
      </w:pPr>
    </w:p>
    <w:p w:rsidR="00097E95" w:rsidRPr="00C71EE2" w:rsidRDefault="00097E95" w:rsidP="00160B0E">
      <w:pPr>
        <w:pStyle w:val="SANUS2"/>
        <w:numPr>
          <w:ilvl w:val="1"/>
          <w:numId w:val="7"/>
        </w:numPr>
        <w:ind w:left="662"/>
        <w:rPr>
          <w:rFonts w:asciiTheme="minorHAnsi" w:hAnsiTheme="minorHAnsi"/>
        </w:rPr>
      </w:pPr>
      <w:bookmarkStart w:id="42" w:name="_Toc429645416"/>
      <w:bookmarkStart w:id="43" w:name="_Toc368996630"/>
      <w:bookmarkStart w:id="44" w:name="_Toc429753354"/>
      <w:bookmarkEnd w:id="42"/>
      <w:r w:rsidRPr="00C71EE2">
        <w:rPr>
          <w:rFonts w:asciiTheme="minorHAnsi" w:hAnsiTheme="minorHAnsi"/>
        </w:rPr>
        <w:t>Scope</w:t>
      </w:r>
      <w:bookmarkEnd w:id="39"/>
      <w:bookmarkEnd w:id="40"/>
      <w:bookmarkEnd w:id="41"/>
      <w:bookmarkEnd w:id="43"/>
      <w:bookmarkEnd w:id="44"/>
    </w:p>
    <w:p w:rsidR="00AA6C36" w:rsidRDefault="00681975" w:rsidP="00F243BF">
      <w:pPr>
        <w:pStyle w:val="Normal2"/>
        <w:jc w:val="both"/>
        <w:rPr>
          <w:rFonts w:asciiTheme="minorHAnsi" w:hAnsiTheme="minorHAnsi" w:cstheme="minorHAnsi"/>
        </w:rPr>
      </w:pPr>
      <w:bookmarkStart w:id="45" w:name="_Toc307323596"/>
      <w:bookmarkStart w:id="46" w:name="_Toc309222486"/>
      <w:bookmarkStart w:id="47" w:name="_Toc319677949"/>
      <w:bookmarkStart w:id="48" w:name="_Toc367983244"/>
      <w:r w:rsidRPr="00C71EE2">
        <w:rPr>
          <w:rFonts w:asciiTheme="minorHAnsi" w:hAnsiTheme="minorHAnsi" w:cstheme="minorHAnsi"/>
        </w:rPr>
        <w:t xml:space="preserve">This </w:t>
      </w:r>
      <w:r w:rsidR="00EC641E">
        <w:rPr>
          <w:rFonts w:asciiTheme="minorHAnsi" w:hAnsiTheme="minorHAnsi" w:cstheme="minorHAnsi"/>
        </w:rPr>
        <w:t>RAS</w:t>
      </w:r>
      <w:r w:rsidR="00F243BF" w:rsidRPr="00C71EE2">
        <w:rPr>
          <w:rFonts w:asciiTheme="minorHAnsi" w:hAnsiTheme="minorHAnsi" w:cstheme="minorHAnsi"/>
        </w:rPr>
        <w:t xml:space="preserve"> applies</w:t>
      </w:r>
      <w:r w:rsidR="00F471D1" w:rsidRPr="00C71EE2">
        <w:rPr>
          <w:rFonts w:asciiTheme="minorHAnsi" w:hAnsiTheme="minorHAnsi" w:cstheme="minorHAnsi"/>
        </w:rPr>
        <w:t xml:space="preserve"> to</w:t>
      </w:r>
      <w:r w:rsidR="00F243BF" w:rsidRPr="00C71EE2">
        <w:rPr>
          <w:rFonts w:asciiTheme="minorHAnsi" w:hAnsiTheme="minorHAnsi" w:cstheme="minorHAnsi"/>
        </w:rPr>
        <w:t xml:space="preserve"> </w:t>
      </w:r>
      <w:r w:rsidR="00CD0465">
        <w:rPr>
          <w:rFonts w:asciiTheme="minorHAnsi" w:hAnsiTheme="minorHAnsi" w:cstheme="minorHAnsi"/>
        </w:rPr>
        <w:t>SBNA</w:t>
      </w:r>
      <w:r w:rsidR="008A451D">
        <w:rPr>
          <w:rFonts w:asciiTheme="minorHAnsi" w:hAnsiTheme="minorHAnsi" w:cstheme="minorHAnsi"/>
        </w:rPr>
        <w:t xml:space="preserve"> and includes metrics and limits set either at the consolidated </w:t>
      </w:r>
      <w:r w:rsidR="00CD0465">
        <w:rPr>
          <w:rFonts w:asciiTheme="minorHAnsi" w:hAnsiTheme="minorHAnsi" w:cstheme="minorHAnsi"/>
        </w:rPr>
        <w:t>SHUSA</w:t>
      </w:r>
      <w:r w:rsidR="00A134FB">
        <w:rPr>
          <w:rFonts w:asciiTheme="minorHAnsi" w:hAnsiTheme="minorHAnsi" w:cstheme="minorHAnsi"/>
        </w:rPr>
        <w:t xml:space="preserve"> </w:t>
      </w:r>
      <w:r w:rsidR="008A451D">
        <w:rPr>
          <w:rFonts w:asciiTheme="minorHAnsi" w:hAnsiTheme="minorHAnsi" w:cstheme="minorHAnsi"/>
        </w:rPr>
        <w:t xml:space="preserve">level or at the </w:t>
      </w:r>
      <w:r w:rsidR="00CD0465">
        <w:rPr>
          <w:rFonts w:asciiTheme="minorHAnsi" w:hAnsiTheme="minorHAnsi" w:cstheme="minorHAnsi"/>
        </w:rPr>
        <w:t>SBNA</w:t>
      </w:r>
      <w:r w:rsidR="00A134FB">
        <w:rPr>
          <w:rFonts w:asciiTheme="minorHAnsi" w:hAnsiTheme="minorHAnsi" w:cstheme="minorHAnsi"/>
        </w:rPr>
        <w:t xml:space="preserve"> </w:t>
      </w:r>
      <w:r w:rsidR="00CD0465">
        <w:rPr>
          <w:rFonts w:asciiTheme="minorHAnsi" w:hAnsiTheme="minorHAnsi" w:cstheme="minorHAnsi"/>
        </w:rPr>
        <w:t>level</w:t>
      </w:r>
      <w:r w:rsidR="008A451D">
        <w:rPr>
          <w:rFonts w:asciiTheme="minorHAnsi" w:hAnsiTheme="minorHAnsi" w:cstheme="minorHAnsi"/>
        </w:rPr>
        <w:t>.</w:t>
      </w:r>
    </w:p>
    <w:p w:rsidR="00AB1F6E" w:rsidRPr="00C71EE2" w:rsidRDefault="00AB1F6E" w:rsidP="00F243BF">
      <w:pPr>
        <w:pStyle w:val="Normal2"/>
        <w:jc w:val="both"/>
        <w:rPr>
          <w:rFonts w:asciiTheme="minorHAnsi" w:hAnsiTheme="minorHAnsi" w:cstheme="minorHAnsi"/>
        </w:rPr>
      </w:pPr>
    </w:p>
    <w:p w:rsidR="00097E95" w:rsidRPr="00C71EE2" w:rsidRDefault="00097E95" w:rsidP="00160B0E">
      <w:pPr>
        <w:pStyle w:val="SANUS2"/>
        <w:numPr>
          <w:ilvl w:val="1"/>
          <w:numId w:val="7"/>
        </w:numPr>
        <w:ind w:left="662"/>
        <w:rPr>
          <w:rFonts w:asciiTheme="minorHAnsi" w:hAnsiTheme="minorHAnsi"/>
        </w:rPr>
      </w:pPr>
      <w:bookmarkStart w:id="49" w:name="_Toc429645418"/>
      <w:bookmarkStart w:id="50" w:name="_Toc368996631"/>
      <w:bookmarkStart w:id="51" w:name="_Toc429753355"/>
      <w:bookmarkEnd w:id="49"/>
      <w:r w:rsidRPr="00C71EE2">
        <w:rPr>
          <w:rFonts w:asciiTheme="minorHAnsi" w:hAnsiTheme="minorHAnsi"/>
        </w:rPr>
        <w:t xml:space="preserve">Document </w:t>
      </w:r>
      <w:bookmarkEnd w:id="45"/>
      <w:bookmarkEnd w:id="46"/>
      <w:bookmarkEnd w:id="47"/>
      <w:bookmarkEnd w:id="48"/>
      <w:bookmarkEnd w:id="50"/>
      <w:r w:rsidR="00D614CD" w:rsidRPr="00C71EE2">
        <w:rPr>
          <w:rFonts w:asciiTheme="minorHAnsi" w:hAnsiTheme="minorHAnsi"/>
        </w:rPr>
        <w:t>a</w:t>
      </w:r>
      <w:r w:rsidR="00F243BF" w:rsidRPr="00C71EE2">
        <w:rPr>
          <w:rFonts w:asciiTheme="minorHAnsi" w:hAnsiTheme="minorHAnsi"/>
        </w:rPr>
        <w:t xml:space="preserve">pproval and </w:t>
      </w:r>
      <w:r w:rsidR="00D614CD" w:rsidRPr="00C71EE2">
        <w:rPr>
          <w:rFonts w:asciiTheme="minorHAnsi" w:hAnsiTheme="minorHAnsi"/>
        </w:rPr>
        <w:t>m</w:t>
      </w:r>
      <w:r w:rsidR="00F243BF" w:rsidRPr="00C71EE2">
        <w:rPr>
          <w:rFonts w:asciiTheme="minorHAnsi" w:hAnsiTheme="minorHAnsi"/>
        </w:rPr>
        <w:t>aintenance</w:t>
      </w:r>
      <w:bookmarkEnd w:id="51"/>
    </w:p>
    <w:p w:rsidR="00D329AE" w:rsidRPr="00D329AE" w:rsidRDefault="00D329AE" w:rsidP="00D329AE">
      <w:pPr>
        <w:pStyle w:val="Normal2"/>
        <w:jc w:val="both"/>
        <w:rPr>
          <w:rFonts w:asciiTheme="minorHAnsi" w:hAnsiTheme="minorHAnsi" w:cstheme="minorHAnsi"/>
        </w:rPr>
      </w:pPr>
      <w:r w:rsidRPr="00D329AE">
        <w:rPr>
          <w:rFonts w:asciiTheme="minorHAnsi" w:hAnsiTheme="minorHAnsi" w:cstheme="minorHAnsi"/>
        </w:rPr>
        <w:t xml:space="preserve">The RAS document is owned by the </w:t>
      </w:r>
      <w:r>
        <w:rPr>
          <w:rFonts w:asciiTheme="minorHAnsi" w:hAnsiTheme="minorHAnsi" w:cstheme="minorHAnsi"/>
        </w:rPr>
        <w:t xml:space="preserve">SBNA CRO </w:t>
      </w:r>
      <w:r w:rsidRPr="00D329AE">
        <w:rPr>
          <w:rFonts w:asciiTheme="minorHAnsi" w:hAnsiTheme="minorHAnsi" w:cstheme="minorHAnsi"/>
        </w:rPr>
        <w:t xml:space="preserve">and is approved by the </w:t>
      </w:r>
      <w:r>
        <w:rPr>
          <w:rFonts w:asciiTheme="minorHAnsi" w:hAnsiTheme="minorHAnsi" w:cstheme="minorHAnsi"/>
        </w:rPr>
        <w:t>SBNA</w:t>
      </w:r>
      <w:r w:rsidRPr="00D329AE">
        <w:rPr>
          <w:rFonts w:asciiTheme="minorHAnsi" w:hAnsiTheme="minorHAnsi" w:cstheme="minorHAnsi"/>
        </w:rPr>
        <w:t xml:space="preserve"> Board of Directors.</w:t>
      </w:r>
    </w:p>
    <w:p w:rsidR="00AB1F6E" w:rsidRDefault="00D329AE" w:rsidP="00004E8D">
      <w:pPr>
        <w:pStyle w:val="Normal2"/>
        <w:jc w:val="both"/>
        <w:rPr>
          <w:rFonts w:asciiTheme="minorHAnsi" w:hAnsiTheme="minorHAnsi" w:cstheme="minorHAnsi"/>
        </w:rPr>
      </w:pPr>
      <w:r w:rsidRPr="00D329AE">
        <w:rPr>
          <w:rFonts w:asciiTheme="minorHAnsi" w:hAnsiTheme="minorHAnsi" w:cstheme="minorHAnsi"/>
        </w:rPr>
        <w:t xml:space="preserve">The RAS is reviewed and approved by the Board at least annually or when material changes occur to </w:t>
      </w:r>
      <w:r>
        <w:rPr>
          <w:rFonts w:asciiTheme="minorHAnsi" w:hAnsiTheme="minorHAnsi" w:cstheme="minorHAnsi"/>
        </w:rPr>
        <w:t>SBNA</w:t>
      </w:r>
      <w:r w:rsidRPr="00D329AE">
        <w:rPr>
          <w:rFonts w:asciiTheme="minorHAnsi" w:hAnsiTheme="minorHAnsi" w:cstheme="minorHAnsi"/>
        </w:rPr>
        <w:t>’s risk profile, strategy, or operating environment, to ensure that it remains applicable to S</w:t>
      </w:r>
      <w:r>
        <w:rPr>
          <w:rFonts w:asciiTheme="minorHAnsi" w:hAnsiTheme="minorHAnsi" w:cstheme="minorHAnsi"/>
        </w:rPr>
        <w:t>BN</w:t>
      </w:r>
      <w:r w:rsidRPr="00D329AE">
        <w:rPr>
          <w:rFonts w:asciiTheme="minorHAnsi" w:hAnsiTheme="minorHAnsi" w:cstheme="minorHAnsi"/>
        </w:rPr>
        <w:t>A’s strategy and current and planned activities. Ad hoc RAS reviews can be performed at the discretion of the Board, CEO, or CRO. The RC and the ERMC may also initiate updates to the RAS in response to changing conditions. In any case, changes or updates must be approved by the Board.</w:t>
      </w:r>
    </w:p>
    <w:p w:rsidR="00733255" w:rsidRDefault="00733255" w:rsidP="00004E8D">
      <w:pPr>
        <w:pStyle w:val="Normal2"/>
        <w:jc w:val="both"/>
        <w:rPr>
          <w:rFonts w:asciiTheme="minorHAnsi" w:hAnsiTheme="minorHAnsi" w:cstheme="minorHAnsi"/>
        </w:rPr>
      </w:pPr>
    </w:p>
    <w:p w:rsidR="00EA274C" w:rsidRPr="00C71EE2" w:rsidRDefault="00EA274C" w:rsidP="00EA274C">
      <w:pPr>
        <w:pStyle w:val="Heading1"/>
        <w:rPr>
          <w:rFonts w:asciiTheme="minorHAnsi" w:hAnsiTheme="minorHAnsi"/>
        </w:rPr>
      </w:pPr>
      <w:bookmarkStart w:id="52" w:name="_Toc365981918"/>
      <w:bookmarkStart w:id="53" w:name="_Toc365981964"/>
      <w:bookmarkStart w:id="54" w:name="_Toc365987854"/>
      <w:bookmarkStart w:id="55" w:name="_Toc365988858"/>
      <w:bookmarkStart w:id="56" w:name="_Toc365989230"/>
      <w:bookmarkStart w:id="57" w:name="_Toc366054403"/>
      <w:bookmarkStart w:id="58" w:name="_Toc366057475"/>
      <w:bookmarkStart w:id="59" w:name="_Toc366060926"/>
      <w:bookmarkStart w:id="60" w:name="_Toc366138300"/>
      <w:bookmarkStart w:id="61" w:name="_Toc429753356"/>
      <w:bookmarkStart w:id="62" w:name="_Toc319677957"/>
      <w:bookmarkEnd w:id="13"/>
      <w:bookmarkEnd w:id="14"/>
      <w:bookmarkEnd w:id="52"/>
      <w:bookmarkEnd w:id="53"/>
      <w:bookmarkEnd w:id="54"/>
      <w:bookmarkEnd w:id="55"/>
      <w:bookmarkEnd w:id="56"/>
      <w:bookmarkEnd w:id="57"/>
      <w:bookmarkEnd w:id="58"/>
      <w:bookmarkEnd w:id="59"/>
      <w:bookmarkEnd w:id="60"/>
      <w:r w:rsidRPr="00C71EE2">
        <w:rPr>
          <w:rFonts w:asciiTheme="minorHAnsi" w:hAnsiTheme="minorHAnsi"/>
        </w:rPr>
        <w:t xml:space="preserve">The </w:t>
      </w:r>
      <w:r w:rsidR="00CD0465">
        <w:rPr>
          <w:rFonts w:asciiTheme="minorHAnsi" w:hAnsiTheme="minorHAnsi"/>
        </w:rPr>
        <w:t>SBNA</w:t>
      </w:r>
      <w:r w:rsidRPr="00C71EE2">
        <w:rPr>
          <w:rFonts w:asciiTheme="minorHAnsi" w:hAnsiTheme="minorHAnsi"/>
        </w:rPr>
        <w:t xml:space="preserve"> Risk Appetite</w:t>
      </w:r>
      <w:r w:rsidR="00120AB1">
        <w:rPr>
          <w:rFonts w:asciiTheme="minorHAnsi" w:hAnsiTheme="minorHAnsi"/>
        </w:rPr>
        <w:t xml:space="preserve"> Principles and</w:t>
      </w:r>
      <w:r w:rsidRPr="00C71EE2">
        <w:rPr>
          <w:rFonts w:asciiTheme="minorHAnsi" w:hAnsiTheme="minorHAnsi"/>
        </w:rPr>
        <w:t xml:space="preserve"> Objectives</w:t>
      </w:r>
      <w:bookmarkEnd w:id="61"/>
    </w:p>
    <w:p w:rsidR="00F4034D" w:rsidRDefault="00CD0465" w:rsidP="00EA274C">
      <w:pPr>
        <w:spacing w:before="120"/>
        <w:jc w:val="both"/>
        <w:rPr>
          <w:rFonts w:asciiTheme="minorHAnsi" w:hAnsiTheme="minorHAnsi"/>
        </w:rPr>
      </w:pPr>
      <w:r>
        <w:rPr>
          <w:rFonts w:asciiTheme="minorHAnsi" w:hAnsiTheme="minorHAnsi"/>
        </w:rPr>
        <w:t>SBNA</w:t>
      </w:r>
      <w:r w:rsidR="00120AB1">
        <w:rPr>
          <w:rFonts w:asciiTheme="minorHAnsi" w:hAnsiTheme="minorHAnsi"/>
        </w:rPr>
        <w:t xml:space="preserve">’s RAS is underpinned by </w:t>
      </w:r>
      <w:r w:rsidR="00C210E2">
        <w:rPr>
          <w:rFonts w:asciiTheme="minorHAnsi" w:hAnsiTheme="minorHAnsi"/>
        </w:rPr>
        <w:t>the</w:t>
      </w:r>
      <w:r w:rsidR="00120AB1">
        <w:rPr>
          <w:rFonts w:asciiTheme="minorHAnsi" w:hAnsiTheme="minorHAnsi"/>
        </w:rPr>
        <w:t xml:space="preserve"> principle that</w:t>
      </w:r>
      <w:r w:rsidR="00120AB1" w:rsidRPr="00120AB1">
        <w:rPr>
          <w:rFonts w:asciiTheme="minorHAnsi" w:hAnsiTheme="minorHAnsi"/>
        </w:rPr>
        <w:t xml:space="preserve"> </w:t>
      </w:r>
      <w:r>
        <w:rPr>
          <w:rFonts w:asciiTheme="minorHAnsi" w:hAnsiTheme="minorHAnsi"/>
        </w:rPr>
        <w:t>SBNA</w:t>
      </w:r>
      <w:r w:rsidR="00120AB1" w:rsidRPr="00120AB1">
        <w:rPr>
          <w:rFonts w:asciiTheme="minorHAnsi" w:hAnsiTheme="minorHAnsi"/>
        </w:rPr>
        <w:t xml:space="preserve"> </w:t>
      </w:r>
      <w:r w:rsidR="00F4034D">
        <w:rPr>
          <w:rFonts w:asciiTheme="minorHAnsi" w:hAnsiTheme="minorHAnsi"/>
        </w:rPr>
        <w:t>seeks to maintain a moderate risk profile,</w:t>
      </w:r>
      <w:r w:rsidR="00354688">
        <w:rPr>
          <w:rFonts w:asciiTheme="minorHAnsi" w:hAnsiTheme="minorHAnsi"/>
        </w:rPr>
        <w:t xml:space="preserve"> </w:t>
      </w:r>
      <w:r w:rsidR="00F30BE2">
        <w:rPr>
          <w:rFonts w:asciiTheme="minorHAnsi" w:hAnsiTheme="minorHAnsi"/>
        </w:rPr>
        <w:t>generate sustainable earnings, maintain strong capital levels</w:t>
      </w:r>
      <w:r w:rsidR="00353D7B">
        <w:rPr>
          <w:rFonts w:asciiTheme="minorHAnsi" w:hAnsiTheme="minorHAnsi"/>
        </w:rPr>
        <w:t>,</w:t>
      </w:r>
      <w:r w:rsidR="00F30BE2">
        <w:rPr>
          <w:rFonts w:asciiTheme="minorHAnsi" w:hAnsiTheme="minorHAnsi"/>
        </w:rPr>
        <w:t xml:space="preserve"> and actively manage liquidity to remain solvent at all times, including through stress situations.</w:t>
      </w:r>
    </w:p>
    <w:p w:rsidR="00F4034D" w:rsidRDefault="00CD0465" w:rsidP="00EA274C">
      <w:pPr>
        <w:spacing w:before="120"/>
        <w:jc w:val="both"/>
        <w:rPr>
          <w:rFonts w:asciiTheme="minorHAnsi" w:hAnsiTheme="minorHAnsi"/>
        </w:rPr>
      </w:pPr>
      <w:r>
        <w:rPr>
          <w:rFonts w:asciiTheme="minorHAnsi" w:hAnsiTheme="minorHAnsi"/>
        </w:rPr>
        <w:t>SBNA</w:t>
      </w:r>
      <w:r w:rsidR="008A451D">
        <w:rPr>
          <w:rFonts w:asciiTheme="minorHAnsi" w:hAnsiTheme="minorHAnsi"/>
        </w:rPr>
        <w:t xml:space="preserve"> </w:t>
      </w:r>
      <w:r w:rsidR="00120AB1" w:rsidRPr="00120AB1">
        <w:rPr>
          <w:rFonts w:asciiTheme="minorHAnsi" w:hAnsiTheme="minorHAnsi"/>
        </w:rPr>
        <w:t xml:space="preserve">will take </w:t>
      </w:r>
      <w:r w:rsidR="00F4034D">
        <w:rPr>
          <w:rFonts w:asciiTheme="minorHAnsi" w:hAnsiTheme="minorHAnsi"/>
        </w:rPr>
        <w:t xml:space="preserve">the </w:t>
      </w:r>
      <w:r w:rsidR="00120AB1" w:rsidRPr="00120AB1">
        <w:rPr>
          <w:rFonts w:asciiTheme="minorHAnsi" w:hAnsiTheme="minorHAnsi"/>
        </w:rPr>
        <w:t xml:space="preserve">risks required to maintain and grow </w:t>
      </w:r>
      <w:r>
        <w:rPr>
          <w:rFonts w:asciiTheme="minorHAnsi" w:hAnsiTheme="minorHAnsi"/>
        </w:rPr>
        <w:t>its</w:t>
      </w:r>
      <w:r w:rsidRPr="00120AB1">
        <w:rPr>
          <w:rFonts w:asciiTheme="minorHAnsi" w:hAnsiTheme="minorHAnsi"/>
        </w:rPr>
        <w:t xml:space="preserve"> </w:t>
      </w:r>
      <w:r w:rsidR="00120AB1" w:rsidRPr="00120AB1">
        <w:rPr>
          <w:rFonts w:asciiTheme="minorHAnsi" w:hAnsiTheme="minorHAnsi"/>
        </w:rPr>
        <w:t>businesses, but only if the risks are well understood and can be managed and controlled.</w:t>
      </w:r>
    </w:p>
    <w:p w:rsidR="00EA274C" w:rsidRPr="00C71EE2" w:rsidRDefault="00231749" w:rsidP="00EA274C">
      <w:pPr>
        <w:spacing w:before="120"/>
        <w:jc w:val="both"/>
        <w:rPr>
          <w:rFonts w:asciiTheme="minorHAnsi" w:hAnsiTheme="minorHAnsi"/>
        </w:rPr>
      </w:pPr>
      <w:r>
        <w:rPr>
          <w:rFonts w:asciiTheme="minorHAnsi" w:hAnsiTheme="minorHAnsi"/>
        </w:rPr>
        <w:t>Within these principles, t</w:t>
      </w:r>
      <w:r w:rsidR="00B32CC8">
        <w:rPr>
          <w:rFonts w:asciiTheme="minorHAnsi" w:hAnsiTheme="minorHAnsi"/>
        </w:rPr>
        <w:t xml:space="preserve">he </w:t>
      </w:r>
      <w:r w:rsidR="00EC641E">
        <w:rPr>
          <w:rFonts w:asciiTheme="minorHAnsi" w:hAnsiTheme="minorHAnsi"/>
        </w:rPr>
        <w:t>RAS</w:t>
      </w:r>
      <w:r w:rsidR="00B32CC8" w:rsidRPr="00B32CC8">
        <w:rPr>
          <w:rFonts w:asciiTheme="minorHAnsi" w:hAnsiTheme="minorHAnsi"/>
        </w:rPr>
        <w:t xml:space="preserve"> </w:t>
      </w:r>
      <w:r w:rsidR="00B32CC8">
        <w:rPr>
          <w:rFonts w:asciiTheme="minorHAnsi" w:hAnsiTheme="minorHAnsi"/>
        </w:rPr>
        <w:t xml:space="preserve">at </w:t>
      </w:r>
      <w:r w:rsidR="00CD0465">
        <w:rPr>
          <w:rFonts w:asciiTheme="minorHAnsi" w:hAnsiTheme="minorHAnsi"/>
        </w:rPr>
        <w:t>SBNA</w:t>
      </w:r>
      <w:r w:rsidR="00B32CC8">
        <w:rPr>
          <w:rFonts w:asciiTheme="minorHAnsi" w:hAnsiTheme="minorHAnsi"/>
        </w:rPr>
        <w:t xml:space="preserve"> </w:t>
      </w:r>
      <w:r w:rsidR="00B32CC8" w:rsidRPr="00B32CC8">
        <w:rPr>
          <w:rFonts w:asciiTheme="minorHAnsi" w:hAnsiTheme="minorHAnsi"/>
        </w:rPr>
        <w:t>is</w:t>
      </w:r>
      <w:r>
        <w:rPr>
          <w:rFonts w:asciiTheme="minorHAnsi" w:hAnsiTheme="minorHAnsi"/>
        </w:rPr>
        <w:t xml:space="preserve"> further</w:t>
      </w:r>
      <w:r w:rsidR="00B32CC8" w:rsidRPr="00B32CC8">
        <w:rPr>
          <w:rFonts w:asciiTheme="minorHAnsi" w:hAnsiTheme="minorHAnsi"/>
        </w:rPr>
        <w:t xml:space="preserve"> anchored in specific objectives for </w:t>
      </w:r>
      <w:r w:rsidR="00A134FB">
        <w:rPr>
          <w:rFonts w:asciiTheme="minorHAnsi" w:hAnsiTheme="minorHAnsi"/>
        </w:rPr>
        <w:t>risk-taking</w:t>
      </w:r>
      <w:r w:rsidR="00B32CC8">
        <w:rPr>
          <w:rFonts w:asciiTheme="minorHAnsi" w:hAnsiTheme="minorHAnsi"/>
        </w:rPr>
        <w:t>.</w:t>
      </w:r>
      <w:r w:rsidR="00B32CC8">
        <w:rPr>
          <w:rFonts w:asciiTheme="minorHAnsi" w:hAnsiTheme="minorHAnsi"/>
          <w:b/>
          <w:bCs/>
        </w:rPr>
        <w:t xml:space="preserve"> </w:t>
      </w:r>
      <w:r w:rsidR="00B32CC8">
        <w:rPr>
          <w:rFonts w:asciiTheme="minorHAnsi" w:hAnsiTheme="minorHAnsi"/>
        </w:rPr>
        <w:t>The</w:t>
      </w:r>
      <w:r w:rsidR="00EA274C" w:rsidRPr="00C71EE2">
        <w:rPr>
          <w:rFonts w:asciiTheme="minorHAnsi" w:hAnsiTheme="minorHAnsi"/>
        </w:rPr>
        <w:t xml:space="preserve"> boundaries established in </w:t>
      </w:r>
      <w:r w:rsidR="00CD0465">
        <w:rPr>
          <w:rFonts w:asciiTheme="minorHAnsi" w:hAnsiTheme="minorHAnsi"/>
        </w:rPr>
        <w:t>SBNA</w:t>
      </w:r>
      <w:r w:rsidR="00EA274C" w:rsidRPr="00C71EE2">
        <w:rPr>
          <w:rFonts w:asciiTheme="minorHAnsi" w:hAnsiTheme="minorHAnsi"/>
        </w:rPr>
        <w:t xml:space="preserve">’s </w:t>
      </w:r>
      <w:r w:rsidR="00EC641E">
        <w:rPr>
          <w:rFonts w:asciiTheme="minorHAnsi" w:hAnsiTheme="minorHAnsi"/>
        </w:rPr>
        <w:t>RAS</w:t>
      </w:r>
      <w:r w:rsidR="00EA274C" w:rsidRPr="00C71EE2">
        <w:rPr>
          <w:rFonts w:asciiTheme="minorHAnsi" w:hAnsiTheme="minorHAnsi"/>
        </w:rPr>
        <w:t xml:space="preserve"> </w:t>
      </w:r>
      <w:r w:rsidR="00B32CC8">
        <w:rPr>
          <w:rFonts w:asciiTheme="minorHAnsi" w:hAnsiTheme="minorHAnsi"/>
        </w:rPr>
        <w:t>are</w:t>
      </w:r>
      <w:r w:rsidR="00EA274C" w:rsidRPr="00C71EE2">
        <w:rPr>
          <w:rFonts w:asciiTheme="minorHAnsi" w:hAnsiTheme="minorHAnsi"/>
        </w:rPr>
        <w:t xml:space="preserve"> defined such that they allow </w:t>
      </w:r>
      <w:r w:rsidR="00CD0465">
        <w:rPr>
          <w:rFonts w:asciiTheme="minorHAnsi" w:hAnsiTheme="minorHAnsi"/>
        </w:rPr>
        <w:t>SBNA</w:t>
      </w:r>
      <w:r w:rsidR="00EA274C" w:rsidRPr="00C71EE2">
        <w:rPr>
          <w:rFonts w:asciiTheme="minorHAnsi" w:hAnsiTheme="minorHAnsi"/>
        </w:rPr>
        <w:t xml:space="preserve"> to achieve </w:t>
      </w:r>
      <w:r w:rsidR="00C210E2">
        <w:rPr>
          <w:rFonts w:asciiTheme="minorHAnsi" w:hAnsiTheme="minorHAnsi"/>
        </w:rPr>
        <w:t xml:space="preserve">the following </w:t>
      </w:r>
      <w:r w:rsidR="00EA274C" w:rsidRPr="00C71EE2">
        <w:rPr>
          <w:rFonts w:asciiTheme="minorHAnsi" w:hAnsiTheme="minorHAnsi"/>
        </w:rPr>
        <w:t>primary objectives</w:t>
      </w:r>
      <w:r w:rsidR="00C210E2">
        <w:rPr>
          <w:rFonts w:asciiTheme="minorHAnsi" w:hAnsiTheme="minorHAnsi"/>
        </w:rPr>
        <w:t>:</w:t>
      </w:r>
    </w:p>
    <w:p w:rsidR="00C210E2" w:rsidRDefault="00C210E2" w:rsidP="00423077">
      <w:pPr>
        <w:pStyle w:val="ListParagraph"/>
        <w:numPr>
          <w:ilvl w:val="0"/>
          <w:numId w:val="11"/>
        </w:numPr>
        <w:jc w:val="both"/>
        <w:rPr>
          <w:rFonts w:asciiTheme="minorHAnsi" w:hAnsiTheme="minorHAnsi"/>
          <w:color w:val="000000" w:themeColor="text1"/>
        </w:rPr>
      </w:pPr>
      <w:r>
        <w:rPr>
          <w:rFonts w:asciiTheme="minorHAnsi" w:hAnsiTheme="minorHAnsi"/>
        </w:rPr>
        <w:t>L</w:t>
      </w:r>
      <w:r w:rsidR="00B32CC8" w:rsidRPr="00C210E2">
        <w:rPr>
          <w:rFonts w:asciiTheme="minorHAnsi" w:hAnsiTheme="minorHAnsi"/>
        </w:rPr>
        <w:t xml:space="preserve">imits in </w:t>
      </w:r>
      <w:r w:rsidR="00CD0465">
        <w:rPr>
          <w:rFonts w:asciiTheme="minorHAnsi" w:hAnsiTheme="minorHAnsi"/>
        </w:rPr>
        <w:t>SBNA</w:t>
      </w:r>
      <w:r w:rsidR="00EA274C" w:rsidRPr="00C210E2">
        <w:rPr>
          <w:rFonts w:asciiTheme="minorHAnsi" w:hAnsiTheme="minorHAnsi"/>
        </w:rPr>
        <w:t xml:space="preserve">’s </w:t>
      </w:r>
      <w:r w:rsidR="00EC641E" w:rsidRPr="00C210E2">
        <w:rPr>
          <w:rFonts w:asciiTheme="minorHAnsi" w:hAnsiTheme="minorHAnsi"/>
        </w:rPr>
        <w:t>RAS</w:t>
      </w:r>
      <w:r w:rsidR="00B32CC8" w:rsidRPr="00C210E2">
        <w:rPr>
          <w:rFonts w:asciiTheme="minorHAnsi" w:hAnsiTheme="minorHAnsi"/>
        </w:rPr>
        <w:t xml:space="preserve"> are </w:t>
      </w:r>
      <w:r w:rsidR="00F71A13" w:rsidRPr="00C210E2">
        <w:rPr>
          <w:rFonts w:asciiTheme="minorHAnsi" w:hAnsiTheme="minorHAnsi"/>
        </w:rPr>
        <w:t>designed</w:t>
      </w:r>
      <w:r w:rsidR="00B32CC8" w:rsidRPr="00C210E2">
        <w:rPr>
          <w:rFonts w:asciiTheme="minorHAnsi" w:hAnsiTheme="minorHAnsi"/>
        </w:rPr>
        <w:t xml:space="preserve"> to ensure that</w:t>
      </w:r>
      <w:r w:rsidR="00EA274C" w:rsidRPr="00C210E2">
        <w:rPr>
          <w:rFonts w:asciiTheme="minorHAnsi" w:hAnsiTheme="minorHAnsi"/>
        </w:rPr>
        <w:t xml:space="preserve"> </w:t>
      </w:r>
      <w:r w:rsidR="00CD0465">
        <w:rPr>
          <w:rFonts w:asciiTheme="minorHAnsi" w:hAnsiTheme="minorHAnsi"/>
        </w:rPr>
        <w:t>SBNA</w:t>
      </w:r>
      <w:r w:rsidR="00EA274C" w:rsidRPr="00C210E2">
        <w:rPr>
          <w:rFonts w:asciiTheme="minorHAnsi" w:hAnsiTheme="minorHAnsi"/>
        </w:rPr>
        <w:t xml:space="preserve"> meets regulatory constraints</w:t>
      </w:r>
      <w:r w:rsidR="00E433A1">
        <w:rPr>
          <w:rFonts w:asciiTheme="minorHAnsi" w:hAnsiTheme="minorHAnsi"/>
        </w:rPr>
        <w:t xml:space="preserve"> as an autonomous subsidiary</w:t>
      </w:r>
      <w:r>
        <w:rPr>
          <w:rFonts w:asciiTheme="minorHAnsi" w:hAnsiTheme="minorHAnsi"/>
        </w:rPr>
        <w:t xml:space="preserve">. The </w:t>
      </w:r>
      <w:r w:rsidR="00F71A13" w:rsidRPr="00C210E2">
        <w:rPr>
          <w:rFonts w:asciiTheme="minorHAnsi" w:hAnsiTheme="minorHAnsi"/>
        </w:rPr>
        <w:t>Risk A</w:t>
      </w:r>
      <w:r w:rsidR="00B56AB7" w:rsidRPr="00C210E2">
        <w:rPr>
          <w:rFonts w:asciiTheme="minorHAnsi" w:hAnsiTheme="minorHAnsi"/>
        </w:rPr>
        <w:t>ppetite</w:t>
      </w:r>
      <w:r>
        <w:rPr>
          <w:rFonts w:asciiTheme="minorHAnsi" w:hAnsiTheme="minorHAnsi"/>
        </w:rPr>
        <w:t xml:space="preserve"> is set</w:t>
      </w:r>
      <w:r w:rsidR="00B56AB7" w:rsidRPr="00C210E2">
        <w:rPr>
          <w:rFonts w:asciiTheme="minorHAnsi" w:hAnsiTheme="minorHAnsi"/>
        </w:rPr>
        <w:t xml:space="preserve"> to ensure </w:t>
      </w:r>
      <w:r w:rsidR="007045D2" w:rsidRPr="00C210E2">
        <w:rPr>
          <w:rFonts w:asciiTheme="minorHAnsi" w:hAnsiTheme="minorHAnsi"/>
        </w:rPr>
        <w:t xml:space="preserve">(i) </w:t>
      </w:r>
      <w:r w:rsidR="00CD0465">
        <w:rPr>
          <w:rFonts w:asciiTheme="minorHAnsi" w:hAnsiTheme="minorHAnsi"/>
        </w:rPr>
        <w:t>SBNA</w:t>
      </w:r>
      <w:r>
        <w:rPr>
          <w:rFonts w:asciiTheme="minorHAnsi" w:hAnsiTheme="minorHAnsi"/>
        </w:rPr>
        <w:t>’s</w:t>
      </w:r>
      <w:r w:rsidRPr="00C210E2">
        <w:rPr>
          <w:rFonts w:asciiTheme="minorHAnsi" w:hAnsiTheme="minorHAnsi"/>
        </w:rPr>
        <w:t xml:space="preserve"> </w:t>
      </w:r>
      <w:r w:rsidR="00B56AB7" w:rsidRPr="00C210E2">
        <w:rPr>
          <w:rFonts w:asciiTheme="minorHAnsi" w:hAnsiTheme="minorHAnsi"/>
        </w:rPr>
        <w:t>post-loss capital ratios in CCAR</w:t>
      </w:r>
      <w:r w:rsidR="00353D7B">
        <w:rPr>
          <w:rFonts w:asciiTheme="minorHAnsi" w:hAnsiTheme="minorHAnsi"/>
        </w:rPr>
        <w:t>/DFAST</w:t>
      </w:r>
      <w:r w:rsidR="00B56AB7" w:rsidRPr="00C210E2">
        <w:rPr>
          <w:rFonts w:asciiTheme="minorHAnsi" w:hAnsiTheme="minorHAnsi"/>
        </w:rPr>
        <w:t xml:space="preserve"> analysis are at or above</w:t>
      </w:r>
      <w:r w:rsidR="005F6E0B" w:rsidRPr="00C210E2">
        <w:rPr>
          <w:rFonts w:asciiTheme="minorHAnsi" w:hAnsiTheme="minorHAnsi"/>
        </w:rPr>
        <w:t xml:space="preserve"> internally-defined</w:t>
      </w:r>
      <w:r w:rsidR="00B56AB7" w:rsidRPr="00C210E2">
        <w:rPr>
          <w:rFonts w:asciiTheme="minorHAnsi" w:hAnsiTheme="minorHAnsi"/>
        </w:rPr>
        <w:t xml:space="preserve"> limits</w:t>
      </w:r>
      <w:r w:rsidR="007045D2" w:rsidRPr="00C210E2">
        <w:rPr>
          <w:rFonts w:asciiTheme="minorHAnsi" w:hAnsiTheme="minorHAnsi"/>
        </w:rPr>
        <w:t xml:space="preserve"> and (ii) </w:t>
      </w:r>
      <w:r w:rsidR="00CD0465">
        <w:rPr>
          <w:rFonts w:asciiTheme="minorHAnsi" w:hAnsiTheme="minorHAnsi"/>
          <w:color w:val="000000" w:themeColor="text1"/>
        </w:rPr>
        <w:t>SBNA</w:t>
      </w:r>
      <w:r>
        <w:rPr>
          <w:rFonts w:asciiTheme="minorHAnsi" w:hAnsiTheme="minorHAnsi"/>
          <w:color w:val="000000" w:themeColor="text1"/>
        </w:rPr>
        <w:t>’s</w:t>
      </w:r>
      <w:r w:rsidRPr="00C210E2">
        <w:rPr>
          <w:rFonts w:asciiTheme="minorHAnsi" w:hAnsiTheme="minorHAnsi"/>
          <w:color w:val="000000" w:themeColor="text1"/>
        </w:rPr>
        <w:t xml:space="preserve"> </w:t>
      </w:r>
      <w:r w:rsidR="007045D2" w:rsidRPr="00C210E2">
        <w:rPr>
          <w:rFonts w:asciiTheme="minorHAnsi" w:hAnsiTheme="minorHAnsi"/>
          <w:color w:val="000000" w:themeColor="text1"/>
        </w:rPr>
        <w:t>cash flow profile keeps</w:t>
      </w:r>
      <w:r w:rsidR="009E6A6B" w:rsidRPr="00C210E2">
        <w:rPr>
          <w:rFonts w:asciiTheme="minorHAnsi" w:hAnsiTheme="minorHAnsi"/>
          <w:color w:val="000000" w:themeColor="text1"/>
        </w:rPr>
        <w:t xml:space="preserve"> </w:t>
      </w:r>
      <w:r w:rsidR="00B32CC8" w:rsidRPr="00C210E2">
        <w:rPr>
          <w:rFonts w:asciiTheme="minorHAnsi" w:hAnsiTheme="minorHAnsi"/>
          <w:color w:val="000000" w:themeColor="text1"/>
        </w:rPr>
        <w:t>its Liquidity Coverage Ratio (LCR)</w:t>
      </w:r>
      <w:r w:rsidR="009E6A6B" w:rsidRPr="00C210E2">
        <w:rPr>
          <w:rFonts w:asciiTheme="minorHAnsi" w:hAnsiTheme="minorHAnsi"/>
          <w:color w:val="000000" w:themeColor="text1"/>
        </w:rPr>
        <w:t xml:space="preserve"> at or above limits</w:t>
      </w:r>
      <w:r w:rsidR="00B32CC8" w:rsidRPr="00C210E2">
        <w:rPr>
          <w:rFonts w:asciiTheme="minorHAnsi" w:hAnsiTheme="minorHAnsi"/>
          <w:color w:val="000000" w:themeColor="text1"/>
        </w:rPr>
        <w:t>.</w:t>
      </w:r>
    </w:p>
    <w:p w:rsidR="00C210E2" w:rsidRPr="00C210E2" w:rsidRDefault="00CD0465" w:rsidP="00423077">
      <w:pPr>
        <w:pStyle w:val="ListParagraph"/>
        <w:numPr>
          <w:ilvl w:val="0"/>
          <w:numId w:val="11"/>
        </w:numPr>
        <w:jc w:val="both"/>
        <w:rPr>
          <w:rFonts w:asciiTheme="minorHAnsi" w:hAnsiTheme="minorHAnsi"/>
          <w:color w:val="000000" w:themeColor="text1"/>
        </w:rPr>
      </w:pPr>
      <w:r>
        <w:rPr>
          <w:rFonts w:asciiTheme="minorHAnsi" w:hAnsiTheme="minorHAnsi"/>
        </w:rPr>
        <w:t>SBNA</w:t>
      </w:r>
      <w:r w:rsidR="00B56AB7" w:rsidRPr="00C210E2">
        <w:rPr>
          <w:rFonts w:asciiTheme="minorHAnsi" w:hAnsiTheme="minorHAnsi"/>
        </w:rPr>
        <w:t xml:space="preserve">’s Risk Appetite boundaries are defined to ensure </w:t>
      </w:r>
      <w:r w:rsidR="00C210E2">
        <w:rPr>
          <w:rFonts w:asciiTheme="minorHAnsi" w:hAnsiTheme="minorHAnsi"/>
        </w:rPr>
        <w:t xml:space="preserve">that </w:t>
      </w:r>
      <w:r>
        <w:rPr>
          <w:rFonts w:asciiTheme="minorHAnsi" w:hAnsiTheme="minorHAnsi"/>
        </w:rPr>
        <w:t>SBNA</w:t>
      </w:r>
      <w:r w:rsidR="00C210E2">
        <w:rPr>
          <w:rFonts w:asciiTheme="minorHAnsi" w:hAnsiTheme="minorHAnsi"/>
        </w:rPr>
        <w:t>’</w:t>
      </w:r>
      <w:r w:rsidR="0082058D">
        <w:rPr>
          <w:rFonts w:asciiTheme="minorHAnsi" w:hAnsiTheme="minorHAnsi"/>
        </w:rPr>
        <w:t xml:space="preserve">s </w:t>
      </w:r>
      <w:r w:rsidR="00B56AB7" w:rsidRPr="00C210E2">
        <w:rPr>
          <w:rFonts w:asciiTheme="minorHAnsi" w:hAnsiTheme="minorHAnsi"/>
        </w:rPr>
        <w:t>balance sheet, earnings</w:t>
      </w:r>
      <w:r w:rsidR="00353D7B">
        <w:rPr>
          <w:rFonts w:asciiTheme="minorHAnsi" w:hAnsiTheme="minorHAnsi"/>
        </w:rPr>
        <w:t>,</w:t>
      </w:r>
      <w:r w:rsidR="00B56AB7" w:rsidRPr="00C210E2">
        <w:rPr>
          <w:rFonts w:asciiTheme="minorHAnsi" w:hAnsiTheme="minorHAnsi"/>
        </w:rPr>
        <w:t xml:space="preserve"> and business profile (e.g., asset quality, liquidity, </w:t>
      </w:r>
      <w:r w:rsidR="00C210E2" w:rsidRPr="00C210E2">
        <w:rPr>
          <w:rFonts w:asciiTheme="minorHAnsi" w:hAnsiTheme="minorHAnsi"/>
        </w:rPr>
        <w:t>and concentrations</w:t>
      </w:r>
      <w:r w:rsidR="00B56AB7" w:rsidRPr="00C210E2">
        <w:rPr>
          <w:rFonts w:asciiTheme="minorHAnsi" w:hAnsiTheme="minorHAnsi"/>
        </w:rPr>
        <w:t>) are consistent with stakeholder expectati</w:t>
      </w:r>
      <w:r w:rsidR="00F71A13" w:rsidRPr="00C210E2">
        <w:rPr>
          <w:rFonts w:asciiTheme="minorHAnsi" w:hAnsiTheme="minorHAnsi"/>
        </w:rPr>
        <w:t>ons for prudent risk management</w:t>
      </w:r>
      <w:r w:rsidR="007045D2" w:rsidRPr="00C210E2">
        <w:rPr>
          <w:rFonts w:asciiTheme="minorHAnsi" w:hAnsiTheme="minorHAnsi"/>
        </w:rPr>
        <w:t>.</w:t>
      </w:r>
    </w:p>
    <w:p w:rsidR="00C210E2" w:rsidRDefault="00CD0465" w:rsidP="00423077">
      <w:pPr>
        <w:pStyle w:val="ListParagraph"/>
        <w:numPr>
          <w:ilvl w:val="0"/>
          <w:numId w:val="11"/>
        </w:numPr>
        <w:jc w:val="both"/>
        <w:rPr>
          <w:rFonts w:asciiTheme="minorHAnsi" w:hAnsiTheme="minorHAnsi"/>
          <w:color w:val="000000" w:themeColor="text1"/>
        </w:rPr>
      </w:pPr>
      <w:r>
        <w:rPr>
          <w:rFonts w:asciiTheme="minorHAnsi" w:hAnsiTheme="minorHAnsi"/>
          <w:color w:val="000000" w:themeColor="text1"/>
        </w:rPr>
        <w:t>SBNA</w:t>
      </w:r>
      <w:r w:rsidR="00EA274C" w:rsidRPr="00C210E2">
        <w:rPr>
          <w:rFonts w:asciiTheme="minorHAnsi" w:hAnsiTheme="minorHAnsi"/>
          <w:color w:val="000000" w:themeColor="text1"/>
        </w:rPr>
        <w:t xml:space="preserve">’s </w:t>
      </w:r>
      <w:r w:rsidR="007045D2" w:rsidRPr="00C210E2">
        <w:rPr>
          <w:rFonts w:asciiTheme="minorHAnsi" w:hAnsiTheme="minorHAnsi"/>
          <w:color w:val="000000" w:themeColor="text1"/>
        </w:rPr>
        <w:t>RAS</w:t>
      </w:r>
      <w:r w:rsidR="00B56AB7" w:rsidRPr="00C210E2">
        <w:rPr>
          <w:rFonts w:asciiTheme="minorHAnsi" w:hAnsiTheme="minorHAnsi"/>
          <w:color w:val="000000" w:themeColor="text1"/>
        </w:rPr>
        <w:t xml:space="preserve"> establish</w:t>
      </w:r>
      <w:r w:rsidR="007045D2" w:rsidRPr="00C210E2">
        <w:rPr>
          <w:rFonts w:asciiTheme="minorHAnsi" w:hAnsiTheme="minorHAnsi"/>
          <w:color w:val="000000" w:themeColor="text1"/>
        </w:rPr>
        <w:t>es</w:t>
      </w:r>
      <w:r w:rsidR="00B56AB7" w:rsidRPr="00C210E2">
        <w:rPr>
          <w:rFonts w:asciiTheme="minorHAnsi" w:hAnsiTheme="minorHAnsi"/>
          <w:color w:val="000000" w:themeColor="text1"/>
        </w:rPr>
        <w:t xml:space="preserve"> Board-level expectations for processes and controls for non-financial risks (e.g., no tolerance for use of non-validated models</w:t>
      </w:r>
      <w:r w:rsidR="00D31BF3">
        <w:rPr>
          <w:rFonts w:asciiTheme="minorHAnsi" w:hAnsiTheme="minorHAnsi"/>
          <w:color w:val="000000" w:themeColor="text1"/>
        </w:rPr>
        <w:t xml:space="preserve">, </w:t>
      </w:r>
      <w:r w:rsidR="005E3E50">
        <w:rPr>
          <w:rFonts w:asciiTheme="minorHAnsi" w:hAnsiTheme="minorHAnsi"/>
          <w:color w:val="000000" w:themeColor="text1"/>
        </w:rPr>
        <w:t xml:space="preserve">risk-averse approach to </w:t>
      </w:r>
      <w:r w:rsidR="00D31BF3">
        <w:rPr>
          <w:rFonts w:asciiTheme="minorHAnsi" w:hAnsiTheme="minorHAnsi"/>
          <w:color w:val="000000" w:themeColor="text1"/>
        </w:rPr>
        <w:t>operational</w:t>
      </w:r>
      <w:r w:rsidR="005E3E50">
        <w:rPr>
          <w:rFonts w:asciiTheme="minorHAnsi" w:hAnsiTheme="minorHAnsi"/>
          <w:color w:val="000000" w:themeColor="text1"/>
        </w:rPr>
        <w:t>, conduct</w:t>
      </w:r>
      <w:r w:rsidR="00353D7B">
        <w:rPr>
          <w:rFonts w:asciiTheme="minorHAnsi" w:hAnsiTheme="minorHAnsi"/>
          <w:color w:val="000000" w:themeColor="text1"/>
        </w:rPr>
        <w:t>,</w:t>
      </w:r>
      <w:r w:rsidR="005E3E50">
        <w:rPr>
          <w:rFonts w:asciiTheme="minorHAnsi" w:hAnsiTheme="minorHAnsi"/>
          <w:color w:val="000000" w:themeColor="text1"/>
        </w:rPr>
        <w:t xml:space="preserve"> and regulatory</w:t>
      </w:r>
      <w:r w:rsidR="00D31BF3">
        <w:rPr>
          <w:rFonts w:asciiTheme="minorHAnsi" w:hAnsiTheme="minorHAnsi"/>
          <w:color w:val="000000" w:themeColor="text1"/>
        </w:rPr>
        <w:t xml:space="preserve"> risk</w:t>
      </w:r>
      <w:r w:rsidR="00B56AB7" w:rsidRPr="00C210E2">
        <w:rPr>
          <w:rFonts w:asciiTheme="minorHAnsi" w:hAnsiTheme="minorHAnsi"/>
          <w:color w:val="000000" w:themeColor="text1"/>
        </w:rPr>
        <w:t>).</w:t>
      </w:r>
    </w:p>
    <w:p w:rsidR="00B56AB7" w:rsidRPr="00C210E2" w:rsidRDefault="00CD0465" w:rsidP="00423077">
      <w:pPr>
        <w:pStyle w:val="ListParagraph"/>
        <w:numPr>
          <w:ilvl w:val="0"/>
          <w:numId w:val="11"/>
        </w:numPr>
        <w:jc w:val="both"/>
        <w:rPr>
          <w:rFonts w:asciiTheme="minorHAnsi" w:hAnsiTheme="minorHAnsi"/>
          <w:color w:val="000000" w:themeColor="text1"/>
        </w:rPr>
      </w:pPr>
      <w:r>
        <w:rPr>
          <w:rFonts w:asciiTheme="minorHAnsi" w:hAnsiTheme="minorHAnsi"/>
          <w:color w:val="000000" w:themeColor="text1"/>
        </w:rPr>
        <w:t>SBNA</w:t>
      </w:r>
      <w:r w:rsidR="00EA274C" w:rsidRPr="00C210E2">
        <w:rPr>
          <w:rFonts w:asciiTheme="minorHAnsi" w:hAnsiTheme="minorHAnsi"/>
          <w:color w:val="000000" w:themeColor="text1"/>
        </w:rPr>
        <w:t>’s R</w:t>
      </w:r>
      <w:r w:rsidR="00C210E2">
        <w:rPr>
          <w:rFonts w:asciiTheme="minorHAnsi" w:hAnsiTheme="minorHAnsi"/>
          <w:color w:val="000000" w:themeColor="text1"/>
        </w:rPr>
        <w:t xml:space="preserve">AS complies with </w:t>
      </w:r>
      <w:r w:rsidR="00EA274C" w:rsidRPr="00C210E2">
        <w:rPr>
          <w:rFonts w:asciiTheme="minorHAnsi" w:hAnsiTheme="minorHAnsi"/>
          <w:color w:val="000000" w:themeColor="text1"/>
        </w:rPr>
        <w:t xml:space="preserve">Santander </w:t>
      </w:r>
      <w:r w:rsidR="00C210E2">
        <w:rPr>
          <w:rFonts w:asciiTheme="minorHAnsi" w:hAnsiTheme="minorHAnsi"/>
          <w:color w:val="000000" w:themeColor="text1"/>
        </w:rPr>
        <w:t xml:space="preserve">S.A.’s (or “Group”) consolidated risk appetite by including </w:t>
      </w:r>
      <w:r w:rsidR="00B56AB7" w:rsidRPr="00C210E2">
        <w:rPr>
          <w:rFonts w:asciiTheme="minorHAnsi" w:hAnsiTheme="minorHAnsi"/>
          <w:color w:val="000000" w:themeColor="text1"/>
        </w:rPr>
        <w:t xml:space="preserve">metrics </w:t>
      </w:r>
      <w:r w:rsidR="00C210E2">
        <w:rPr>
          <w:rFonts w:asciiTheme="minorHAnsi" w:hAnsiTheme="minorHAnsi"/>
          <w:color w:val="000000" w:themeColor="text1"/>
        </w:rPr>
        <w:t>that</w:t>
      </w:r>
      <w:r w:rsidR="00C210E2" w:rsidRPr="00C210E2">
        <w:rPr>
          <w:rFonts w:asciiTheme="minorHAnsi" w:hAnsiTheme="minorHAnsi"/>
          <w:color w:val="000000" w:themeColor="text1"/>
        </w:rPr>
        <w:t xml:space="preserve"> </w:t>
      </w:r>
      <w:r w:rsidR="00B56AB7" w:rsidRPr="00C210E2">
        <w:rPr>
          <w:rFonts w:asciiTheme="minorHAnsi" w:hAnsiTheme="minorHAnsi"/>
          <w:color w:val="000000" w:themeColor="text1"/>
        </w:rPr>
        <w:t xml:space="preserve">adhere to </w:t>
      </w:r>
      <w:r w:rsidR="00EA1793">
        <w:rPr>
          <w:rFonts w:asciiTheme="minorHAnsi" w:hAnsiTheme="minorHAnsi"/>
          <w:color w:val="000000" w:themeColor="text1"/>
        </w:rPr>
        <w:t>Group</w:t>
      </w:r>
      <w:r w:rsidR="00C210E2">
        <w:rPr>
          <w:rFonts w:asciiTheme="minorHAnsi" w:hAnsiTheme="minorHAnsi"/>
          <w:color w:val="000000" w:themeColor="text1"/>
        </w:rPr>
        <w:t xml:space="preserve"> </w:t>
      </w:r>
      <w:r w:rsidR="00EA1793">
        <w:rPr>
          <w:rFonts w:asciiTheme="minorHAnsi" w:hAnsiTheme="minorHAnsi"/>
          <w:color w:val="000000" w:themeColor="text1"/>
        </w:rPr>
        <w:t xml:space="preserve">RAS </w:t>
      </w:r>
      <w:r w:rsidR="00C210E2">
        <w:rPr>
          <w:rFonts w:asciiTheme="minorHAnsi" w:hAnsiTheme="minorHAnsi"/>
          <w:color w:val="000000" w:themeColor="text1"/>
        </w:rPr>
        <w:t>principles</w:t>
      </w:r>
      <w:r w:rsidR="00B56AB7" w:rsidRPr="00C210E2">
        <w:rPr>
          <w:rFonts w:asciiTheme="minorHAnsi" w:hAnsiTheme="minorHAnsi"/>
          <w:color w:val="000000" w:themeColor="text1"/>
        </w:rPr>
        <w:t xml:space="preserve">, as applicable to </w:t>
      </w:r>
      <w:r>
        <w:rPr>
          <w:rFonts w:asciiTheme="minorHAnsi" w:hAnsiTheme="minorHAnsi"/>
          <w:color w:val="000000" w:themeColor="text1"/>
        </w:rPr>
        <w:t>SBNA</w:t>
      </w:r>
      <w:r w:rsidR="00B56AB7" w:rsidRPr="00C210E2">
        <w:rPr>
          <w:rFonts w:asciiTheme="minorHAnsi" w:hAnsiTheme="minorHAnsi"/>
          <w:color w:val="000000" w:themeColor="text1"/>
        </w:rPr>
        <w:t>’s business.</w:t>
      </w:r>
    </w:p>
    <w:p w:rsidR="00D31BF3" w:rsidRPr="00D31BF3" w:rsidRDefault="00CD0465" w:rsidP="00423077">
      <w:pPr>
        <w:pStyle w:val="ListParagraph"/>
        <w:numPr>
          <w:ilvl w:val="0"/>
          <w:numId w:val="11"/>
        </w:numPr>
        <w:jc w:val="both"/>
        <w:rPr>
          <w:rFonts w:asciiTheme="minorHAnsi" w:hAnsiTheme="minorHAnsi"/>
          <w:color w:val="000000" w:themeColor="text1"/>
        </w:rPr>
      </w:pPr>
      <w:r>
        <w:rPr>
          <w:rFonts w:asciiTheme="minorHAnsi" w:hAnsiTheme="minorHAnsi"/>
          <w:color w:val="000000" w:themeColor="text1"/>
        </w:rPr>
        <w:t>SBNA</w:t>
      </w:r>
      <w:r w:rsidR="00D31BF3" w:rsidRPr="00D31BF3">
        <w:rPr>
          <w:rFonts w:asciiTheme="minorHAnsi" w:hAnsiTheme="minorHAnsi"/>
          <w:color w:val="000000" w:themeColor="text1"/>
        </w:rPr>
        <w:t xml:space="preserve"> will not pursue certain business, relationships, or industry sectors that do not align with its core values and strategic objectives or are prohibited by law. </w:t>
      </w:r>
      <w:r w:rsidR="00E433A1">
        <w:rPr>
          <w:rFonts w:asciiTheme="minorHAnsi" w:hAnsiTheme="minorHAnsi"/>
          <w:color w:val="000000" w:themeColor="text1"/>
        </w:rPr>
        <w:t>Other</w:t>
      </w:r>
      <w:r w:rsidR="00D31BF3" w:rsidRPr="00D31BF3">
        <w:rPr>
          <w:rFonts w:asciiTheme="minorHAnsi" w:hAnsiTheme="minorHAnsi"/>
          <w:color w:val="000000" w:themeColor="text1"/>
        </w:rPr>
        <w:t xml:space="preserve"> specific business, relationship, and industry restrictions are defined in relevant risk management policies.</w:t>
      </w:r>
    </w:p>
    <w:p w:rsidR="00D31BF3" w:rsidRPr="00D31BF3" w:rsidRDefault="00CD0465" w:rsidP="00423077">
      <w:pPr>
        <w:pStyle w:val="ListParagraph"/>
        <w:numPr>
          <w:ilvl w:val="0"/>
          <w:numId w:val="11"/>
        </w:numPr>
        <w:jc w:val="both"/>
        <w:rPr>
          <w:rFonts w:asciiTheme="minorHAnsi" w:hAnsiTheme="minorHAnsi"/>
        </w:rPr>
      </w:pPr>
      <w:r>
        <w:rPr>
          <w:rFonts w:asciiTheme="minorHAnsi" w:hAnsiTheme="minorHAnsi"/>
        </w:rPr>
        <w:t>SBNA</w:t>
      </w:r>
      <w:r w:rsidR="00D31BF3" w:rsidRPr="00D31BF3">
        <w:rPr>
          <w:rFonts w:asciiTheme="minorHAnsi" w:hAnsiTheme="minorHAnsi"/>
        </w:rPr>
        <w:t xml:space="preserve"> seeks to balance the quantity of identified inherent risks with adequate controls to ensure that all risks are appropriately managed within the appetites set forth in this RAS. New or emerging risk exposures identified</w:t>
      </w:r>
      <w:r w:rsidR="00D31BF3" w:rsidRPr="00BF101E">
        <w:rPr>
          <w:rFonts w:asciiTheme="minorHAnsi" w:hAnsiTheme="minorHAnsi"/>
        </w:rPr>
        <w:t xml:space="preserve"> at </w:t>
      </w:r>
      <w:r>
        <w:rPr>
          <w:rFonts w:asciiTheme="minorHAnsi" w:hAnsiTheme="minorHAnsi"/>
        </w:rPr>
        <w:t>SBNA</w:t>
      </w:r>
      <w:r w:rsidR="00D31BF3" w:rsidRPr="00BF101E">
        <w:rPr>
          <w:rFonts w:asciiTheme="minorHAnsi" w:hAnsiTheme="minorHAnsi"/>
        </w:rPr>
        <w:t xml:space="preserve"> </w:t>
      </w:r>
      <w:r w:rsidR="00D31BF3" w:rsidRPr="00D31BF3">
        <w:rPr>
          <w:rFonts w:asciiTheme="minorHAnsi" w:hAnsiTheme="minorHAnsi"/>
        </w:rPr>
        <w:t xml:space="preserve">through the </w:t>
      </w:r>
      <w:r w:rsidR="00D31BF3" w:rsidRPr="00BF101E">
        <w:rPr>
          <w:rFonts w:asciiTheme="minorHAnsi" w:hAnsiTheme="minorHAnsi"/>
        </w:rPr>
        <w:t>New Product</w:t>
      </w:r>
      <w:r w:rsidR="000D41B1">
        <w:rPr>
          <w:rFonts w:asciiTheme="minorHAnsi" w:hAnsiTheme="minorHAnsi"/>
        </w:rPr>
        <w:t xml:space="preserve"> and Business Activity</w:t>
      </w:r>
      <w:r w:rsidR="00D31BF3" w:rsidRPr="00BF101E">
        <w:rPr>
          <w:rFonts w:asciiTheme="minorHAnsi" w:hAnsiTheme="minorHAnsi"/>
        </w:rPr>
        <w:t xml:space="preserve"> process, the </w:t>
      </w:r>
      <w:r w:rsidR="000D41B1">
        <w:rPr>
          <w:rFonts w:asciiTheme="minorHAnsi" w:hAnsiTheme="minorHAnsi"/>
        </w:rPr>
        <w:t>Material Risk Program,</w:t>
      </w:r>
      <w:r w:rsidR="00D31BF3" w:rsidRPr="00D31BF3">
        <w:rPr>
          <w:rFonts w:asciiTheme="minorHAnsi" w:hAnsiTheme="minorHAnsi"/>
        </w:rPr>
        <w:t xml:space="preserve"> </w:t>
      </w:r>
      <w:r w:rsidR="00D31BF3" w:rsidRPr="00BF101E">
        <w:rPr>
          <w:rFonts w:asciiTheme="minorHAnsi" w:hAnsiTheme="minorHAnsi"/>
        </w:rPr>
        <w:t>or any other change management process</w:t>
      </w:r>
      <w:r w:rsidR="00353D7B">
        <w:rPr>
          <w:rFonts w:asciiTheme="minorHAnsi" w:hAnsiTheme="minorHAnsi"/>
        </w:rPr>
        <w:t>,</w:t>
      </w:r>
      <w:r w:rsidR="00D31BF3" w:rsidRPr="00BF101E">
        <w:rPr>
          <w:rFonts w:asciiTheme="minorHAnsi" w:hAnsiTheme="minorHAnsi"/>
        </w:rPr>
        <w:t xml:space="preserve"> including the acquisition or divestment of businesses or portfolios</w:t>
      </w:r>
      <w:r w:rsidR="00353D7B">
        <w:rPr>
          <w:rFonts w:asciiTheme="minorHAnsi" w:hAnsiTheme="minorHAnsi"/>
        </w:rPr>
        <w:t>,</w:t>
      </w:r>
      <w:r w:rsidR="00D31BF3" w:rsidRPr="00BF101E">
        <w:rPr>
          <w:rFonts w:asciiTheme="minorHAnsi" w:hAnsiTheme="minorHAnsi"/>
        </w:rPr>
        <w:t xml:space="preserve"> </w:t>
      </w:r>
      <w:r w:rsidR="00D31BF3" w:rsidRPr="00D31BF3">
        <w:rPr>
          <w:rFonts w:asciiTheme="minorHAnsi" w:hAnsiTheme="minorHAnsi"/>
        </w:rPr>
        <w:t xml:space="preserve">will undergo a risk appetite review, and any risk types that are not already monitored in the RAS </w:t>
      </w:r>
      <w:r w:rsidR="000D41B1">
        <w:rPr>
          <w:rFonts w:asciiTheme="minorHAnsi" w:hAnsiTheme="minorHAnsi"/>
        </w:rPr>
        <w:t>may</w:t>
      </w:r>
      <w:r w:rsidR="00D31BF3" w:rsidRPr="00D31BF3">
        <w:rPr>
          <w:rFonts w:asciiTheme="minorHAnsi" w:hAnsiTheme="minorHAnsi"/>
        </w:rPr>
        <w:t xml:space="preserve"> require the addition of metrics and limits.</w:t>
      </w:r>
    </w:p>
    <w:p w:rsidR="00231749" w:rsidRPr="00C71EE2" w:rsidRDefault="00750501" w:rsidP="00353D7B">
      <w:pPr>
        <w:jc w:val="both"/>
        <w:rPr>
          <w:rFonts w:asciiTheme="minorHAnsi" w:hAnsiTheme="minorHAnsi"/>
          <w:color w:val="000000" w:themeColor="text1"/>
        </w:rPr>
      </w:pPr>
      <w:r>
        <w:rPr>
          <w:rFonts w:asciiTheme="minorHAnsi" w:hAnsiTheme="minorHAnsi"/>
        </w:rPr>
        <w:t xml:space="preserve">The Board of </w:t>
      </w:r>
      <w:r w:rsidR="00CD0465">
        <w:rPr>
          <w:rFonts w:asciiTheme="minorHAnsi" w:hAnsiTheme="minorHAnsi"/>
        </w:rPr>
        <w:t>SBNA</w:t>
      </w:r>
      <w:r w:rsidR="00D31BF3" w:rsidRPr="00E433A1">
        <w:rPr>
          <w:rFonts w:asciiTheme="minorHAnsi" w:hAnsiTheme="minorHAnsi"/>
        </w:rPr>
        <w:t xml:space="preserve"> is committed to establishing and maintaining a risk management culture that combines business strategy with prudent </w:t>
      </w:r>
      <w:r w:rsidR="00A134FB">
        <w:rPr>
          <w:rFonts w:asciiTheme="minorHAnsi" w:hAnsiTheme="minorHAnsi"/>
        </w:rPr>
        <w:t>risk-taking</w:t>
      </w:r>
      <w:r w:rsidR="00D31BF3" w:rsidRPr="00E433A1">
        <w:rPr>
          <w:rFonts w:asciiTheme="minorHAnsi" w:hAnsiTheme="minorHAnsi"/>
        </w:rPr>
        <w:t>, transparency, and ethical business practices. This includes fair and transparent business practices and a zero-appetite approach to willful noncompliance with all applicable laws, rules, and regulations.</w:t>
      </w:r>
      <w:r w:rsidR="00E433A1" w:rsidRPr="00E433A1">
        <w:rPr>
          <w:rFonts w:asciiTheme="minorHAnsi" w:hAnsiTheme="minorHAnsi"/>
          <w:color w:val="000000" w:themeColor="text1"/>
        </w:rPr>
        <w:t xml:space="preserve"> </w:t>
      </w:r>
      <w:r w:rsidR="00CD0465">
        <w:rPr>
          <w:rFonts w:asciiTheme="minorHAnsi" w:hAnsiTheme="minorHAnsi"/>
          <w:color w:val="000000" w:themeColor="text1"/>
        </w:rPr>
        <w:t>SBNA</w:t>
      </w:r>
      <w:r w:rsidR="00E433A1" w:rsidRPr="00E433A1">
        <w:rPr>
          <w:rFonts w:asciiTheme="minorHAnsi" w:hAnsiTheme="minorHAnsi"/>
          <w:color w:val="000000" w:themeColor="text1"/>
        </w:rPr>
        <w:t xml:space="preserve">’s remuneration and incentive </w:t>
      </w:r>
      <w:r w:rsidR="000D41B1">
        <w:rPr>
          <w:rFonts w:asciiTheme="minorHAnsi" w:hAnsiTheme="minorHAnsi"/>
          <w:color w:val="000000" w:themeColor="text1"/>
        </w:rPr>
        <w:t>programs</w:t>
      </w:r>
      <w:r w:rsidR="00E433A1" w:rsidRPr="00E433A1">
        <w:rPr>
          <w:rFonts w:asciiTheme="minorHAnsi" w:hAnsiTheme="minorHAnsi"/>
          <w:color w:val="000000" w:themeColor="text1"/>
        </w:rPr>
        <w:t xml:space="preserve"> support the wider risk management and risk appetite objectives.</w:t>
      </w:r>
    </w:p>
    <w:p w:rsidR="002F1EEC" w:rsidRPr="00C71EE2" w:rsidRDefault="002F1EEC" w:rsidP="002F1EEC">
      <w:pPr>
        <w:pStyle w:val="Heading1"/>
        <w:rPr>
          <w:rFonts w:asciiTheme="minorHAnsi" w:hAnsiTheme="minorHAnsi"/>
        </w:rPr>
      </w:pPr>
      <w:bookmarkStart w:id="63" w:name="_Toc429753357"/>
      <w:r w:rsidRPr="00C71EE2">
        <w:rPr>
          <w:rFonts w:asciiTheme="minorHAnsi" w:hAnsiTheme="minorHAnsi"/>
        </w:rPr>
        <w:t xml:space="preserve">The </w:t>
      </w:r>
      <w:r w:rsidR="00CD0465">
        <w:rPr>
          <w:rFonts w:asciiTheme="minorHAnsi" w:hAnsiTheme="minorHAnsi"/>
        </w:rPr>
        <w:t>SBNA</w:t>
      </w:r>
      <w:r w:rsidRPr="00C71EE2">
        <w:rPr>
          <w:rFonts w:asciiTheme="minorHAnsi" w:hAnsiTheme="minorHAnsi"/>
        </w:rPr>
        <w:t xml:space="preserve"> Risk Taxonomy</w:t>
      </w:r>
      <w:bookmarkEnd w:id="63"/>
    </w:p>
    <w:p w:rsidR="005B6E12" w:rsidRPr="00C71EE2" w:rsidRDefault="002F1EEC" w:rsidP="005B6E12">
      <w:pPr>
        <w:spacing w:before="120"/>
        <w:jc w:val="both"/>
        <w:rPr>
          <w:rFonts w:asciiTheme="minorHAnsi" w:hAnsiTheme="minorHAnsi"/>
        </w:rPr>
      </w:pPr>
      <w:r w:rsidRPr="00C71EE2">
        <w:rPr>
          <w:rFonts w:asciiTheme="minorHAnsi" w:hAnsiTheme="minorHAnsi"/>
        </w:rPr>
        <w:t xml:space="preserve">The </w:t>
      </w:r>
      <w:r w:rsidR="00CD0465">
        <w:rPr>
          <w:rFonts w:asciiTheme="minorHAnsi" w:hAnsiTheme="minorHAnsi"/>
        </w:rPr>
        <w:t>SBNA</w:t>
      </w:r>
      <w:r w:rsidRPr="00C71EE2">
        <w:rPr>
          <w:rFonts w:asciiTheme="minorHAnsi" w:hAnsiTheme="minorHAnsi"/>
        </w:rPr>
        <w:t xml:space="preserve"> </w:t>
      </w:r>
      <w:r w:rsidR="002B4A05">
        <w:rPr>
          <w:rFonts w:asciiTheme="minorHAnsi" w:hAnsiTheme="minorHAnsi"/>
        </w:rPr>
        <w:t xml:space="preserve">RAS establishes </w:t>
      </w:r>
      <w:r w:rsidR="003A50EF">
        <w:rPr>
          <w:rFonts w:asciiTheme="minorHAnsi" w:hAnsiTheme="minorHAnsi"/>
        </w:rPr>
        <w:t>qualitative statements</w:t>
      </w:r>
      <w:r w:rsidR="000B4C87">
        <w:rPr>
          <w:rFonts w:asciiTheme="minorHAnsi" w:hAnsiTheme="minorHAnsi"/>
        </w:rPr>
        <w:t xml:space="preserve">, </w:t>
      </w:r>
      <w:r w:rsidR="003A50EF">
        <w:rPr>
          <w:rFonts w:asciiTheme="minorHAnsi" w:hAnsiTheme="minorHAnsi"/>
        </w:rPr>
        <w:t>metrics</w:t>
      </w:r>
      <w:r w:rsidR="002B4A05">
        <w:rPr>
          <w:rFonts w:asciiTheme="minorHAnsi" w:hAnsiTheme="minorHAnsi"/>
        </w:rPr>
        <w:t xml:space="preserve">, </w:t>
      </w:r>
      <w:r w:rsidR="000B4C87">
        <w:rPr>
          <w:rFonts w:asciiTheme="minorHAnsi" w:hAnsiTheme="minorHAnsi"/>
        </w:rPr>
        <w:t xml:space="preserve">and </w:t>
      </w:r>
      <w:r w:rsidR="002B4A05">
        <w:rPr>
          <w:rFonts w:asciiTheme="minorHAnsi" w:hAnsiTheme="minorHAnsi"/>
        </w:rPr>
        <w:t xml:space="preserve">thresholds for the risk types that are </w:t>
      </w:r>
      <w:r w:rsidR="001367AD">
        <w:rPr>
          <w:rFonts w:asciiTheme="minorHAnsi" w:hAnsiTheme="minorHAnsi"/>
        </w:rPr>
        <w:t>included</w:t>
      </w:r>
      <w:r w:rsidR="002B4A05">
        <w:rPr>
          <w:rFonts w:asciiTheme="minorHAnsi" w:hAnsiTheme="minorHAnsi"/>
        </w:rPr>
        <w:t xml:space="preserve"> in the </w:t>
      </w:r>
      <w:r w:rsidR="007B4635">
        <w:rPr>
          <w:rFonts w:asciiTheme="minorHAnsi" w:hAnsiTheme="minorHAnsi"/>
        </w:rPr>
        <w:t>SBNA</w:t>
      </w:r>
      <w:r w:rsidR="007B4635" w:rsidRPr="00C71EE2">
        <w:rPr>
          <w:rFonts w:asciiTheme="minorHAnsi" w:hAnsiTheme="minorHAnsi"/>
        </w:rPr>
        <w:t xml:space="preserve"> </w:t>
      </w:r>
      <w:r w:rsidR="003F550A" w:rsidRPr="00C71EE2">
        <w:rPr>
          <w:rFonts w:asciiTheme="minorHAnsi" w:hAnsiTheme="minorHAnsi"/>
        </w:rPr>
        <w:t>Enterprise Risk Management (ERM) Framework</w:t>
      </w:r>
      <w:r w:rsidR="002B4A05">
        <w:rPr>
          <w:rFonts w:asciiTheme="minorHAnsi" w:hAnsiTheme="minorHAnsi"/>
        </w:rPr>
        <w:t xml:space="preserve"> and, in addition, it addresses </w:t>
      </w:r>
      <w:r w:rsidR="009441EC">
        <w:rPr>
          <w:rFonts w:asciiTheme="minorHAnsi" w:hAnsiTheme="minorHAnsi"/>
        </w:rPr>
        <w:t>capital adequacy</w:t>
      </w:r>
      <w:r w:rsidR="002B4A05">
        <w:rPr>
          <w:rFonts w:asciiTheme="minorHAnsi" w:hAnsiTheme="minorHAnsi"/>
        </w:rPr>
        <w:t xml:space="preserve"> as the cornerstone of risk appetite</w:t>
      </w:r>
      <w:r w:rsidR="00CD2594">
        <w:rPr>
          <w:rFonts w:asciiTheme="minorHAnsi" w:hAnsiTheme="minorHAnsi"/>
        </w:rPr>
        <w:t>.</w:t>
      </w:r>
    </w:p>
    <w:p w:rsidR="00CD2594" w:rsidRPr="00071C9C" w:rsidRDefault="00CD0465" w:rsidP="00071C9C">
      <w:pPr>
        <w:spacing w:before="120"/>
        <w:jc w:val="both"/>
        <w:rPr>
          <w:rFonts w:asciiTheme="minorHAnsi" w:hAnsiTheme="minorHAnsi"/>
        </w:rPr>
      </w:pPr>
      <w:r>
        <w:rPr>
          <w:rFonts w:asciiTheme="minorHAnsi" w:hAnsiTheme="minorHAnsi"/>
        </w:rPr>
        <w:t>SBNA</w:t>
      </w:r>
      <w:r w:rsidR="002C7313" w:rsidRPr="00C71EE2">
        <w:rPr>
          <w:rFonts w:asciiTheme="minorHAnsi" w:hAnsiTheme="minorHAnsi"/>
        </w:rPr>
        <w:t xml:space="preserve"> </w:t>
      </w:r>
      <w:r w:rsidR="002B4A05">
        <w:rPr>
          <w:rFonts w:asciiTheme="minorHAnsi" w:hAnsiTheme="minorHAnsi"/>
        </w:rPr>
        <w:t>has defined its RAS</w:t>
      </w:r>
      <w:r w:rsidR="005B6E12" w:rsidRPr="00C71EE2">
        <w:rPr>
          <w:rFonts w:asciiTheme="minorHAnsi" w:hAnsiTheme="minorHAnsi"/>
        </w:rPr>
        <w:t xml:space="preserve"> in order to </w:t>
      </w:r>
      <w:r w:rsidR="002B4A05">
        <w:rPr>
          <w:rFonts w:asciiTheme="minorHAnsi" w:hAnsiTheme="minorHAnsi"/>
        </w:rPr>
        <w:t>manage and control</w:t>
      </w:r>
      <w:r w:rsidR="002B4A05" w:rsidRPr="00C71EE2">
        <w:rPr>
          <w:rFonts w:asciiTheme="minorHAnsi" w:hAnsiTheme="minorHAnsi"/>
        </w:rPr>
        <w:t xml:space="preserve"> </w:t>
      </w:r>
      <w:r w:rsidR="00CC72FD">
        <w:rPr>
          <w:rFonts w:asciiTheme="minorHAnsi" w:hAnsiTheme="minorHAnsi"/>
        </w:rPr>
        <w:t>its financial risk</w:t>
      </w:r>
      <w:r w:rsidR="005B6E12" w:rsidRPr="00C71EE2">
        <w:rPr>
          <w:rFonts w:asciiTheme="minorHAnsi" w:hAnsiTheme="minorHAnsi"/>
        </w:rPr>
        <w:t xml:space="preserve"> profile </w:t>
      </w:r>
      <w:r w:rsidR="002C7313" w:rsidRPr="00C71EE2">
        <w:rPr>
          <w:rFonts w:asciiTheme="minorHAnsi" w:hAnsiTheme="minorHAnsi"/>
        </w:rPr>
        <w:t>and to minimize control-related risks</w:t>
      </w:r>
      <w:r w:rsidR="00CD2594">
        <w:rPr>
          <w:rFonts w:asciiTheme="minorHAnsi" w:hAnsiTheme="minorHAnsi"/>
        </w:rPr>
        <w:t xml:space="preserve">. </w:t>
      </w:r>
      <w:r w:rsidR="002B4A05">
        <w:rPr>
          <w:rFonts w:asciiTheme="minorHAnsi" w:hAnsiTheme="minorHAnsi"/>
          <w:color w:val="000000" w:themeColor="text1"/>
        </w:rPr>
        <w:t>F</w:t>
      </w:r>
      <w:r w:rsidR="00CC72FD">
        <w:rPr>
          <w:rFonts w:asciiTheme="minorHAnsi" w:hAnsiTheme="minorHAnsi"/>
          <w:color w:val="000000" w:themeColor="text1"/>
        </w:rPr>
        <w:t xml:space="preserve">inancial </w:t>
      </w:r>
      <w:r w:rsidR="00CB4357">
        <w:rPr>
          <w:rFonts w:asciiTheme="minorHAnsi" w:hAnsiTheme="minorHAnsi"/>
          <w:color w:val="000000" w:themeColor="text1"/>
        </w:rPr>
        <w:t xml:space="preserve">risks </w:t>
      </w:r>
      <w:r w:rsidR="00B04C44" w:rsidRPr="00C71EE2">
        <w:rPr>
          <w:rFonts w:asciiTheme="minorHAnsi" w:hAnsiTheme="minorHAnsi"/>
          <w:color w:val="000000" w:themeColor="text1"/>
        </w:rPr>
        <w:t xml:space="preserve">include capital adequacy, credit risk, liquidity / funding risk, interest rate risk, </w:t>
      </w:r>
      <w:r w:rsidR="0075238D">
        <w:rPr>
          <w:rFonts w:asciiTheme="minorHAnsi" w:hAnsiTheme="minorHAnsi"/>
          <w:color w:val="000000" w:themeColor="text1"/>
        </w:rPr>
        <w:t xml:space="preserve">mark-to-market portfolio </w:t>
      </w:r>
      <w:r w:rsidR="00B04C44" w:rsidRPr="00C71EE2">
        <w:rPr>
          <w:rFonts w:asciiTheme="minorHAnsi" w:hAnsiTheme="minorHAnsi"/>
          <w:color w:val="000000" w:themeColor="text1"/>
        </w:rPr>
        <w:t>risk, and strategic risk.</w:t>
      </w:r>
      <w:r w:rsidR="00CD2594">
        <w:rPr>
          <w:rFonts w:asciiTheme="minorHAnsi" w:hAnsiTheme="minorHAnsi"/>
          <w:color w:val="000000" w:themeColor="text1"/>
        </w:rPr>
        <w:t xml:space="preserve"> </w:t>
      </w:r>
      <w:r w:rsidR="002B4A05">
        <w:rPr>
          <w:rFonts w:asciiTheme="minorHAnsi" w:hAnsiTheme="minorHAnsi"/>
          <w:color w:val="000000" w:themeColor="text1"/>
        </w:rPr>
        <w:t>C</w:t>
      </w:r>
      <w:r w:rsidR="00B04C44" w:rsidRPr="00C71EE2">
        <w:rPr>
          <w:rFonts w:asciiTheme="minorHAnsi" w:hAnsiTheme="minorHAnsi"/>
          <w:color w:val="000000" w:themeColor="text1"/>
        </w:rPr>
        <w:t>ontrol-related risks include operational risk, model risk</w:t>
      </w:r>
      <w:r w:rsidR="007B021E">
        <w:rPr>
          <w:rFonts w:asciiTheme="minorHAnsi" w:hAnsiTheme="minorHAnsi"/>
          <w:color w:val="000000" w:themeColor="text1"/>
        </w:rPr>
        <w:t>,</w:t>
      </w:r>
      <w:r w:rsidR="00B04C44" w:rsidRPr="00C71EE2">
        <w:rPr>
          <w:rFonts w:asciiTheme="minorHAnsi" w:hAnsiTheme="minorHAnsi"/>
          <w:color w:val="000000" w:themeColor="text1"/>
        </w:rPr>
        <w:t xml:space="preserve"> compliance</w:t>
      </w:r>
      <w:r w:rsidR="007B021E">
        <w:rPr>
          <w:rFonts w:asciiTheme="minorHAnsi" w:hAnsiTheme="minorHAnsi"/>
          <w:color w:val="000000" w:themeColor="text1"/>
        </w:rPr>
        <w:t xml:space="preserve"> and</w:t>
      </w:r>
      <w:r w:rsidR="00B04C44" w:rsidRPr="00C71EE2">
        <w:rPr>
          <w:rFonts w:asciiTheme="minorHAnsi" w:hAnsiTheme="minorHAnsi"/>
          <w:color w:val="000000" w:themeColor="text1"/>
        </w:rPr>
        <w:t xml:space="preserve"> reputational risk.</w:t>
      </w:r>
    </w:p>
    <w:p w:rsidR="009D25D0" w:rsidRDefault="008A09C6" w:rsidP="00C069EA">
      <w:pPr>
        <w:spacing w:before="120"/>
        <w:jc w:val="both"/>
        <w:rPr>
          <w:rFonts w:asciiTheme="minorHAnsi" w:hAnsiTheme="minorHAnsi"/>
        </w:rPr>
      </w:pPr>
      <w:r w:rsidRPr="00C71EE2">
        <w:rPr>
          <w:rFonts w:asciiTheme="minorHAnsi" w:hAnsiTheme="minorHAnsi"/>
        </w:rPr>
        <w:t xml:space="preserve">The </w:t>
      </w:r>
      <w:r w:rsidR="00CD0465">
        <w:rPr>
          <w:rFonts w:asciiTheme="minorHAnsi" w:hAnsiTheme="minorHAnsi"/>
        </w:rPr>
        <w:t>SBNA</w:t>
      </w:r>
      <w:r w:rsidRPr="00C71EE2">
        <w:rPr>
          <w:rFonts w:asciiTheme="minorHAnsi" w:hAnsiTheme="minorHAnsi"/>
        </w:rPr>
        <w:t xml:space="preserve"> Risk Appetite Taxonomy is shown below:</w:t>
      </w:r>
    </w:p>
    <w:p w:rsidR="00BF101E" w:rsidRPr="00C71EE2" w:rsidRDefault="00CD0465" w:rsidP="00CD0465">
      <w:pPr>
        <w:spacing w:before="120"/>
        <w:jc w:val="center"/>
        <w:rPr>
          <w:rFonts w:asciiTheme="minorHAnsi" w:hAnsiTheme="minorHAnsi"/>
          <w:szCs w:val="20"/>
        </w:rPr>
      </w:pPr>
      <w:r w:rsidRPr="00C86192">
        <w:rPr>
          <w:rFonts w:asciiTheme="minorHAnsi" w:hAnsiTheme="minorHAnsi"/>
          <w:noProof/>
          <w:lang w:bidi="ar-SA"/>
        </w:rPr>
        <w:drawing>
          <wp:inline distT="0" distB="0" distL="0" distR="0" wp14:anchorId="6AEF9819" wp14:editId="04AADDE3">
            <wp:extent cx="3529965" cy="3554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9965" cy="3554095"/>
                    </a:xfrm>
                    <a:prstGeom prst="rect">
                      <a:avLst/>
                    </a:prstGeom>
                    <a:noFill/>
                  </pic:spPr>
                </pic:pic>
              </a:graphicData>
            </a:graphic>
          </wp:inline>
        </w:drawing>
      </w:r>
    </w:p>
    <w:p w:rsidR="001908D0" w:rsidRDefault="001908D0" w:rsidP="001908D0">
      <w:pPr>
        <w:spacing w:before="120"/>
        <w:jc w:val="both"/>
        <w:rPr>
          <w:rFonts w:asciiTheme="minorHAnsi" w:hAnsiTheme="minorHAnsi"/>
          <w:szCs w:val="20"/>
        </w:rPr>
      </w:pPr>
    </w:p>
    <w:p w:rsidR="00DA783B" w:rsidRDefault="00DA783B" w:rsidP="001908D0">
      <w:pPr>
        <w:spacing w:before="120"/>
        <w:jc w:val="both"/>
        <w:rPr>
          <w:rFonts w:asciiTheme="minorHAnsi" w:hAnsiTheme="minorHAnsi"/>
          <w:szCs w:val="20"/>
        </w:rPr>
      </w:pPr>
    </w:p>
    <w:p w:rsidR="00DA783B" w:rsidRPr="00C71EE2" w:rsidRDefault="00DA783B" w:rsidP="001908D0">
      <w:pPr>
        <w:spacing w:before="120"/>
        <w:jc w:val="both"/>
        <w:rPr>
          <w:rFonts w:asciiTheme="minorHAnsi" w:hAnsiTheme="minorHAnsi"/>
          <w:szCs w:val="20"/>
        </w:rPr>
      </w:pPr>
    </w:p>
    <w:p w:rsidR="00A00140" w:rsidRPr="00C71EE2" w:rsidRDefault="00A00140" w:rsidP="00A00140">
      <w:pPr>
        <w:pStyle w:val="SANUS1"/>
        <w:numPr>
          <w:ilvl w:val="0"/>
          <w:numId w:val="7"/>
        </w:numPr>
        <w:tabs>
          <w:tab w:val="num" w:pos="567"/>
        </w:tabs>
        <w:ind w:left="680" w:hanging="680"/>
        <w:rPr>
          <w:rFonts w:asciiTheme="minorHAnsi" w:hAnsiTheme="minorHAnsi"/>
        </w:rPr>
      </w:pPr>
      <w:bookmarkStart w:id="64" w:name="_Toc429753358"/>
      <w:bookmarkEnd w:id="62"/>
      <w:r w:rsidRPr="00C71EE2">
        <w:rPr>
          <w:rFonts w:asciiTheme="minorHAnsi" w:hAnsiTheme="minorHAnsi"/>
        </w:rPr>
        <w:t xml:space="preserve">Qualitative Statements and Quantitative Metrics by Risk </w:t>
      </w:r>
      <w:r w:rsidR="00343FF9">
        <w:rPr>
          <w:rFonts w:asciiTheme="minorHAnsi" w:hAnsiTheme="minorHAnsi"/>
        </w:rPr>
        <w:t>Category</w:t>
      </w:r>
      <w:bookmarkEnd w:id="64"/>
    </w:p>
    <w:p w:rsidR="005E3E50" w:rsidRDefault="00A00140" w:rsidP="00C15E1A">
      <w:pPr>
        <w:spacing w:before="120"/>
        <w:jc w:val="both"/>
        <w:rPr>
          <w:rFonts w:asciiTheme="minorHAnsi" w:hAnsiTheme="minorHAnsi"/>
        </w:rPr>
      </w:pPr>
      <w:r w:rsidRPr="00C71EE2">
        <w:rPr>
          <w:rFonts w:asciiTheme="minorHAnsi" w:hAnsiTheme="minorHAnsi"/>
        </w:rPr>
        <w:t xml:space="preserve">The </w:t>
      </w:r>
      <w:r w:rsidR="00EC641E">
        <w:rPr>
          <w:rFonts w:asciiTheme="minorHAnsi" w:hAnsiTheme="minorHAnsi"/>
        </w:rPr>
        <w:t>RAS</w:t>
      </w:r>
      <w:r w:rsidRPr="00C71EE2">
        <w:rPr>
          <w:rFonts w:asciiTheme="minorHAnsi" w:hAnsiTheme="minorHAnsi"/>
        </w:rPr>
        <w:t xml:space="preserve"> is organized by risk </w:t>
      </w:r>
      <w:r w:rsidR="00B22AEB">
        <w:rPr>
          <w:rFonts w:asciiTheme="minorHAnsi" w:hAnsiTheme="minorHAnsi"/>
        </w:rPr>
        <w:t>category</w:t>
      </w:r>
      <w:r w:rsidRPr="00C71EE2">
        <w:rPr>
          <w:rFonts w:asciiTheme="minorHAnsi" w:hAnsiTheme="minorHAnsi"/>
        </w:rPr>
        <w:t xml:space="preserve"> and comprises qualitative statements and quantitative metrics. </w:t>
      </w:r>
    </w:p>
    <w:p w:rsidR="00A00140" w:rsidRPr="00C71EE2" w:rsidRDefault="00A00140" w:rsidP="00C15E1A">
      <w:pPr>
        <w:spacing w:before="120"/>
        <w:jc w:val="both"/>
        <w:rPr>
          <w:rFonts w:asciiTheme="minorHAnsi" w:hAnsiTheme="minorHAnsi"/>
        </w:rPr>
      </w:pPr>
      <w:r w:rsidRPr="00C71EE2">
        <w:rPr>
          <w:rFonts w:asciiTheme="minorHAnsi" w:hAnsiTheme="minorHAnsi"/>
        </w:rPr>
        <w:t xml:space="preserve">The qualitative statements articulate </w:t>
      </w:r>
      <w:r w:rsidR="00CD0465">
        <w:rPr>
          <w:rFonts w:asciiTheme="minorHAnsi" w:hAnsiTheme="minorHAnsi"/>
        </w:rPr>
        <w:t>SBNA</w:t>
      </w:r>
      <w:r w:rsidR="009B1233" w:rsidRPr="00C71EE2">
        <w:rPr>
          <w:rFonts w:asciiTheme="minorHAnsi" w:hAnsiTheme="minorHAnsi"/>
        </w:rPr>
        <w:t xml:space="preserve">’s </w:t>
      </w:r>
      <w:r w:rsidR="00CC72FD">
        <w:rPr>
          <w:rFonts w:asciiTheme="minorHAnsi" w:hAnsiTheme="minorHAnsi"/>
        </w:rPr>
        <w:t>approach</w:t>
      </w:r>
      <w:r w:rsidR="00CC72FD" w:rsidRPr="00C71EE2">
        <w:rPr>
          <w:rFonts w:asciiTheme="minorHAnsi" w:hAnsiTheme="minorHAnsi"/>
        </w:rPr>
        <w:t xml:space="preserve"> </w:t>
      </w:r>
      <w:r w:rsidRPr="00C71EE2">
        <w:rPr>
          <w:rFonts w:asciiTheme="minorHAnsi" w:hAnsiTheme="minorHAnsi"/>
        </w:rPr>
        <w:t>toward</w:t>
      </w:r>
      <w:r w:rsidR="00CC72FD">
        <w:rPr>
          <w:rFonts w:asciiTheme="minorHAnsi" w:hAnsiTheme="minorHAnsi"/>
        </w:rPr>
        <w:t xml:space="preserve"> managing a given</w:t>
      </w:r>
      <w:r w:rsidRPr="00C71EE2">
        <w:rPr>
          <w:rFonts w:asciiTheme="minorHAnsi" w:hAnsiTheme="minorHAnsi"/>
        </w:rPr>
        <w:t xml:space="preserve"> risk. </w:t>
      </w:r>
      <w:r w:rsidR="009B1233" w:rsidRPr="00C71EE2">
        <w:rPr>
          <w:rFonts w:asciiTheme="minorHAnsi" w:hAnsiTheme="minorHAnsi"/>
        </w:rPr>
        <w:t xml:space="preserve">The quantitative metrics set </w:t>
      </w:r>
      <w:r w:rsidR="00CC72FD">
        <w:rPr>
          <w:rFonts w:asciiTheme="minorHAnsi" w:hAnsiTheme="minorHAnsi"/>
        </w:rPr>
        <w:t>specific</w:t>
      </w:r>
      <w:r w:rsidR="00CC72FD" w:rsidRPr="00C71EE2">
        <w:rPr>
          <w:rFonts w:asciiTheme="minorHAnsi" w:hAnsiTheme="minorHAnsi"/>
        </w:rPr>
        <w:t xml:space="preserve"> </w:t>
      </w:r>
      <w:r w:rsidR="009B1233" w:rsidRPr="00C71EE2">
        <w:rPr>
          <w:rFonts w:asciiTheme="minorHAnsi" w:hAnsiTheme="minorHAnsi"/>
        </w:rPr>
        <w:t xml:space="preserve">limits </w:t>
      </w:r>
      <w:r w:rsidR="00CB4357">
        <w:rPr>
          <w:rFonts w:asciiTheme="minorHAnsi" w:hAnsiTheme="minorHAnsi"/>
        </w:rPr>
        <w:t>for</w:t>
      </w:r>
      <w:r w:rsidR="00CC72FD">
        <w:rPr>
          <w:rFonts w:asciiTheme="minorHAnsi" w:hAnsiTheme="minorHAnsi"/>
        </w:rPr>
        <w:t xml:space="preserve"> defined</w:t>
      </w:r>
      <w:r w:rsidR="00CB4357" w:rsidRPr="00C71EE2">
        <w:rPr>
          <w:rFonts w:asciiTheme="minorHAnsi" w:hAnsiTheme="minorHAnsi"/>
        </w:rPr>
        <w:t xml:space="preserve"> </w:t>
      </w:r>
      <w:r w:rsidR="009B1233" w:rsidRPr="00C71EE2">
        <w:rPr>
          <w:rFonts w:asciiTheme="minorHAnsi" w:hAnsiTheme="minorHAnsi"/>
        </w:rPr>
        <w:t>risk metrics</w:t>
      </w:r>
      <w:r w:rsidR="00CC72FD">
        <w:rPr>
          <w:rFonts w:asciiTheme="minorHAnsi" w:hAnsiTheme="minorHAnsi"/>
        </w:rPr>
        <w:t xml:space="preserve"> associated with the risk category</w:t>
      </w:r>
      <w:r w:rsidR="009B1233" w:rsidRPr="00C71EE2">
        <w:rPr>
          <w:rFonts w:asciiTheme="minorHAnsi" w:hAnsiTheme="minorHAnsi"/>
        </w:rPr>
        <w:t xml:space="preserve">. </w:t>
      </w:r>
      <w:r w:rsidR="00B22AEB">
        <w:rPr>
          <w:rFonts w:asciiTheme="minorHAnsi" w:hAnsiTheme="minorHAnsi"/>
        </w:rPr>
        <w:t xml:space="preserve">Together, these statements and limits </w:t>
      </w:r>
      <w:r w:rsidR="00CB4357">
        <w:rPr>
          <w:rFonts w:asciiTheme="minorHAnsi" w:hAnsiTheme="minorHAnsi"/>
        </w:rPr>
        <w:t>express</w:t>
      </w:r>
      <w:r w:rsidR="00085A20" w:rsidRPr="00C71EE2">
        <w:rPr>
          <w:rFonts w:asciiTheme="minorHAnsi" w:hAnsiTheme="minorHAnsi"/>
        </w:rPr>
        <w:t xml:space="preserve"> </w:t>
      </w:r>
      <w:r w:rsidR="00CD0465">
        <w:rPr>
          <w:rFonts w:asciiTheme="minorHAnsi" w:hAnsiTheme="minorHAnsi"/>
        </w:rPr>
        <w:t>SBNA</w:t>
      </w:r>
      <w:r w:rsidRPr="00C71EE2">
        <w:rPr>
          <w:rFonts w:asciiTheme="minorHAnsi" w:hAnsiTheme="minorHAnsi"/>
        </w:rPr>
        <w:t>’s</w:t>
      </w:r>
      <w:r w:rsidR="00CB4357">
        <w:rPr>
          <w:rFonts w:asciiTheme="minorHAnsi" w:hAnsiTheme="minorHAnsi"/>
        </w:rPr>
        <w:t xml:space="preserve"> appetite to</w:t>
      </w:r>
      <w:r w:rsidRPr="00C71EE2">
        <w:rPr>
          <w:rFonts w:asciiTheme="minorHAnsi" w:hAnsiTheme="minorHAnsi"/>
        </w:rPr>
        <w:t xml:space="preserve"> risk exposure.</w:t>
      </w:r>
      <w:r w:rsidR="00B22AEB">
        <w:rPr>
          <w:rFonts w:asciiTheme="minorHAnsi" w:hAnsiTheme="minorHAnsi"/>
        </w:rPr>
        <w:t xml:space="preserve"> These statements and metrics </w:t>
      </w:r>
      <w:r w:rsidRPr="00C71EE2">
        <w:rPr>
          <w:rFonts w:asciiTheme="minorHAnsi" w:hAnsiTheme="minorHAnsi"/>
        </w:rPr>
        <w:t>are found on the following pages</w:t>
      </w:r>
      <w:r w:rsidR="00F123AA">
        <w:rPr>
          <w:rStyle w:val="FootnoteReference"/>
          <w:rFonts w:asciiTheme="minorHAnsi" w:hAnsiTheme="minorHAnsi"/>
        </w:rPr>
        <w:footnoteReference w:id="1"/>
      </w:r>
      <w:r w:rsidRPr="00C71EE2">
        <w:rPr>
          <w:rFonts w:asciiTheme="minorHAnsi" w:hAnsiTheme="minorHAnsi"/>
        </w:rPr>
        <w:t>.</w:t>
      </w:r>
    </w:p>
    <w:p w:rsidR="00990C8A" w:rsidRDefault="00BF101E" w:rsidP="00BF101E">
      <w:pPr>
        <w:spacing w:before="120"/>
        <w:jc w:val="both"/>
        <w:rPr>
          <w:rFonts w:asciiTheme="minorHAnsi" w:hAnsiTheme="minorHAnsi"/>
        </w:rPr>
      </w:pPr>
      <w:r w:rsidRPr="00BF101E">
        <w:rPr>
          <w:rFonts w:asciiTheme="minorHAnsi" w:hAnsiTheme="minorHAnsi"/>
        </w:rPr>
        <w:t xml:space="preserve">Each quantitative metric is </w:t>
      </w:r>
      <w:r w:rsidRPr="00386556">
        <w:rPr>
          <w:rFonts w:asciiTheme="minorHAnsi" w:hAnsiTheme="minorHAnsi"/>
        </w:rPr>
        <w:t>assigned one of three status categories – green, amber, or red – based on performance against risk appetite limits</w:t>
      </w:r>
      <w:r>
        <w:rPr>
          <w:rFonts w:asciiTheme="minorHAnsi" w:hAnsiTheme="minorHAnsi"/>
        </w:rPr>
        <w:t>.</w:t>
      </w:r>
    </w:p>
    <w:p w:rsidR="0049511A" w:rsidRDefault="0049511A" w:rsidP="0049511A">
      <w:pPr>
        <w:spacing w:before="120"/>
        <w:jc w:val="both"/>
        <w:rPr>
          <w:rFonts w:asciiTheme="minorHAnsi" w:hAnsiTheme="minorHAnsi"/>
        </w:rPr>
      </w:pPr>
      <w:r w:rsidRPr="00956820">
        <w:rPr>
          <w:noProof/>
          <w:lang w:bidi="ar-SA"/>
        </w:rPr>
        <w:drawing>
          <wp:inline distT="0" distB="0" distL="0" distR="0" wp14:anchorId="436509D1" wp14:editId="16367BEF">
            <wp:extent cx="5919019" cy="111050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0885" cy="1110850"/>
                    </a:xfrm>
                    <a:prstGeom prst="rect">
                      <a:avLst/>
                    </a:prstGeom>
                    <a:noFill/>
                    <a:ln>
                      <a:noFill/>
                    </a:ln>
                  </pic:spPr>
                </pic:pic>
              </a:graphicData>
            </a:graphic>
          </wp:inline>
        </w:drawing>
      </w:r>
    </w:p>
    <w:p w:rsidR="00990C8A" w:rsidRPr="00386556" w:rsidRDefault="00646601" w:rsidP="00990C8A">
      <w:pPr>
        <w:spacing w:before="120"/>
        <w:jc w:val="both"/>
        <w:rPr>
          <w:rFonts w:asciiTheme="minorHAnsi" w:hAnsiTheme="minorHAnsi"/>
        </w:rPr>
      </w:pPr>
      <w:r w:rsidRPr="00965FCE">
        <w:rPr>
          <w:bCs/>
        </w:rPr>
        <w:t>Each</w:t>
      </w:r>
      <w:r>
        <w:rPr>
          <w:bCs/>
        </w:rPr>
        <w:t xml:space="preserve"> limit and metric is owned by one or more </w:t>
      </w:r>
      <w:r w:rsidR="000D41B1">
        <w:rPr>
          <w:bCs/>
        </w:rPr>
        <w:t>front</w:t>
      </w:r>
      <w:r>
        <w:rPr>
          <w:bCs/>
        </w:rPr>
        <w:t xml:space="preserve"> line executive</w:t>
      </w:r>
      <w:r w:rsidR="000B4C87">
        <w:rPr>
          <w:bCs/>
        </w:rPr>
        <w:t>s</w:t>
      </w:r>
      <w:r>
        <w:rPr>
          <w:bCs/>
        </w:rPr>
        <w:t xml:space="preserve"> that has day-to-day risk management and control responsibilities.</w:t>
      </w:r>
      <w:r w:rsidRPr="00386556">
        <w:rPr>
          <w:rFonts w:asciiTheme="minorHAnsi" w:hAnsiTheme="minorHAnsi"/>
        </w:rPr>
        <w:t xml:space="preserve"> </w:t>
      </w:r>
      <w:r w:rsidR="00990C8A" w:rsidRPr="00386556">
        <w:rPr>
          <w:rFonts w:asciiTheme="minorHAnsi" w:hAnsiTheme="minorHAnsi"/>
        </w:rPr>
        <w:t xml:space="preserve">Metrics with green status are within a range that </w:t>
      </w:r>
      <w:r w:rsidR="00CD0465">
        <w:rPr>
          <w:rFonts w:asciiTheme="minorHAnsi" w:hAnsiTheme="minorHAnsi"/>
        </w:rPr>
        <w:t>SBNA</w:t>
      </w:r>
      <w:r w:rsidR="00990C8A" w:rsidRPr="00386556">
        <w:rPr>
          <w:rFonts w:asciiTheme="minorHAnsi" w:hAnsiTheme="minorHAnsi"/>
        </w:rPr>
        <w:t xml:space="preserve"> is willing to accept. </w:t>
      </w:r>
      <w:r w:rsidR="0049511A" w:rsidRPr="00386556">
        <w:rPr>
          <w:rFonts w:asciiTheme="minorHAnsi" w:hAnsiTheme="minorHAnsi"/>
        </w:rPr>
        <w:t xml:space="preserve">Amber and red statuses, classified as </w:t>
      </w:r>
      <w:r w:rsidR="0049511A">
        <w:rPr>
          <w:rFonts w:asciiTheme="minorHAnsi" w:hAnsiTheme="minorHAnsi"/>
        </w:rPr>
        <w:t>“</w:t>
      </w:r>
      <w:r w:rsidR="0049511A" w:rsidRPr="00386556">
        <w:rPr>
          <w:rFonts w:asciiTheme="minorHAnsi" w:hAnsiTheme="minorHAnsi"/>
        </w:rPr>
        <w:t>t</w:t>
      </w:r>
      <w:r w:rsidR="0049511A">
        <w:rPr>
          <w:rFonts w:asciiTheme="minorHAnsi" w:hAnsiTheme="minorHAnsi"/>
        </w:rPr>
        <w:t>riggers” and</w:t>
      </w:r>
      <w:r w:rsidR="0049511A" w:rsidRPr="00386556">
        <w:rPr>
          <w:rFonts w:asciiTheme="minorHAnsi" w:hAnsiTheme="minorHAnsi"/>
        </w:rPr>
        <w:t xml:space="preserve"> </w:t>
      </w:r>
      <w:r w:rsidR="0049511A">
        <w:rPr>
          <w:rFonts w:asciiTheme="minorHAnsi" w:hAnsiTheme="minorHAnsi"/>
        </w:rPr>
        <w:t>“</w:t>
      </w:r>
      <w:r w:rsidR="0049511A" w:rsidRPr="00386556">
        <w:rPr>
          <w:rFonts w:asciiTheme="minorHAnsi" w:hAnsiTheme="minorHAnsi"/>
        </w:rPr>
        <w:t>limit breaches</w:t>
      </w:r>
      <w:r w:rsidR="0049511A">
        <w:rPr>
          <w:rFonts w:asciiTheme="minorHAnsi" w:hAnsiTheme="minorHAnsi"/>
        </w:rPr>
        <w:t>” respectively</w:t>
      </w:r>
      <w:r w:rsidR="0049511A" w:rsidRPr="00386556">
        <w:rPr>
          <w:rFonts w:asciiTheme="minorHAnsi" w:hAnsiTheme="minorHAnsi"/>
        </w:rPr>
        <w:t xml:space="preserve">, indicate that the risk level is in danger of exceeding (amber) or has exceeded (red) the amount of risk acceptable to </w:t>
      </w:r>
      <w:r w:rsidR="00CD0465">
        <w:rPr>
          <w:rFonts w:asciiTheme="minorHAnsi" w:hAnsiTheme="minorHAnsi"/>
        </w:rPr>
        <w:t>SBNA</w:t>
      </w:r>
      <w:r w:rsidR="0049511A" w:rsidRPr="00386556">
        <w:rPr>
          <w:rFonts w:asciiTheme="minorHAnsi" w:hAnsiTheme="minorHAnsi"/>
        </w:rPr>
        <w:t xml:space="preserve">. </w:t>
      </w:r>
      <w:r w:rsidR="00990C8A" w:rsidRPr="00386556">
        <w:rPr>
          <w:rFonts w:asciiTheme="minorHAnsi" w:hAnsiTheme="minorHAnsi"/>
        </w:rPr>
        <w:t>Both t</w:t>
      </w:r>
      <w:r w:rsidR="00990C8A">
        <w:rPr>
          <w:rFonts w:asciiTheme="minorHAnsi" w:hAnsiTheme="minorHAnsi"/>
        </w:rPr>
        <w:t>riggers</w:t>
      </w:r>
      <w:r w:rsidR="00990C8A" w:rsidRPr="00386556">
        <w:rPr>
          <w:rFonts w:asciiTheme="minorHAnsi" w:hAnsiTheme="minorHAnsi"/>
        </w:rPr>
        <w:t xml:space="preserve"> and limit breaches prompt an escalation and remediation process within </w:t>
      </w:r>
      <w:r w:rsidR="00CD0465">
        <w:rPr>
          <w:rFonts w:asciiTheme="minorHAnsi" w:hAnsiTheme="minorHAnsi"/>
        </w:rPr>
        <w:t>SBNA</w:t>
      </w:r>
      <w:r w:rsidR="00990C8A">
        <w:rPr>
          <w:rStyle w:val="FootnoteReference"/>
          <w:bCs/>
        </w:rPr>
        <w:footnoteReference w:id="2"/>
      </w:r>
      <w:r w:rsidR="00990C8A" w:rsidRPr="00386556">
        <w:rPr>
          <w:rFonts w:asciiTheme="minorHAnsi" w:hAnsiTheme="minorHAnsi"/>
        </w:rPr>
        <w:t>.</w:t>
      </w:r>
    </w:p>
    <w:p w:rsidR="005E3E50" w:rsidRDefault="005E3E50" w:rsidP="005E3E50">
      <w:pPr>
        <w:spacing w:before="120"/>
        <w:jc w:val="both"/>
        <w:rPr>
          <w:rFonts w:asciiTheme="minorHAnsi" w:hAnsiTheme="minorHAnsi"/>
        </w:rPr>
      </w:pPr>
      <w:r w:rsidRPr="00BF101E">
        <w:rPr>
          <w:rFonts w:asciiTheme="minorHAnsi" w:hAnsiTheme="minorHAnsi"/>
        </w:rPr>
        <w:t xml:space="preserve">Stressed appetite limits are set for select, market-driven risk types (namely capital adequacy, credit, liquidity, and market risk) whose exposure levels are directly affected by macroeconomic </w:t>
      </w:r>
      <w:r>
        <w:rPr>
          <w:rFonts w:asciiTheme="minorHAnsi" w:hAnsiTheme="minorHAnsi"/>
        </w:rPr>
        <w:t xml:space="preserve">or idiosyncratic </w:t>
      </w:r>
      <w:r w:rsidRPr="00BF101E">
        <w:rPr>
          <w:rFonts w:asciiTheme="minorHAnsi" w:hAnsiTheme="minorHAnsi"/>
        </w:rPr>
        <w:t>factors</w:t>
      </w:r>
      <w:r>
        <w:rPr>
          <w:rFonts w:asciiTheme="minorHAnsi" w:hAnsiTheme="minorHAnsi"/>
        </w:rPr>
        <w:t>.</w:t>
      </w:r>
      <w:r w:rsidRPr="00BF101E">
        <w:rPr>
          <w:rFonts w:asciiTheme="minorHAnsi" w:hAnsiTheme="minorHAnsi"/>
        </w:rPr>
        <w:t xml:space="preserve"> </w:t>
      </w:r>
      <w:r>
        <w:rPr>
          <w:rFonts w:asciiTheme="minorHAnsi" w:hAnsiTheme="minorHAnsi"/>
        </w:rPr>
        <w:t>Stressed appetite limits can be tested against current performance either through monthly metric calculations (e.g.</w:t>
      </w:r>
      <w:r w:rsidR="00AF590A">
        <w:rPr>
          <w:rFonts w:asciiTheme="minorHAnsi" w:hAnsiTheme="minorHAnsi"/>
        </w:rPr>
        <w:t>,</w:t>
      </w:r>
      <w:r>
        <w:rPr>
          <w:rFonts w:asciiTheme="minorHAnsi" w:hAnsiTheme="minorHAnsi"/>
        </w:rPr>
        <w:t xml:space="preserve"> market risk, liquidity risk, </w:t>
      </w:r>
      <w:r w:rsidR="00AB1F6E">
        <w:rPr>
          <w:rFonts w:asciiTheme="minorHAnsi" w:hAnsiTheme="minorHAnsi"/>
        </w:rPr>
        <w:t xml:space="preserve">and </w:t>
      </w:r>
      <w:r>
        <w:rPr>
          <w:rFonts w:asciiTheme="minorHAnsi" w:hAnsiTheme="minorHAnsi"/>
        </w:rPr>
        <w:t xml:space="preserve">certain credit risk metrics) or during </w:t>
      </w:r>
      <w:r w:rsidR="00CD0465">
        <w:rPr>
          <w:rFonts w:asciiTheme="minorHAnsi" w:hAnsiTheme="minorHAnsi"/>
        </w:rPr>
        <w:t>SBNA</w:t>
      </w:r>
      <w:r w:rsidR="00750501">
        <w:rPr>
          <w:rFonts w:asciiTheme="minorHAnsi" w:hAnsiTheme="minorHAnsi"/>
        </w:rPr>
        <w:t>’s</w:t>
      </w:r>
      <w:r>
        <w:rPr>
          <w:rFonts w:asciiTheme="minorHAnsi" w:hAnsiTheme="minorHAnsi"/>
        </w:rPr>
        <w:t xml:space="preserve"> regularly scheduled stress tests.</w:t>
      </w:r>
    </w:p>
    <w:p w:rsidR="00DB38BE" w:rsidRDefault="00BF101E" w:rsidP="00C35EBE">
      <w:pPr>
        <w:spacing w:before="120"/>
        <w:jc w:val="both"/>
        <w:rPr>
          <w:rFonts w:asciiTheme="minorHAnsi" w:hAnsiTheme="minorHAnsi"/>
        </w:rPr>
      </w:pPr>
      <w:r w:rsidRPr="00BF101E">
        <w:rPr>
          <w:rFonts w:asciiTheme="minorHAnsi" w:hAnsiTheme="minorHAnsi"/>
        </w:rPr>
        <w:t xml:space="preserve">Additionally this </w:t>
      </w:r>
      <w:r w:rsidR="00A82627">
        <w:rPr>
          <w:rFonts w:asciiTheme="minorHAnsi" w:hAnsiTheme="minorHAnsi"/>
        </w:rPr>
        <w:t>RAS</w:t>
      </w:r>
      <w:r w:rsidRPr="00BF101E">
        <w:rPr>
          <w:rFonts w:asciiTheme="minorHAnsi" w:hAnsiTheme="minorHAnsi"/>
        </w:rPr>
        <w:t xml:space="preserve"> provide</w:t>
      </w:r>
      <w:r>
        <w:rPr>
          <w:rFonts w:asciiTheme="minorHAnsi" w:hAnsiTheme="minorHAnsi"/>
        </w:rPr>
        <w:t>s</w:t>
      </w:r>
      <w:r w:rsidRPr="00BF101E">
        <w:rPr>
          <w:rFonts w:asciiTheme="minorHAnsi" w:hAnsiTheme="minorHAnsi"/>
        </w:rPr>
        <w:t xml:space="preserve"> authority to establish limits or metrics for specific risk types or subtypes that are not explicitly addressed by the metrics defined below.</w:t>
      </w:r>
    </w:p>
    <w:tbl>
      <w:tblPr>
        <w:tblStyle w:val="TableGrid"/>
        <w:tblW w:w="5302" w:type="pct"/>
        <w:tblInd w:w="-605" w:type="dxa"/>
        <w:tblLayout w:type="fixed"/>
        <w:tblCellMar>
          <w:top w:w="43" w:type="dxa"/>
          <w:left w:w="43" w:type="dxa"/>
          <w:bottom w:w="43" w:type="dxa"/>
          <w:right w:w="115" w:type="dxa"/>
        </w:tblCellMar>
        <w:tblLook w:val="04A0" w:firstRow="1" w:lastRow="0" w:firstColumn="1" w:lastColumn="0" w:noHBand="0" w:noVBand="1"/>
      </w:tblPr>
      <w:tblGrid>
        <w:gridCol w:w="4343"/>
        <w:gridCol w:w="1906"/>
        <w:gridCol w:w="1906"/>
        <w:gridCol w:w="1938"/>
      </w:tblGrid>
      <w:tr w:rsidR="00A00140" w:rsidRPr="00C71EE2" w:rsidTr="004D69AD">
        <w:trPr>
          <w:cantSplit/>
          <w:trHeight w:val="127"/>
        </w:trPr>
        <w:tc>
          <w:tcPr>
            <w:tcW w:w="5000" w:type="pct"/>
            <w:gridSpan w:val="4"/>
            <w:tcBorders>
              <w:bottom w:val="single" w:sz="4" w:space="0" w:color="auto"/>
            </w:tcBorders>
            <w:shd w:val="clear" w:color="auto" w:fill="FF0000"/>
            <w:vAlign w:val="center"/>
          </w:tcPr>
          <w:p w:rsidR="00A00140" w:rsidRPr="00C71EE2" w:rsidRDefault="00A00140" w:rsidP="0071467E">
            <w:pPr>
              <w:spacing w:after="0" w:line="240" w:lineRule="auto"/>
              <w:jc w:val="center"/>
              <w:rPr>
                <w:rFonts w:asciiTheme="minorHAnsi" w:hAnsiTheme="minorHAnsi" w:cs="Arial"/>
                <w:b/>
                <w:bCs/>
                <w:color w:val="FFFFFF" w:themeColor="background1"/>
                <w:sz w:val="28"/>
                <w:szCs w:val="18"/>
                <w:lang w:bidi="ar-SA"/>
              </w:rPr>
            </w:pPr>
            <w:r w:rsidRPr="00C71EE2">
              <w:rPr>
                <w:rFonts w:asciiTheme="minorHAnsi" w:hAnsiTheme="minorHAnsi" w:cs="Arial"/>
                <w:b/>
                <w:color w:val="FFFFFF" w:themeColor="background1"/>
                <w:sz w:val="28"/>
                <w:szCs w:val="18"/>
              </w:rPr>
              <w:t>1. Capital Adequacy</w:t>
            </w:r>
          </w:p>
        </w:tc>
      </w:tr>
      <w:tr w:rsidR="00F123AA" w:rsidRPr="00F123AA" w:rsidTr="00EC07F5">
        <w:trPr>
          <w:cantSplit/>
          <w:trHeight w:val="127"/>
          <w:tblHeader/>
        </w:trPr>
        <w:tc>
          <w:tcPr>
            <w:tcW w:w="5000" w:type="pct"/>
            <w:gridSpan w:val="4"/>
            <w:tcBorders>
              <w:bottom w:val="single" w:sz="4" w:space="0" w:color="auto"/>
            </w:tcBorders>
            <w:shd w:val="clear" w:color="auto" w:fill="D9D9D9" w:themeFill="background1" w:themeFillShade="D9"/>
            <w:vAlign w:val="center"/>
          </w:tcPr>
          <w:p w:rsidR="00F123AA" w:rsidRPr="00F123AA" w:rsidRDefault="00F123AA" w:rsidP="00F123AA">
            <w:pPr>
              <w:spacing w:after="0" w:line="240" w:lineRule="auto"/>
              <w:rPr>
                <w:rFonts w:asciiTheme="minorHAnsi" w:hAnsiTheme="minorHAnsi" w:cs="Arial"/>
                <w:b/>
                <w:bCs/>
                <w:lang w:bidi="ar-SA"/>
              </w:rPr>
            </w:pPr>
            <w:r w:rsidRPr="00F123AA">
              <w:rPr>
                <w:rFonts w:asciiTheme="minorHAnsi" w:hAnsiTheme="minorHAnsi" w:cs="Arial"/>
                <w:b/>
                <w:bCs/>
                <w:lang w:bidi="ar-SA"/>
              </w:rPr>
              <w:t>1</w:t>
            </w:r>
            <w:r w:rsidRPr="00F123AA">
              <w:rPr>
                <w:rFonts w:asciiTheme="minorHAnsi" w:hAnsiTheme="minorHAnsi" w:cs="Arial"/>
                <w:b/>
                <w:bCs/>
                <w:vertAlign w:val="superscript"/>
                <w:lang w:bidi="ar-SA"/>
              </w:rPr>
              <w:t>st</w:t>
            </w:r>
            <w:r w:rsidRPr="00F123AA">
              <w:rPr>
                <w:rFonts w:asciiTheme="minorHAnsi" w:hAnsiTheme="minorHAnsi" w:cs="Arial"/>
                <w:b/>
                <w:bCs/>
                <w:lang w:bidi="ar-SA"/>
              </w:rPr>
              <w:t xml:space="preserve"> Line of Defense Owner: </w:t>
            </w:r>
            <w:r w:rsidR="00CD0465">
              <w:rPr>
                <w:rFonts w:asciiTheme="minorHAnsi" w:hAnsiTheme="minorHAnsi" w:cs="Arial"/>
                <w:b/>
                <w:bCs/>
                <w:lang w:bidi="ar-SA"/>
              </w:rPr>
              <w:t>SBNA</w:t>
            </w:r>
            <w:r w:rsidRPr="00F123AA">
              <w:rPr>
                <w:rFonts w:asciiTheme="minorHAnsi" w:hAnsiTheme="minorHAnsi" w:cs="Arial"/>
                <w:b/>
                <w:bCs/>
                <w:lang w:bidi="ar-SA"/>
              </w:rPr>
              <w:t xml:space="preserve"> Chief Financial Officer</w:t>
            </w:r>
          </w:p>
          <w:p w:rsidR="00F123AA" w:rsidRPr="00F123AA" w:rsidRDefault="00F123AA" w:rsidP="00F123AA">
            <w:pPr>
              <w:spacing w:after="0" w:line="240" w:lineRule="auto"/>
              <w:rPr>
                <w:rFonts w:asciiTheme="minorHAnsi" w:hAnsiTheme="minorHAnsi" w:cs="Arial"/>
                <w:b/>
                <w:bCs/>
                <w:lang w:bidi="ar-SA"/>
              </w:rPr>
            </w:pPr>
            <w:r w:rsidRPr="00F123AA">
              <w:rPr>
                <w:rFonts w:asciiTheme="minorHAnsi" w:hAnsiTheme="minorHAnsi" w:cs="Arial"/>
                <w:b/>
                <w:bCs/>
                <w:lang w:bidi="ar-SA"/>
              </w:rPr>
              <w:t>2</w:t>
            </w:r>
            <w:r w:rsidRPr="00F123AA">
              <w:rPr>
                <w:rFonts w:asciiTheme="minorHAnsi" w:hAnsiTheme="minorHAnsi" w:cs="Arial"/>
                <w:b/>
                <w:bCs/>
                <w:vertAlign w:val="superscript"/>
                <w:lang w:bidi="ar-SA"/>
              </w:rPr>
              <w:t>nd</w:t>
            </w:r>
            <w:r w:rsidRPr="00F123AA">
              <w:rPr>
                <w:rFonts w:asciiTheme="minorHAnsi" w:hAnsiTheme="minorHAnsi" w:cs="Arial"/>
                <w:b/>
                <w:bCs/>
                <w:lang w:bidi="ar-SA"/>
              </w:rPr>
              <w:t xml:space="preserve"> Line of Defense Risk Management unit: </w:t>
            </w:r>
            <w:r w:rsidR="00CD0465">
              <w:rPr>
                <w:rFonts w:asciiTheme="minorHAnsi" w:hAnsiTheme="minorHAnsi" w:cs="Arial"/>
                <w:b/>
                <w:bCs/>
                <w:lang w:bidi="ar-SA"/>
              </w:rPr>
              <w:t>SBNA</w:t>
            </w:r>
            <w:r w:rsidRPr="00F123AA">
              <w:rPr>
                <w:rFonts w:asciiTheme="minorHAnsi" w:hAnsiTheme="minorHAnsi" w:cs="Arial"/>
                <w:b/>
                <w:bCs/>
                <w:lang w:bidi="ar-SA"/>
              </w:rPr>
              <w:t xml:space="preserve"> Chief Risk Officer</w:t>
            </w:r>
          </w:p>
        </w:tc>
      </w:tr>
      <w:tr w:rsidR="00A00140" w:rsidRPr="00F123AA" w:rsidTr="00EC07F5">
        <w:trPr>
          <w:cantSplit/>
          <w:trHeight w:val="127"/>
          <w:tblHeader/>
        </w:trPr>
        <w:tc>
          <w:tcPr>
            <w:tcW w:w="5000" w:type="pct"/>
            <w:gridSpan w:val="4"/>
            <w:tcBorders>
              <w:bottom w:val="single" w:sz="4" w:space="0" w:color="auto"/>
            </w:tcBorders>
            <w:shd w:val="clear" w:color="auto" w:fill="D9D9D9" w:themeFill="background1" w:themeFillShade="D9"/>
            <w:vAlign w:val="center"/>
          </w:tcPr>
          <w:p w:rsidR="00A00140" w:rsidRPr="00F123AA" w:rsidRDefault="00A00140" w:rsidP="0071467E">
            <w:pPr>
              <w:spacing w:after="0" w:line="240" w:lineRule="auto"/>
              <w:jc w:val="center"/>
              <w:rPr>
                <w:rFonts w:asciiTheme="minorHAnsi" w:hAnsiTheme="minorHAnsi" w:cs="Arial"/>
                <w:b/>
                <w:bCs/>
                <w:color w:val="FF0000"/>
                <w:lang w:bidi="ar-SA"/>
              </w:rPr>
            </w:pPr>
            <w:r w:rsidRPr="00F123AA">
              <w:rPr>
                <w:rFonts w:asciiTheme="minorHAnsi" w:hAnsiTheme="minorHAnsi" w:cs="Arial"/>
                <w:b/>
                <w:bCs/>
                <w:color w:val="FF0000"/>
                <w:lang w:bidi="ar-SA"/>
              </w:rPr>
              <w:t>QUALITATIVE STATEMENTS</w:t>
            </w:r>
          </w:p>
        </w:tc>
      </w:tr>
      <w:tr w:rsidR="00A00140" w:rsidRPr="00F123AA" w:rsidTr="00EC07F5">
        <w:trPr>
          <w:cantSplit/>
          <w:trHeight w:val="424"/>
        </w:trPr>
        <w:tc>
          <w:tcPr>
            <w:tcW w:w="5000" w:type="pct"/>
            <w:gridSpan w:val="4"/>
          </w:tcPr>
          <w:p w:rsidR="00A00140" w:rsidRPr="00F123AA" w:rsidRDefault="00CD0465" w:rsidP="00E85B49">
            <w:pPr>
              <w:ind w:left="155"/>
              <w:rPr>
                <w:lang w:bidi="ar-SA"/>
              </w:rPr>
            </w:pPr>
            <w:r>
              <w:rPr>
                <w:rFonts w:asciiTheme="minorHAnsi" w:hAnsiTheme="minorHAnsi" w:cs="Arial"/>
                <w:bCs/>
                <w:color w:val="000000"/>
                <w:lang w:bidi="ar-SA"/>
              </w:rPr>
              <w:t>SBNA</w:t>
            </w:r>
            <w:r w:rsidR="00F123AA" w:rsidRPr="00C77E5E">
              <w:rPr>
                <w:rFonts w:asciiTheme="minorHAnsi" w:hAnsiTheme="minorHAnsi" w:cs="Arial"/>
                <w:bCs/>
                <w:color w:val="000000"/>
                <w:lang w:bidi="ar-SA"/>
              </w:rPr>
              <w:t xml:space="preserve"> will hold sufficient capital to act as a source of strength, to satisfy current and future regulatory and internal capital requirements, to ensure continuous access to capital markets</w:t>
            </w:r>
            <w:r w:rsidR="007A6F26">
              <w:rPr>
                <w:rFonts w:asciiTheme="minorHAnsi" w:hAnsiTheme="minorHAnsi" w:cs="Arial"/>
                <w:bCs/>
                <w:color w:val="000000"/>
                <w:lang w:bidi="ar-SA"/>
              </w:rPr>
              <w:t>,</w:t>
            </w:r>
            <w:r w:rsidR="00F123AA" w:rsidRPr="00C77E5E">
              <w:rPr>
                <w:rFonts w:asciiTheme="minorHAnsi" w:hAnsiTheme="minorHAnsi" w:cs="Arial"/>
                <w:bCs/>
                <w:color w:val="000000"/>
                <w:lang w:bidi="ar-SA"/>
              </w:rPr>
              <w:t xml:space="preserve"> and to withstand the impact of potential losses in an economic downturn.</w:t>
            </w:r>
          </w:p>
        </w:tc>
      </w:tr>
      <w:tr w:rsidR="00A00140" w:rsidRPr="00F123AA" w:rsidTr="00EC07F5">
        <w:trPr>
          <w:cantSplit/>
          <w:trHeight w:val="262"/>
        </w:trPr>
        <w:tc>
          <w:tcPr>
            <w:tcW w:w="5000" w:type="pct"/>
            <w:gridSpan w:val="4"/>
            <w:shd w:val="clear" w:color="auto" w:fill="D9D9D9" w:themeFill="background1" w:themeFillShade="D9"/>
            <w:vAlign w:val="center"/>
          </w:tcPr>
          <w:p w:rsidR="00A00140" w:rsidRPr="00F123AA" w:rsidRDefault="00A00140" w:rsidP="0071467E">
            <w:pPr>
              <w:spacing w:after="0" w:line="240" w:lineRule="auto"/>
              <w:jc w:val="center"/>
              <w:rPr>
                <w:rFonts w:asciiTheme="minorHAnsi" w:hAnsiTheme="minorHAnsi" w:cs="Arial"/>
                <w:color w:val="FF0000"/>
                <w:lang w:bidi="ar-SA"/>
              </w:rPr>
            </w:pPr>
            <w:r w:rsidRPr="00F123AA">
              <w:rPr>
                <w:rFonts w:asciiTheme="minorHAnsi" w:hAnsiTheme="minorHAnsi" w:cs="Arial"/>
                <w:b/>
                <w:bCs/>
                <w:color w:val="FF0000"/>
                <w:lang w:bidi="ar-SA"/>
              </w:rPr>
              <w:t>QUANTITATIVE METRICS</w:t>
            </w:r>
          </w:p>
        </w:tc>
      </w:tr>
      <w:tr w:rsidR="00E02C93" w:rsidRPr="00F123AA" w:rsidTr="0032765A">
        <w:trPr>
          <w:cantSplit/>
          <w:trHeight w:val="262"/>
        </w:trPr>
        <w:tc>
          <w:tcPr>
            <w:tcW w:w="2152" w:type="pct"/>
            <w:shd w:val="clear" w:color="auto" w:fill="808080" w:themeFill="background1" w:themeFillShade="80"/>
            <w:vAlign w:val="center"/>
          </w:tcPr>
          <w:p w:rsidR="00E02C93" w:rsidRPr="00F123AA" w:rsidRDefault="00CD0465" w:rsidP="0071467E">
            <w:pPr>
              <w:spacing w:after="0" w:line="240" w:lineRule="auto"/>
              <w:rPr>
                <w:rFonts w:asciiTheme="minorHAnsi" w:hAnsiTheme="minorHAnsi" w:cs="Arial"/>
              </w:rPr>
            </w:pPr>
            <w:r>
              <w:rPr>
                <w:rFonts w:asciiTheme="minorHAnsi" w:hAnsiTheme="minorHAnsi" w:cs="Arial"/>
                <w:b/>
                <w:bCs/>
                <w:color w:val="FFFFFF" w:themeColor="background1"/>
                <w:lang w:bidi="ar-SA"/>
              </w:rPr>
              <w:t>SBNA</w:t>
            </w:r>
            <w:r w:rsidR="00E02C93" w:rsidRPr="00F123AA">
              <w:rPr>
                <w:rFonts w:asciiTheme="minorHAnsi" w:hAnsiTheme="minorHAnsi" w:cs="Arial"/>
                <w:b/>
                <w:bCs/>
                <w:color w:val="FFFFFF" w:themeColor="background1"/>
                <w:lang w:bidi="ar-SA"/>
              </w:rPr>
              <w:t xml:space="preserve"> RISK APPETITE METRICS</w:t>
            </w:r>
          </w:p>
        </w:tc>
        <w:tc>
          <w:tcPr>
            <w:tcW w:w="944" w:type="pct"/>
            <w:shd w:val="clear" w:color="auto" w:fill="FFC000"/>
            <w:vAlign w:val="center"/>
          </w:tcPr>
          <w:p w:rsidR="00E02C93" w:rsidRPr="00F123AA" w:rsidRDefault="00E02C93" w:rsidP="00AF590A">
            <w:pPr>
              <w:spacing w:after="0" w:line="240" w:lineRule="auto"/>
              <w:rPr>
                <w:rFonts w:asciiTheme="minorHAnsi" w:hAnsiTheme="minorHAnsi" w:cs="Arial"/>
                <w:color w:val="000000"/>
                <w:lang w:bidi="ar-SA"/>
              </w:rPr>
            </w:pPr>
            <w:r w:rsidRPr="00F123AA">
              <w:rPr>
                <w:rFonts w:asciiTheme="minorHAnsi" w:hAnsiTheme="minorHAnsi" w:cs="Arial"/>
                <w:b/>
                <w:bCs/>
                <w:color w:val="FFFFFF" w:themeColor="background1"/>
                <w:lang w:bidi="ar-SA"/>
              </w:rPr>
              <w:t xml:space="preserve">AMBER </w:t>
            </w:r>
            <w:r w:rsidR="00AF590A">
              <w:rPr>
                <w:rFonts w:asciiTheme="minorHAnsi" w:hAnsiTheme="minorHAnsi" w:cs="Arial"/>
                <w:b/>
                <w:bCs/>
                <w:color w:val="FFFFFF" w:themeColor="background1"/>
                <w:lang w:bidi="ar-SA"/>
              </w:rPr>
              <w:t>TRIGGER</w:t>
            </w:r>
          </w:p>
        </w:tc>
        <w:tc>
          <w:tcPr>
            <w:tcW w:w="944" w:type="pct"/>
            <w:shd w:val="clear" w:color="auto" w:fill="FF0000"/>
            <w:vAlign w:val="center"/>
          </w:tcPr>
          <w:p w:rsidR="00E02C93" w:rsidRPr="00F123AA" w:rsidRDefault="00E02C93" w:rsidP="0071467E">
            <w:pPr>
              <w:spacing w:after="0" w:line="240" w:lineRule="auto"/>
              <w:rPr>
                <w:rFonts w:asciiTheme="minorHAnsi" w:hAnsiTheme="minorHAnsi" w:cs="Arial"/>
                <w:b/>
                <w:bCs/>
                <w:color w:val="FFFFFF" w:themeColor="background1"/>
                <w:lang w:bidi="ar-SA"/>
              </w:rPr>
            </w:pPr>
            <w:r w:rsidRPr="00F123AA">
              <w:rPr>
                <w:rFonts w:asciiTheme="minorHAnsi" w:hAnsiTheme="minorHAnsi" w:cs="Arial"/>
                <w:b/>
                <w:bCs/>
                <w:color w:val="FFFFFF" w:themeColor="background1"/>
                <w:lang w:bidi="ar-SA"/>
              </w:rPr>
              <w:t>RED LIMIT</w:t>
            </w:r>
          </w:p>
        </w:tc>
        <w:tc>
          <w:tcPr>
            <w:tcW w:w="959" w:type="pct"/>
            <w:shd w:val="clear" w:color="auto" w:fill="808080" w:themeFill="background1" w:themeFillShade="80"/>
            <w:vAlign w:val="center"/>
          </w:tcPr>
          <w:p w:rsidR="00E02C93" w:rsidRPr="00F123AA" w:rsidRDefault="00E02C93" w:rsidP="0071467E">
            <w:pPr>
              <w:spacing w:after="0" w:line="240" w:lineRule="auto"/>
              <w:rPr>
                <w:rFonts w:asciiTheme="minorHAnsi" w:hAnsiTheme="minorHAnsi" w:cs="Arial"/>
                <w:color w:val="000000"/>
                <w:lang w:bidi="ar-SA"/>
              </w:rPr>
            </w:pPr>
            <w:r w:rsidRPr="00F123AA">
              <w:rPr>
                <w:rFonts w:asciiTheme="minorHAnsi" w:hAnsiTheme="minorHAnsi" w:cs="Arial"/>
                <w:b/>
                <w:bCs/>
                <w:color w:val="FFFFFF" w:themeColor="background1"/>
                <w:lang w:bidi="ar-SA"/>
              </w:rPr>
              <w:t>LIMIT TYPE</w:t>
            </w:r>
          </w:p>
        </w:tc>
      </w:tr>
      <w:tr w:rsidR="004D69AD" w:rsidRPr="00C71EE2" w:rsidTr="004D69AD">
        <w:tblPrEx>
          <w:tblCellMar>
            <w:top w:w="0" w:type="dxa"/>
            <w:bottom w:w="0" w:type="dxa"/>
            <w:right w:w="108" w:type="dxa"/>
          </w:tblCellMar>
        </w:tblPrEx>
        <w:trPr>
          <w:trHeight w:val="242"/>
        </w:trPr>
        <w:tc>
          <w:tcPr>
            <w:tcW w:w="5000" w:type="pct"/>
            <w:gridSpan w:val="4"/>
            <w:shd w:val="clear" w:color="auto" w:fill="D9D9D9" w:themeFill="background1" w:themeFillShade="D9"/>
          </w:tcPr>
          <w:p w:rsidR="004D69AD" w:rsidRPr="005322E4" w:rsidRDefault="004D69AD" w:rsidP="00DB38BE">
            <w:pPr>
              <w:spacing w:after="0" w:line="300" w:lineRule="auto"/>
              <w:rPr>
                <w:rFonts w:asciiTheme="minorHAnsi" w:hAnsiTheme="minorHAnsi" w:cs="Arial"/>
                <w:b/>
                <w:bCs/>
                <w:lang w:bidi="ar-SA"/>
              </w:rPr>
            </w:pPr>
            <w:r>
              <w:rPr>
                <w:rFonts w:asciiTheme="minorHAnsi" w:hAnsiTheme="minorHAnsi" w:cs="Arial"/>
                <w:b/>
                <w:bCs/>
                <w:lang w:bidi="ar-SA"/>
              </w:rPr>
              <w:t>Baseline</w:t>
            </w:r>
            <w:r w:rsidR="00646601">
              <w:rPr>
                <w:rFonts w:asciiTheme="minorHAnsi" w:hAnsiTheme="minorHAnsi" w:cs="Arial"/>
                <w:b/>
                <w:bCs/>
                <w:lang w:bidi="ar-SA"/>
              </w:rPr>
              <w:t xml:space="preserve"> </w:t>
            </w:r>
          </w:p>
        </w:tc>
      </w:tr>
      <w:tr w:rsidR="0032765A" w:rsidRPr="00C71EE2" w:rsidTr="0032765A">
        <w:tblPrEx>
          <w:tblCellMar>
            <w:top w:w="0" w:type="dxa"/>
            <w:bottom w:w="0" w:type="dxa"/>
            <w:right w:w="108" w:type="dxa"/>
          </w:tblCellMar>
        </w:tblPrEx>
        <w:trPr>
          <w:trHeight w:val="242"/>
        </w:trPr>
        <w:tc>
          <w:tcPr>
            <w:tcW w:w="2152" w:type="pct"/>
          </w:tcPr>
          <w:p w:rsidR="0032765A" w:rsidRPr="005322E4" w:rsidRDefault="0032765A" w:rsidP="004D69AD">
            <w:pPr>
              <w:spacing w:after="0" w:line="300" w:lineRule="auto"/>
              <w:rPr>
                <w:rFonts w:asciiTheme="minorHAnsi" w:hAnsiTheme="minorHAnsi"/>
                <w:color w:val="000000"/>
              </w:rPr>
            </w:pPr>
            <w:r>
              <w:rPr>
                <w:rFonts w:asciiTheme="minorHAnsi" w:hAnsiTheme="minorHAnsi"/>
                <w:color w:val="000000"/>
              </w:rPr>
              <w:t>Common Equity Tier 1 Ratio</w:t>
            </w:r>
          </w:p>
        </w:tc>
        <w:tc>
          <w:tcPr>
            <w:tcW w:w="944" w:type="pct"/>
          </w:tcPr>
          <w:p w:rsidR="0032765A" w:rsidRPr="004101E1" w:rsidRDefault="0032765A" w:rsidP="0003549B">
            <w:pPr>
              <w:spacing w:after="0" w:line="300" w:lineRule="auto"/>
              <w:rPr>
                <w:rFonts w:asciiTheme="minorHAnsi" w:hAnsiTheme="minorHAnsi"/>
                <w:b/>
                <w:color w:val="000000"/>
              </w:rPr>
            </w:pPr>
            <w:r w:rsidRPr="004101E1">
              <w:rPr>
                <w:rFonts w:asciiTheme="minorHAnsi" w:eastAsia="MS PGothic" w:hAnsi="Arial" w:cs="MS PGothic"/>
                <w:b/>
                <w:bCs/>
                <w:color w:val="000000" w:themeColor="text1"/>
                <w:kern w:val="24"/>
              </w:rPr>
              <w:t>11.00%</w:t>
            </w:r>
          </w:p>
        </w:tc>
        <w:tc>
          <w:tcPr>
            <w:tcW w:w="944" w:type="pct"/>
          </w:tcPr>
          <w:p w:rsidR="0032765A" w:rsidRPr="004101E1" w:rsidRDefault="0032765A" w:rsidP="0003549B">
            <w:pPr>
              <w:spacing w:after="0" w:line="300" w:lineRule="auto"/>
              <w:rPr>
                <w:rFonts w:asciiTheme="minorHAnsi" w:hAnsiTheme="minorHAnsi"/>
                <w:b/>
                <w:color w:val="000000"/>
              </w:rPr>
            </w:pPr>
            <w:r w:rsidRPr="004101E1">
              <w:rPr>
                <w:rFonts w:asciiTheme="minorHAnsi" w:eastAsia="MS PGothic" w:hAnsi="Arial" w:cs="MS PGothic"/>
                <w:b/>
                <w:bCs/>
                <w:color w:val="000000" w:themeColor="text1"/>
                <w:kern w:val="24"/>
              </w:rPr>
              <w:t>10.75%</w:t>
            </w:r>
          </w:p>
        </w:tc>
        <w:tc>
          <w:tcPr>
            <w:tcW w:w="959" w:type="pct"/>
          </w:tcPr>
          <w:p w:rsidR="0032765A" w:rsidRPr="005322E4" w:rsidRDefault="0032765A" w:rsidP="0003549B">
            <w:pPr>
              <w:spacing w:after="0" w:line="300" w:lineRule="auto"/>
              <w:rPr>
                <w:rFonts w:asciiTheme="minorHAnsi" w:hAnsiTheme="minorHAnsi" w:cs="Arial"/>
                <w:b/>
                <w:bCs/>
                <w:lang w:bidi="ar-SA"/>
              </w:rPr>
            </w:pPr>
            <w:r w:rsidRPr="005322E4">
              <w:rPr>
                <w:rFonts w:asciiTheme="minorHAnsi" w:hAnsiTheme="minorHAnsi" w:cs="Arial"/>
                <w:b/>
                <w:bCs/>
                <w:lang w:bidi="ar-SA"/>
              </w:rPr>
              <w:t>Floor</w:t>
            </w:r>
          </w:p>
        </w:tc>
      </w:tr>
      <w:tr w:rsidR="0032765A" w:rsidRPr="00C71EE2" w:rsidTr="0032765A">
        <w:tblPrEx>
          <w:tblCellMar>
            <w:top w:w="0" w:type="dxa"/>
            <w:bottom w:w="0" w:type="dxa"/>
            <w:right w:w="108" w:type="dxa"/>
          </w:tblCellMar>
        </w:tblPrEx>
        <w:trPr>
          <w:trHeight w:val="233"/>
        </w:trPr>
        <w:tc>
          <w:tcPr>
            <w:tcW w:w="2152" w:type="pct"/>
          </w:tcPr>
          <w:p w:rsidR="0032765A" w:rsidRPr="005322E4" w:rsidRDefault="0032765A" w:rsidP="004D69AD">
            <w:pPr>
              <w:spacing w:after="0" w:line="300" w:lineRule="auto"/>
              <w:rPr>
                <w:rFonts w:asciiTheme="minorHAnsi" w:hAnsiTheme="minorHAnsi"/>
                <w:color w:val="000000"/>
              </w:rPr>
            </w:pPr>
            <w:r>
              <w:rPr>
                <w:rFonts w:asciiTheme="minorHAnsi" w:hAnsiTheme="minorHAnsi"/>
                <w:color w:val="000000"/>
              </w:rPr>
              <w:t>Tier 1 Risk-based Capital Ratio</w:t>
            </w:r>
          </w:p>
        </w:tc>
        <w:tc>
          <w:tcPr>
            <w:tcW w:w="944" w:type="pct"/>
          </w:tcPr>
          <w:p w:rsidR="0032765A" w:rsidRPr="004101E1" w:rsidRDefault="0032765A" w:rsidP="0003549B">
            <w:pPr>
              <w:spacing w:after="0" w:line="300" w:lineRule="auto"/>
              <w:rPr>
                <w:rFonts w:asciiTheme="minorHAnsi" w:hAnsiTheme="minorHAnsi"/>
                <w:b/>
                <w:color w:val="000000"/>
              </w:rPr>
            </w:pPr>
            <w:r w:rsidRPr="004101E1">
              <w:rPr>
                <w:rFonts w:asciiTheme="minorHAnsi" w:eastAsia="MS PGothic" w:hAnsi="Arial" w:cs="MS PGothic"/>
                <w:b/>
                <w:color w:val="000000" w:themeColor="text1"/>
                <w:kern w:val="24"/>
              </w:rPr>
              <w:t>12.50%</w:t>
            </w:r>
          </w:p>
        </w:tc>
        <w:tc>
          <w:tcPr>
            <w:tcW w:w="944" w:type="pct"/>
          </w:tcPr>
          <w:p w:rsidR="0032765A" w:rsidRPr="004101E1" w:rsidRDefault="0032765A" w:rsidP="0003549B">
            <w:pPr>
              <w:spacing w:after="0" w:line="300" w:lineRule="auto"/>
              <w:rPr>
                <w:rFonts w:asciiTheme="minorHAnsi" w:hAnsiTheme="minorHAnsi"/>
                <w:b/>
                <w:color w:val="000000"/>
              </w:rPr>
            </w:pPr>
            <w:r w:rsidRPr="004101E1">
              <w:rPr>
                <w:rFonts w:asciiTheme="minorHAnsi" w:eastAsia="MS PGothic" w:hAnsi="Arial" w:cs="MS PGothic"/>
                <w:b/>
                <w:color w:val="000000" w:themeColor="text1"/>
                <w:kern w:val="24"/>
              </w:rPr>
              <w:t>12.25%</w:t>
            </w:r>
          </w:p>
        </w:tc>
        <w:tc>
          <w:tcPr>
            <w:tcW w:w="959" w:type="pct"/>
          </w:tcPr>
          <w:p w:rsidR="0032765A" w:rsidRPr="005322E4" w:rsidRDefault="0032765A" w:rsidP="0003549B">
            <w:pPr>
              <w:spacing w:after="0" w:line="300" w:lineRule="auto"/>
              <w:rPr>
                <w:rFonts w:asciiTheme="minorHAnsi" w:hAnsiTheme="minorHAnsi"/>
                <w:b/>
                <w:color w:val="000000"/>
              </w:rPr>
            </w:pPr>
            <w:r w:rsidRPr="005322E4">
              <w:rPr>
                <w:rFonts w:asciiTheme="minorHAnsi" w:hAnsiTheme="minorHAnsi"/>
                <w:b/>
                <w:color w:val="000000"/>
              </w:rPr>
              <w:t>Floor</w:t>
            </w:r>
          </w:p>
        </w:tc>
      </w:tr>
      <w:tr w:rsidR="0032765A" w:rsidRPr="00C71EE2" w:rsidTr="0032765A">
        <w:tblPrEx>
          <w:tblCellMar>
            <w:top w:w="0" w:type="dxa"/>
            <w:bottom w:w="0" w:type="dxa"/>
            <w:right w:w="108" w:type="dxa"/>
          </w:tblCellMar>
        </w:tblPrEx>
        <w:trPr>
          <w:trHeight w:val="233"/>
        </w:trPr>
        <w:tc>
          <w:tcPr>
            <w:tcW w:w="2152" w:type="pct"/>
          </w:tcPr>
          <w:p w:rsidR="0032765A" w:rsidRPr="005322E4" w:rsidRDefault="0032765A" w:rsidP="004D69AD">
            <w:pPr>
              <w:spacing w:after="0" w:line="300" w:lineRule="auto"/>
              <w:rPr>
                <w:rFonts w:asciiTheme="minorHAnsi" w:hAnsiTheme="minorHAnsi"/>
                <w:color w:val="000000"/>
              </w:rPr>
            </w:pPr>
            <w:r>
              <w:rPr>
                <w:rFonts w:asciiTheme="minorHAnsi" w:hAnsiTheme="minorHAnsi"/>
                <w:color w:val="000000"/>
              </w:rPr>
              <w:t>Total Capital Ratio</w:t>
            </w:r>
          </w:p>
        </w:tc>
        <w:tc>
          <w:tcPr>
            <w:tcW w:w="944" w:type="pct"/>
          </w:tcPr>
          <w:p w:rsidR="0032765A" w:rsidRPr="004101E1" w:rsidRDefault="0032765A" w:rsidP="0003549B">
            <w:pPr>
              <w:spacing w:after="0" w:line="300" w:lineRule="auto"/>
              <w:rPr>
                <w:rFonts w:asciiTheme="minorHAnsi" w:hAnsiTheme="minorHAnsi"/>
                <w:b/>
                <w:color w:val="000000"/>
              </w:rPr>
            </w:pPr>
            <w:r w:rsidRPr="004101E1">
              <w:rPr>
                <w:rFonts w:asciiTheme="minorHAnsi" w:eastAsia="MS PGothic" w:hAnsi="Arial" w:cs="MS PGothic"/>
                <w:b/>
                <w:color w:val="000000" w:themeColor="text1"/>
                <w:kern w:val="24"/>
              </w:rPr>
              <w:t>14.30%</w:t>
            </w:r>
          </w:p>
        </w:tc>
        <w:tc>
          <w:tcPr>
            <w:tcW w:w="944" w:type="pct"/>
          </w:tcPr>
          <w:p w:rsidR="0032765A" w:rsidRPr="004101E1" w:rsidRDefault="0032765A" w:rsidP="0003549B">
            <w:pPr>
              <w:spacing w:after="0" w:line="300" w:lineRule="auto"/>
              <w:rPr>
                <w:rFonts w:asciiTheme="minorHAnsi" w:hAnsiTheme="minorHAnsi"/>
                <w:b/>
                <w:color w:val="000000"/>
              </w:rPr>
            </w:pPr>
            <w:r w:rsidRPr="004101E1">
              <w:rPr>
                <w:rFonts w:asciiTheme="minorHAnsi" w:eastAsia="MS PGothic" w:hAnsi="Arial" w:cs="MS PGothic"/>
                <w:b/>
                <w:color w:val="000000" w:themeColor="text1"/>
                <w:kern w:val="24"/>
              </w:rPr>
              <w:t>14.05%</w:t>
            </w:r>
          </w:p>
        </w:tc>
        <w:tc>
          <w:tcPr>
            <w:tcW w:w="959" w:type="pct"/>
          </w:tcPr>
          <w:p w:rsidR="0032765A" w:rsidRPr="005322E4" w:rsidRDefault="0032765A" w:rsidP="0003549B">
            <w:pPr>
              <w:spacing w:after="0" w:line="300" w:lineRule="auto"/>
              <w:rPr>
                <w:rFonts w:asciiTheme="minorHAnsi" w:hAnsiTheme="minorHAnsi"/>
                <w:b/>
                <w:color w:val="000000"/>
              </w:rPr>
            </w:pPr>
            <w:r w:rsidRPr="005322E4">
              <w:rPr>
                <w:rFonts w:asciiTheme="minorHAnsi" w:hAnsiTheme="minorHAnsi"/>
                <w:b/>
                <w:color w:val="000000"/>
              </w:rPr>
              <w:t>Floor</w:t>
            </w:r>
          </w:p>
        </w:tc>
      </w:tr>
      <w:tr w:rsidR="0032765A" w:rsidRPr="00C71EE2" w:rsidTr="0032765A">
        <w:tblPrEx>
          <w:tblCellMar>
            <w:top w:w="0" w:type="dxa"/>
            <w:bottom w:w="0" w:type="dxa"/>
            <w:right w:w="108" w:type="dxa"/>
          </w:tblCellMar>
        </w:tblPrEx>
        <w:trPr>
          <w:trHeight w:val="233"/>
        </w:trPr>
        <w:tc>
          <w:tcPr>
            <w:tcW w:w="2152" w:type="pct"/>
          </w:tcPr>
          <w:p w:rsidR="0032765A" w:rsidRPr="005322E4" w:rsidRDefault="0032765A" w:rsidP="004D69AD">
            <w:pPr>
              <w:spacing w:after="0" w:line="300" w:lineRule="auto"/>
              <w:rPr>
                <w:rFonts w:asciiTheme="minorHAnsi" w:hAnsiTheme="minorHAnsi"/>
                <w:color w:val="000000"/>
              </w:rPr>
            </w:pPr>
            <w:r>
              <w:rPr>
                <w:rFonts w:asciiTheme="minorHAnsi" w:hAnsiTheme="minorHAnsi"/>
                <w:color w:val="000000"/>
              </w:rPr>
              <w:t>Tier 1 Leverage Ratio</w:t>
            </w:r>
          </w:p>
        </w:tc>
        <w:tc>
          <w:tcPr>
            <w:tcW w:w="944" w:type="pct"/>
          </w:tcPr>
          <w:p w:rsidR="0032765A" w:rsidRPr="004101E1" w:rsidRDefault="0032765A" w:rsidP="0003549B">
            <w:pPr>
              <w:spacing w:after="0" w:line="300" w:lineRule="auto"/>
              <w:rPr>
                <w:rFonts w:asciiTheme="minorHAnsi" w:hAnsiTheme="minorHAnsi"/>
                <w:b/>
                <w:color w:val="000000"/>
              </w:rPr>
            </w:pPr>
            <w:r w:rsidRPr="004101E1">
              <w:rPr>
                <w:rFonts w:asciiTheme="minorHAnsi" w:eastAsia="MS PGothic" w:hAnsi="Arial" w:cs="MS PGothic"/>
                <w:b/>
                <w:color w:val="000000" w:themeColor="text1"/>
                <w:kern w:val="24"/>
              </w:rPr>
              <w:t>9.95%</w:t>
            </w:r>
          </w:p>
        </w:tc>
        <w:tc>
          <w:tcPr>
            <w:tcW w:w="944" w:type="pct"/>
          </w:tcPr>
          <w:p w:rsidR="0032765A" w:rsidRPr="004101E1" w:rsidRDefault="0032765A" w:rsidP="0003549B">
            <w:pPr>
              <w:spacing w:after="0" w:line="300" w:lineRule="auto"/>
              <w:rPr>
                <w:rFonts w:asciiTheme="minorHAnsi" w:hAnsiTheme="minorHAnsi"/>
                <w:b/>
                <w:color w:val="000000"/>
              </w:rPr>
            </w:pPr>
            <w:r w:rsidRPr="004101E1">
              <w:rPr>
                <w:rFonts w:asciiTheme="minorHAnsi" w:eastAsia="MS PGothic" w:hAnsi="Arial" w:cs="MS PGothic"/>
                <w:b/>
                <w:color w:val="000000" w:themeColor="text1"/>
                <w:kern w:val="24"/>
              </w:rPr>
              <w:t>9.70%</w:t>
            </w:r>
          </w:p>
        </w:tc>
        <w:tc>
          <w:tcPr>
            <w:tcW w:w="959" w:type="pct"/>
          </w:tcPr>
          <w:p w:rsidR="0032765A" w:rsidRPr="005322E4" w:rsidRDefault="0032765A" w:rsidP="0003549B">
            <w:pPr>
              <w:spacing w:after="0" w:line="300" w:lineRule="auto"/>
              <w:rPr>
                <w:rFonts w:asciiTheme="minorHAnsi" w:hAnsiTheme="minorHAnsi"/>
                <w:b/>
                <w:color w:val="000000"/>
              </w:rPr>
            </w:pPr>
            <w:r w:rsidRPr="005322E4">
              <w:rPr>
                <w:rFonts w:asciiTheme="minorHAnsi" w:hAnsiTheme="minorHAnsi"/>
                <w:b/>
                <w:color w:val="000000"/>
              </w:rPr>
              <w:t>Floor</w:t>
            </w:r>
          </w:p>
        </w:tc>
      </w:tr>
      <w:tr w:rsidR="0032765A" w:rsidRPr="00C71EE2" w:rsidTr="0032765A">
        <w:tblPrEx>
          <w:tblCellMar>
            <w:top w:w="0" w:type="dxa"/>
            <w:bottom w:w="0" w:type="dxa"/>
            <w:right w:w="108" w:type="dxa"/>
          </w:tblCellMar>
        </w:tblPrEx>
        <w:trPr>
          <w:trHeight w:val="233"/>
        </w:trPr>
        <w:tc>
          <w:tcPr>
            <w:tcW w:w="2152" w:type="pct"/>
          </w:tcPr>
          <w:p w:rsidR="0032765A" w:rsidRPr="005322E4" w:rsidRDefault="0032765A" w:rsidP="004D69AD">
            <w:pPr>
              <w:spacing w:after="0" w:line="300" w:lineRule="auto"/>
              <w:rPr>
                <w:rFonts w:asciiTheme="minorHAnsi" w:hAnsiTheme="minorHAnsi"/>
                <w:color w:val="000000"/>
              </w:rPr>
            </w:pPr>
            <w:r>
              <w:rPr>
                <w:rFonts w:asciiTheme="minorHAnsi" w:hAnsiTheme="minorHAnsi"/>
                <w:color w:val="000000"/>
              </w:rPr>
              <w:t>Tangible Common Equity Ratio</w:t>
            </w:r>
          </w:p>
        </w:tc>
        <w:tc>
          <w:tcPr>
            <w:tcW w:w="944" w:type="pct"/>
          </w:tcPr>
          <w:p w:rsidR="0032765A" w:rsidRPr="004101E1" w:rsidRDefault="0032765A" w:rsidP="0003549B">
            <w:pPr>
              <w:spacing w:after="0" w:line="300" w:lineRule="auto"/>
              <w:rPr>
                <w:rFonts w:asciiTheme="minorHAnsi" w:hAnsiTheme="minorHAnsi"/>
                <w:b/>
                <w:color w:val="000000"/>
              </w:rPr>
            </w:pPr>
            <w:r w:rsidRPr="004101E1">
              <w:rPr>
                <w:rFonts w:asciiTheme="minorHAnsi" w:eastAsia="MS PGothic" w:hAnsi="Arial" w:cs="MS PGothic"/>
                <w:b/>
                <w:color w:val="000000" w:themeColor="text1"/>
                <w:kern w:val="24"/>
              </w:rPr>
              <w:t>9.90%</w:t>
            </w:r>
          </w:p>
        </w:tc>
        <w:tc>
          <w:tcPr>
            <w:tcW w:w="944" w:type="pct"/>
          </w:tcPr>
          <w:p w:rsidR="0032765A" w:rsidRPr="004101E1" w:rsidRDefault="0032765A" w:rsidP="0003549B">
            <w:pPr>
              <w:spacing w:after="0" w:line="300" w:lineRule="auto"/>
              <w:rPr>
                <w:rFonts w:asciiTheme="minorHAnsi" w:hAnsiTheme="minorHAnsi"/>
                <w:b/>
                <w:color w:val="000000"/>
              </w:rPr>
            </w:pPr>
            <w:r w:rsidRPr="004101E1">
              <w:rPr>
                <w:rFonts w:asciiTheme="minorHAnsi" w:eastAsia="MS PGothic" w:hAnsi="Arial" w:cs="MS PGothic"/>
                <w:b/>
                <w:color w:val="000000" w:themeColor="text1"/>
                <w:kern w:val="24"/>
              </w:rPr>
              <w:t>9.65%</w:t>
            </w:r>
          </w:p>
        </w:tc>
        <w:tc>
          <w:tcPr>
            <w:tcW w:w="959" w:type="pct"/>
          </w:tcPr>
          <w:p w:rsidR="0032765A" w:rsidRPr="005322E4" w:rsidRDefault="0032765A" w:rsidP="0003549B">
            <w:pPr>
              <w:spacing w:after="0" w:line="300" w:lineRule="auto"/>
              <w:rPr>
                <w:rFonts w:asciiTheme="minorHAnsi" w:hAnsiTheme="minorHAnsi"/>
                <w:b/>
                <w:color w:val="000000"/>
              </w:rPr>
            </w:pPr>
            <w:r w:rsidRPr="005322E4">
              <w:rPr>
                <w:rFonts w:asciiTheme="minorHAnsi" w:hAnsiTheme="minorHAnsi"/>
                <w:b/>
                <w:color w:val="000000"/>
              </w:rPr>
              <w:t>Floor</w:t>
            </w:r>
          </w:p>
        </w:tc>
      </w:tr>
      <w:tr w:rsidR="004D69AD" w:rsidRPr="00C71EE2" w:rsidTr="004D69AD">
        <w:tblPrEx>
          <w:tblCellMar>
            <w:top w:w="0" w:type="dxa"/>
            <w:bottom w:w="0" w:type="dxa"/>
            <w:right w:w="108" w:type="dxa"/>
          </w:tblCellMar>
        </w:tblPrEx>
        <w:trPr>
          <w:trHeight w:val="233"/>
        </w:trPr>
        <w:tc>
          <w:tcPr>
            <w:tcW w:w="5000" w:type="pct"/>
            <w:gridSpan w:val="4"/>
            <w:shd w:val="clear" w:color="auto" w:fill="D9D9D9" w:themeFill="background1" w:themeFillShade="D9"/>
          </w:tcPr>
          <w:p w:rsidR="004D69AD" w:rsidRPr="005322E4" w:rsidRDefault="004D69AD" w:rsidP="00DB38BE">
            <w:pPr>
              <w:spacing w:after="0" w:line="300" w:lineRule="auto"/>
              <w:rPr>
                <w:rFonts w:asciiTheme="minorHAnsi" w:hAnsiTheme="minorHAnsi"/>
                <w:b/>
                <w:color w:val="000000"/>
              </w:rPr>
            </w:pPr>
            <w:r w:rsidRPr="004D69AD">
              <w:rPr>
                <w:rFonts w:asciiTheme="minorHAnsi" w:hAnsiTheme="minorHAnsi"/>
                <w:b/>
                <w:color w:val="000000"/>
              </w:rPr>
              <w:t>Stress</w:t>
            </w:r>
            <w:r w:rsidR="00646601">
              <w:rPr>
                <w:rFonts w:asciiTheme="minorHAnsi" w:hAnsiTheme="minorHAnsi"/>
                <w:b/>
                <w:color w:val="000000"/>
              </w:rPr>
              <w:t xml:space="preserve"> </w:t>
            </w:r>
          </w:p>
        </w:tc>
      </w:tr>
      <w:tr w:rsidR="0032765A" w:rsidRPr="00C71EE2" w:rsidTr="0032765A">
        <w:tblPrEx>
          <w:tblCellMar>
            <w:top w:w="0" w:type="dxa"/>
            <w:bottom w:w="0" w:type="dxa"/>
            <w:right w:w="108" w:type="dxa"/>
          </w:tblCellMar>
        </w:tblPrEx>
        <w:trPr>
          <w:trHeight w:val="233"/>
        </w:trPr>
        <w:tc>
          <w:tcPr>
            <w:tcW w:w="2152" w:type="pct"/>
          </w:tcPr>
          <w:p w:rsidR="0032765A" w:rsidRPr="005322E4" w:rsidRDefault="0032765A" w:rsidP="004D69AD">
            <w:pPr>
              <w:spacing w:after="0" w:line="300" w:lineRule="auto"/>
              <w:rPr>
                <w:rFonts w:asciiTheme="minorHAnsi" w:hAnsiTheme="minorHAnsi"/>
                <w:color w:val="000000"/>
              </w:rPr>
            </w:pPr>
            <w:r>
              <w:rPr>
                <w:rFonts w:asciiTheme="minorHAnsi" w:hAnsiTheme="minorHAnsi"/>
                <w:color w:val="000000"/>
              </w:rPr>
              <w:t>Common Equity Tier 1 Ratio</w:t>
            </w:r>
          </w:p>
        </w:tc>
        <w:tc>
          <w:tcPr>
            <w:tcW w:w="944" w:type="pct"/>
          </w:tcPr>
          <w:p w:rsidR="0032765A" w:rsidRPr="004101E1" w:rsidRDefault="0032765A" w:rsidP="0003549B">
            <w:pPr>
              <w:spacing w:after="0" w:line="300" w:lineRule="auto"/>
              <w:rPr>
                <w:rFonts w:asciiTheme="minorHAnsi" w:hAnsiTheme="minorHAnsi"/>
                <w:b/>
                <w:color w:val="000000"/>
              </w:rPr>
            </w:pPr>
            <w:r w:rsidRPr="004101E1">
              <w:rPr>
                <w:rFonts w:asciiTheme="minorHAnsi" w:eastAsia="MS PGothic" w:hAnsi="Arial" w:cs="MS PGothic"/>
                <w:b/>
                <w:color w:val="000000"/>
                <w:kern w:val="24"/>
              </w:rPr>
              <w:t>7.55%</w:t>
            </w:r>
          </w:p>
        </w:tc>
        <w:tc>
          <w:tcPr>
            <w:tcW w:w="944" w:type="pct"/>
          </w:tcPr>
          <w:p w:rsidR="0032765A" w:rsidRPr="004101E1" w:rsidRDefault="0032765A" w:rsidP="0003549B">
            <w:pPr>
              <w:spacing w:after="0" w:line="300" w:lineRule="auto"/>
              <w:rPr>
                <w:rFonts w:asciiTheme="minorHAnsi" w:hAnsiTheme="minorHAnsi"/>
                <w:b/>
                <w:color w:val="000000"/>
              </w:rPr>
            </w:pPr>
            <w:r w:rsidRPr="004101E1">
              <w:rPr>
                <w:rFonts w:asciiTheme="minorHAnsi" w:eastAsia="MS PGothic" w:hAnsi="Arial" w:cs="MS PGothic"/>
                <w:b/>
                <w:color w:val="000000"/>
                <w:kern w:val="24"/>
              </w:rPr>
              <w:t>6.50%</w:t>
            </w:r>
          </w:p>
        </w:tc>
        <w:tc>
          <w:tcPr>
            <w:tcW w:w="959" w:type="pct"/>
          </w:tcPr>
          <w:p w:rsidR="0032765A" w:rsidRPr="005322E4" w:rsidRDefault="0032765A" w:rsidP="0003549B">
            <w:pPr>
              <w:spacing w:after="0" w:line="300" w:lineRule="auto"/>
              <w:rPr>
                <w:rFonts w:asciiTheme="minorHAnsi" w:hAnsiTheme="minorHAnsi"/>
                <w:b/>
                <w:color w:val="000000"/>
              </w:rPr>
            </w:pPr>
            <w:r w:rsidRPr="005322E4">
              <w:rPr>
                <w:rFonts w:asciiTheme="minorHAnsi" w:hAnsiTheme="minorHAnsi"/>
                <w:b/>
                <w:color w:val="000000"/>
              </w:rPr>
              <w:t>Floor</w:t>
            </w:r>
          </w:p>
        </w:tc>
      </w:tr>
      <w:tr w:rsidR="0032765A" w:rsidRPr="00C71EE2" w:rsidTr="0032765A">
        <w:tblPrEx>
          <w:tblCellMar>
            <w:top w:w="0" w:type="dxa"/>
            <w:bottom w:w="0" w:type="dxa"/>
            <w:right w:w="108" w:type="dxa"/>
          </w:tblCellMar>
        </w:tblPrEx>
        <w:trPr>
          <w:trHeight w:val="262"/>
        </w:trPr>
        <w:tc>
          <w:tcPr>
            <w:tcW w:w="2152" w:type="pct"/>
          </w:tcPr>
          <w:p w:rsidR="0032765A" w:rsidRPr="005322E4" w:rsidRDefault="0032765A" w:rsidP="004D69AD">
            <w:pPr>
              <w:spacing w:after="0" w:line="300" w:lineRule="auto"/>
              <w:rPr>
                <w:rFonts w:asciiTheme="minorHAnsi" w:hAnsiTheme="minorHAnsi"/>
                <w:color w:val="000000"/>
              </w:rPr>
            </w:pPr>
            <w:r>
              <w:rPr>
                <w:rFonts w:asciiTheme="minorHAnsi" w:hAnsiTheme="minorHAnsi"/>
                <w:color w:val="000000"/>
              </w:rPr>
              <w:t>Tier 1 Risk-based Capital Ratio</w:t>
            </w:r>
          </w:p>
        </w:tc>
        <w:tc>
          <w:tcPr>
            <w:tcW w:w="944" w:type="pct"/>
          </w:tcPr>
          <w:p w:rsidR="0032765A" w:rsidRPr="004101E1" w:rsidRDefault="0032765A" w:rsidP="0003549B">
            <w:pPr>
              <w:spacing w:after="0" w:line="300" w:lineRule="auto"/>
              <w:rPr>
                <w:rFonts w:asciiTheme="minorHAnsi" w:hAnsiTheme="minorHAnsi"/>
                <w:b/>
                <w:color w:val="000000"/>
              </w:rPr>
            </w:pPr>
            <w:r w:rsidRPr="004101E1">
              <w:rPr>
                <w:rFonts w:asciiTheme="minorHAnsi" w:eastAsia="MS PGothic" w:hAnsi="Arial" w:cs="MS PGothic"/>
                <w:b/>
                <w:color w:val="000000"/>
                <w:kern w:val="24"/>
              </w:rPr>
              <w:t>9.05%</w:t>
            </w:r>
          </w:p>
        </w:tc>
        <w:tc>
          <w:tcPr>
            <w:tcW w:w="944" w:type="pct"/>
          </w:tcPr>
          <w:p w:rsidR="0032765A" w:rsidRPr="004101E1" w:rsidRDefault="0032765A" w:rsidP="0003549B">
            <w:pPr>
              <w:spacing w:after="0" w:line="300" w:lineRule="auto"/>
              <w:rPr>
                <w:rFonts w:asciiTheme="minorHAnsi" w:hAnsiTheme="minorHAnsi"/>
                <w:b/>
                <w:color w:val="000000"/>
              </w:rPr>
            </w:pPr>
            <w:r w:rsidRPr="004101E1">
              <w:rPr>
                <w:rFonts w:asciiTheme="minorHAnsi" w:eastAsia="MS PGothic" w:hAnsi="Arial" w:cs="MS PGothic"/>
                <w:b/>
                <w:color w:val="000000"/>
                <w:kern w:val="24"/>
              </w:rPr>
              <w:t>8.00%</w:t>
            </w:r>
          </w:p>
        </w:tc>
        <w:tc>
          <w:tcPr>
            <w:tcW w:w="959" w:type="pct"/>
          </w:tcPr>
          <w:p w:rsidR="0032765A" w:rsidRPr="005322E4" w:rsidRDefault="0032765A" w:rsidP="0003549B">
            <w:pPr>
              <w:spacing w:after="0" w:line="300" w:lineRule="auto"/>
              <w:rPr>
                <w:rFonts w:asciiTheme="minorHAnsi" w:hAnsiTheme="minorHAnsi"/>
                <w:b/>
                <w:color w:val="000000"/>
              </w:rPr>
            </w:pPr>
            <w:r w:rsidRPr="005322E4">
              <w:rPr>
                <w:rFonts w:asciiTheme="minorHAnsi" w:hAnsiTheme="minorHAnsi"/>
                <w:b/>
                <w:color w:val="000000"/>
              </w:rPr>
              <w:t>Floor</w:t>
            </w:r>
          </w:p>
        </w:tc>
      </w:tr>
      <w:tr w:rsidR="0032765A" w:rsidRPr="00C71EE2" w:rsidTr="0032765A">
        <w:tblPrEx>
          <w:tblCellMar>
            <w:top w:w="0" w:type="dxa"/>
            <w:bottom w:w="0" w:type="dxa"/>
            <w:right w:w="108" w:type="dxa"/>
          </w:tblCellMar>
        </w:tblPrEx>
        <w:trPr>
          <w:trHeight w:val="71"/>
        </w:trPr>
        <w:tc>
          <w:tcPr>
            <w:tcW w:w="2152" w:type="pct"/>
          </w:tcPr>
          <w:p w:rsidR="0032765A" w:rsidRPr="005322E4" w:rsidRDefault="0032765A" w:rsidP="004D69AD">
            <w:pPr>
              <w:spacing w:after="0" w:line="300" w:lineRule="auto"/>
              <w:rPr>
                <w:rFonts w:asciiTheme="minorHAnsi" w:hAnsiTheme="minorHAnsi"/>
                <w:color w:val="000000"/>
              </w:rPr>
            </w:pPr>
            <w:r>
              <w:rPr>
                <w:rFonts w:asciiTheme="minorHAnsi" w:hAnsiTheme="minorHAnsi"/>
                <w:color w:val="000000"/>
              </w:rPr>
              <w:t>Total Capital Ratio</w:t>
            </w:r>
          </w:p>
        </w:tc>
        <w:tc>
          <w:tcPr>
            <w:tcW w:w="944" w:type="pct"/>
          </w:tcPr>
          <w:p w:rsidR="0032765A" w:rsidRPr="004101E1" w:rsidRDefault="0032765A" w:rsidP="0003549B">
            <w:pPr>
              <w:spacing w:after="0" w:line="300" w:lineRule="auto"/>
              <w:rPr>
                <w:rFonts w:asciiTheme="minorHAnsi" w:hAnsiTheme="minorHAnsi"/>
                <w:b/>
                <w:color w:val="000000"/>
              </w:rPr>
            </w:pPr>
            <w:r w:rsidRPr="004101E1">
              <w:rPr>
                <w:rFonts w:asciiTheme="minorHAnsi" w:eastAsia="MS PGothic" w:hAnsi="Arial" w:cs="MS PGothic"/>
                <w:b/>
                <w:color w:val="000000"/>
                <w:kern w:val="24"/>
              </w:rPr>
              <w:t>11.05%</w:t>
            </w:r>
          </w:p>
        </w:tc>
        <w:tc>
          <w:tcPr>
            <w:tcW w:w="944" w:type="pct"/>
          </w:tcPr>
          <w:p w:rsidR="0032765A" w:rsidRPr="004101E1" w:rsidRDefault="0032765A" w:rsidP="0003549B">
            <w:pPr>
              <w:spacing w:after="0" w:line="300" w:lineRule="auto"/>
              <w:rPr>
                <w:rFonts w:asciiTheme="minorHAnsi" w:hAnsiTheme="minorHAnsi"/>
                <w:b/>
                <w:color w:val="000000"/>
              </w:rPr>
            </w:pPr>
            <w:r w:rsidRPr="004101E1">
              <w:rPr>
                <w:rFonts w:asciiTheme="minorHAnsi" w:eastAsia="MS PGothic" w:hAnsi="Arial" w:cs="MS PGothic"/>
                <w:b/>
                <w:color w:val="000000"/>
                <w:kern w:val="24"/>
              </w:rPr>
              <w:t>10.00%</w:t>
            </w:r>
          </w:p>
        </w:tc>
        <w:tc>
          <w:tcPr>
            <w:tcW w:w="959" w:type="pct"/>
          </w:tcPr>
          <w:p w:rsidR="0032765A" w:rsidRPr="005322E4" w:rsidRDefault="0032765A" w:rsidP="0003549B">
            <w:pPr>
              <w:spacing w:after="0" w:line="300" w:lineRule="auto"/>
              <w:rPr>
                <w:rFonts w:asciiTheme="minorHAnsi" w:hAnsiTheme="minorHAnsi"/>
                <w:b/>
                <w:color w:val="000000"/>
              </w:rPr>
            </w:pPr>
            <w:r w:rsidRPr="005322E4">
              <w:rPr>
                <w:rFonts w:asciiTheme="minorHAnsi" w:hAnsiTheme="minorHAnsi"/>
                <w:b/>
                <w:color w:val="000000"/>
              </w:rPr>
              <w:t>Floor</w:t>
            </w:r>
          </w:p>
        </w:tc>
      </w:tr>
      <w:tr w:rsidR="0032765A" w:rsidRPr="00C71EE2" w:rsidTr="0032765A">
        <w:tblPrEx>
          <w:tblCellMar>
            <w:top w:w="0" w:type="dxa"/>
            <w:bottom w:w="0" w:type="dxa"/>
            <w:right w:w="108" w:type="dxa"/>
          </w:tblCellMar>
        </w:tblPrEx>
        <w:trPr>
          <w:trHeight w:val="262"/>
        </w:trPr>
        <w:tc>
          <w:tcPr>
            <w:tcW w:w="2152" w:type="pct"/>
          </w:tcPr>
          <w:p w:rsidR="0032765A" w:rsidRPr="005322E4" w:rsidRDefault="0032765A" w:rsidP="004D69AD">
            <w:pPr>
              <w:spacing w:after="0" w:line="300" w:lineRule="auto"/>
              <w:rPr>
                <w:rFonts w:asciiTheme="minorHAnsi" w:hAnsiTheme="minorHAnsi"/>
                <w:color w:val="000000"/>
              </w:rPr>
            </w:pPr>
            <w:r>
              <w:rPr>
                <w:rFonts w:asciiTheme="minorHAnsi" w:hAnsiTheme="minorHAnsi"/>
                <w:color w:val="000000"/>
              </w:rPr>
              <w:t>Tier 1 Leverage Ratio</w:t>
            </w:r>
          </w:p>
        </w:tc>
        <w:tc>
          <w:tcPr>
            <w:tcW w:w="944" w:type="pct"/>
          </w:tcPr>
          <w:p w:rsidR="0032765A" w:rsidRPr="004101E1" w:rsidRDefault="0032765A" w:rsidP="0003549B">
            <w:pPr>
              <w:spacing w:after="0" w:line="300" w:lineRule="auto"/>
              <w:rPr>
                <w:rFonts w:asciiTheme="minorHAnsi" w:hAnsiTheme="minorHAnsi"/>
                <w:b/>
                <w:color w:val="000000"/>
              </w:rPr>
            </w:pPr>
            <w:r w:rsidRPr="004101E1">
              <w:rPr>
                <w:rFonts w:asciiTheme="minorHAnsi" w:eastAsia="MS PGothic" w:hAnsi="Arial" w:cs="MS PGothic"/>
                <w:b/>
                <w:color w:val="000000"/>
                <w:kern w:val="24"/>
              </w:rPr>
              <w:t>7.05%</w:t>
            </w:r>
          </w:p>
        </w:tc>
        <w:tc>
          <w:tcPr>
            <w:tcW w:w="944" w:type="pct"/>
          </w:tcPr>
          <w:p w:rsidR="0032765A" w:rsidRPr="004101E1" w:rsidRDefault="0032765A" w:rsidP="0003549B">
            <w:pPr>
              <w:spacing w:after="0" w:line="300" w:lineRule="auto"/>
              <w:rPr>
                <w:rFonts w:asciiTheme="minorHAnsi" w:hAnsiTheme="minorHAnsi"/>
                <w:b/>
                <w:color w:val="000000"/>
              </w:rPr>
            </w:pPr>
            <w:r w:rsidRPr="004101E1">
              <w:rPr>
                <w:rFonts w:asciiTheme="minorHAnsi" w:eastAsia="MS PGothic" w:hAnsi="Arial" w:cs="MS PGothic"/>
                <w:b/>
                <w:color w:val="000000"/>
                <w:kern w:val="24"/>
              </w:rPr>
              <w:t>5.00%</w:t>
            </w:r>
          </w:p>
        </w:tc>
        <w:tc>
          <w:tcPr>
            <w:tcW w:w="959" w:type="pct"/>
          </w:tcPr>
          <w:p w:rsidR="0032765A" w:rsidRPr="005322E4" w:rsidRDefault="0032765A" w:rsidP="0003549B">
            <w:pPr>
              <w:spacing w:after="0" w:line="300" w:lineRule="auto"/>
              <w:rPr>
                <w:rFonts w:asciiTheme="minorHAnsi" w:hAnsiTheme="minorHAnsi"/>
                <w:b/>
                <w:color w:val="000000"/>
              </w:rPr>
            </w:pPr>
            <w:r w:rsidRPr="005322E4">
              <w:rPr>
                <w:rFonts w:asciiTheme="minorHAnsi" w:hAnsiTheme="minorHAnsi"/>
                <w:b/>
                <w:color w:val="000000"/>
              </w:rPr>
              <w:t>Floor</w:t>
            </w:r>
          </w:p>
        </w:tc>
      </w:tr>
      <w:tr w:rsidR="0032765A" w:rsidRPr="00C71EE2" w:rsidTr="0032765A">
        <w:tblPrEx>
          <w:tblCellMar>
            <w:top w:w="0" w:type="dxa"/>
            <w:bottom w:w="0" w:type="dxa"/>
            <w:right w:w="108" w:type="dxa"/>
          </w:tblCellMar>
        </w:tblPrEx>
        <w:trPr>
          <w:trHeight w:val="262"/>
        </w:trPr>
        <w:tc>
          <w:tcPr>
            <w:tcW w:w="2152" w:type="pct"/>
          </w:tcPr>
          <w:p w:rsidR="0032765A" w:rsidRPr="005322E4" w:rsidRDefault="0032765A" w:rsidP="00D76183">
            <w:pPr>
              <w:spacing w:after="0" w:line="300" w:lineRule="auto"/>
              <w:rPr>
                <w:rFonts w:asciiTheme="minorHAnsi" w:hAnsiTheme="minorHAnsi"/>
                <w:color w:val="000000"/>
              </w:rPr>
            </w:pPr>
            <w:r>
              <w:rPr>
                <w:rFonts w:asciiTheme="minorHAnsi" w:hAnsiTheme="minorHAnsi"/>
                <w:color w:val="000000"/>
              </w:rPr>
              <w:t>Tangible Common Equity Ratio</w:t>
            </w:r>
          </w:p>
        </w:tc>
        <w:tc>
          <w:tcPr>
            <w:tcW w:w="944" w:type="pct"/>
          </w:tcPr>
          <w:p w:rsidR="0032765A" w:rsidRPr="004101E1" w:rsidRDefault="0032765A" w:rsidP="0003549B">
            <w:pPr>
              <w:spacing w:after="0" w:line="300" w:lineRule="auto"/>
              <w:rPr>
                <w:rFonts w:asciiTheme="minorHAnsi" w:hAnsiTheme="minorHAnsi"/>
                <w:b/>
                <w:color w:val="000000"/>
              </w:rPr>
            </w:pPr>
            <w:r w:rsidRPr="004101E1">
              <w:rPr>
                <w:rFonts w:asciiTheme="minorHAnsi" w:eastAsia="MS PGothic" w:hAnsi="Arial" w:cs="MS PGothic"/>
                <w:b/>
                <w:color w:val="000000"/>
                <w:kern w:val="24"/>
              </w:rPr>
              <w:t>7.00%</w:t>
            </w:r>
          </w:p>
        </w:tc>
        <w:tc>
          <w:tcPr>
            <w:tcW w:w="944" w:type="pct"/>
          </w:tcPr>
          <w:p w:rsidR="0032765A" w:rsidRPr="004101E1" w:rsidRDefault="0032765A" w:rsidP="0003549B">
            <w:pPr>
              <w:spacing w:after="0" w:line="300" w:lineRule="auto"/>
              <w:rPr>
                <w:rFonts w:asciiTheme="minorHAnsi" w:hAnsiTheme="minorHAnsi"/>
                <w:b/>
                <w:color w:val="000000"/>
              </w:rPr>
            </w:pPr>
            <w:r w:rsidRPr="004101E1">
              <w:rPr>
                <w:rFonts w:asciiTheme="minorHAnsi" w:eastAsia="MS PGothic" w:hAnsi="Arial" w:cs="MS PGothic"/>
                <w:b/>
                <w:color w:val="000000"/>
                <w:kern w:val="24"/>
              </w:rPr>
              <w:t>6.00%</w:t>
            </w:r>
          </w:p>
        </w:tc>
        <w:tc>
          <w:tcPr>
            <w:tcW w:w="959" w:type="pct"/>
          </w:tcPr>
          <w:p w:rsidR="0032765A" w:rsidRPr="005322E4" w:rsidRDefault="0032765A" w:rsidP="0003549B">
            <w:pPr>
              <w:spacing w:after="0" w:line="300" w:lineRule="auto"/>
              <w:rPr>
                <w:rFonts w:asciiTheme="minorHAnsi" w:hAnsiTheme="minorHAnsi"/>
                <w:b/>
                <w:color w:val="000000"/>
              </w:rPr>
            </w:pPr>
            <w:r w:rsidRPr="005322E4">
              <w:rPr>
                <w:rFonts w:asciiTheme="minorHAnsi" w:hAnsiTheme="minorHAnsi"/>
                <w:b/>
                <w:color w:val="000000"/>
              </w:rPr>
              <w:t>Floor</w:t>
            </w:r>
          </w:p>
        </w:tc>
      </w:tr>
    </w:tbl>
    <w:p w:rsidR="00C069EA" w:rsidRPr="00C71EE2" w:rsidRDefault="00C069EA">
      <w:pPr>
        <w:spacing w:after="0" w:line="240" w:lineRule="auto"/>
        <w:rPr>
          <w:rFonts w:asciiTheme="minorHAnsi" w:hAnsiTheme="minorHAnsi"/>
          <w:szCs w:val="20"/>
        </w:rPr>
      </w:pPr>
      <w:r w:rsidRPr="00C71EE2">
        <w:rPr>
          <w:rFonts w:asciiTheme="minorHAnsi" w:hAnsiTheme="minorHAnsi"/>
          <w:szCs w:val="20"/>
        </w:rPr>
        <w:br w:type="page"/>
      </w:r>
    </w:p>
    <w:tbl>
      <w:tblPr>
        <w:tblStyle w:val="TableGrid"/>
        <w:tblW w:w="5367" w:type="pct"/>
        <w:tblInd w:w="-605" w:type="dxa"/>
        <w:tblLayout w:type="fixed"/>
        <w:tblCellMar>
          <w:top w:w="1" w:type="dxa"/>
          <w:left w:w="43" w:type="dxa"/>
          <w:bottom w:w="1" w:type="dxa"/>
          <w:right w:w="1" w:type="dxa"/>
        </w:tblCellMar>
        <w:tblLook w:val="04A0" w:firstRow="1" w:lastRow="0" w:firstColumn="1" w:lastColumn="0" w:noHBand="0" w:noVBand="1"/>
      </w:tblPr>
      <w:tblGrid>
        <w:gridCol w:w="4268"/>
        <w:gridCol w:w="1856"/>
        <w:gridCol w:w="1856"/>
        <w:gridCol w:w="2119"/>
      </w:tblGrid>
      <w:tr w:rsidR="00F82499" w:rsidRPr="00C71EE2" w:rsidTr="00C77E5E">
        <w:trPr>
          <w:trHeight w:val="16"/>
        </w:trPr>
        <w:tc>
          <w:tcPr>
            <w:tcW w:w="5000" w:type="pct"/>
            <w:gridSpan w:val="4"/>
            <w:tcBorders>
              <w:bottom w:val="single" w:sz="4" w:space="0" w:color="auto"/>
            </w:tcBorders>
            <w:shd w:val="clear" w:color="auto" w:fill="FF0000"/>
            <w:vAlign w:val="center"/>
          </w:tcPr>
          <w:p w:rsidR="00F82499" w:rsidRPr="00C71EE2" w:rsidRDefault="00412B3F" w:rsidP="00F82499">
            <w:pPr>
              <w:spacing w:after="0" w:line="240" w:lineRule="auto"/>
              <w:jc w:val="center"/>
              <w:rPr>
                <w:rFonts w:asciiTheme="minorHAnsi" w:hAnsiTheme="minorHAnsi" w:cs="Arial"/>
                <w:b/>
                <w:bCs/>
                <w:color w:val="FFFFFF" w:themeColor="background1"/>
                <w:sz w:val="28"/>
                <w:szCs w:val="18"/>
                <w:lang w:bidi="ar-SA"/>
              </w:rPr>
            </w:pPr>
            <w:r w:rsidRPr="00C71EE2">
              <w:rPr>
                <w:rFonts w:asciiTheme="minorHAnsi" w:hAnsiTheme="minorHAnsi" w:cs="Arial"/>
                <w:b/>
                <w:color w:val="FFFFFF" w:themeColor="background1"/>
                <w:sz w:val="28"/>
                <w:szCs w:val="18"/>
              </w:rPr>
              <w:t>2</w:t>
            </w:r>
            <w:r w:rsidR="00F82499" w:rsidRPr="00C71EE2">
              <w:rPr>
                <w:rFonts w:asciiTheme="minorHAnsi" w:hAnsiTheme="minorHAnsi" w:cs="Arial"/>
                <w:b/>
                <w:color w:val="FFFFFF" w:themeColor="background1"/>
                <w:sz w:val="28"/>
                <w:szCs w:val="18"/>
              </w:rPr>
              <w:t>. Credit Risk</w:t>
            </w:r>
            <w:r w:rsidR="00354688">
              <w:rPr>
                <w:rFonts w:asciiTheme="minorHAnsi" w:hAnsiTheme="minorHAnsi" w:cs="Arial"/>
                <w:b/>
                <w:color w:val="FFFFFF" w:themeColor="background1"/>
                <w:sz w:val="28"/>
                <w:szCs w:val="18"/>
              </w:rPr>
              <w:t xml:space="preserve"> (1/2)</w:t>
            </w:r>
          </w:p>
        </w:tc>
      </w:tr>
      <w:tr w:rsidR="00C77E5E" w:rsidRPr="00646601" w:rsidTr="00D970D3">
        <w:tblPrEx>
          <w:tblCellMar>
            <w:top w:w="43" w:type="dxa"/>
            <w:bottom w:w="43" w:type="dxa"/>
            <w:right w:w="115" w:type="dxa"/>
          </w:tblCellMar>
        </w:tblPrEx>
        <w:trPr>
          <w:cantSplit/>
          <w:trHeight w:val="127"/>
          <w:tblHeader/>
        </w:trPr>
        <w:tc>
          <w:tcPr>
            <w:tcW w:w="5000" w:type="pct"/>
            <w:gridSpan w:val="4"/>
            <w:tcBorders>
              <w:bottom w:val="single" w:sz="4" w:space="0" w:color="auto"/>
            </w:tcBorders>
            <w:shd w:val="clear" w:color="auto" w:fill="D9D9D9" w:themeFill="background1" w:themeFillShade="D9"/>
            <w:vAlign w:val="center"/>
          </w:tcPr>
          <w:p w:rsidR="00C77E5E" w:rsidRPr="00646601" w:rsidRDefault="00C77E5E" w:rsidP="0041749E">
            <w:pPr>
              <w:spacing w:after="0" w:line="240" w:lineRule="auto"/>
              <w:rPr>
                <w:rFonts w:asciiTheme="minorHAnsi" w:hAnsiTheme="minorHAnsi" w:cs="Arial"/>
                <w:b/>
                <w:bCs/>
                <w:lang w:bidi="ar-SA"/>
              </w:rPr>
            </w:pPr>
            <w:r w:rsidRPr="00646601">
              <w:rPr>
                <w:rFonts w:asciiTheme="minorHAnsi" w:hAnsiTheme="minorHAnsi" w:cs="Arial"/>
                <w:b/>
                <w:bCs/>
                <w:lang w:bidi="ar-SA"/>
              </w:rPr>
              <w:t>1</w:t>
            </w:r>
            <w:r w:rsidRPr="00646601">
              <w:rPr>
                <w:rFonts w:asciiTheme="minorHAnsi" w:hAnsiTheme="minorHAnsi" w:cs="Arial"/>
                <w:b/>
                <w:bCs/>
                <w:vertAlign w:val="superscript"/>
                <w:lang w:bidi="ar-SA"/>
              </w:rPr>
              <w:t>st</w:t>
            </w:r>
            <w:r w:rsidRPr="00646601">
              <w:rPr>
                <w:rFonts w:asciiTheme="minorHAnsi" w:hAnsiTheme="minorHAnsi" w:cs="Arial"/>
                <w:b/>
                <w:bCs/>
                <w:lang w:bidi="ar-SA"/>
              </w:rPr>
              <w:t xml:space="preserve"> Line of Defense Owner: </w:t>
            </w:r>
            <w:r w:rsidR="00214E21">
              <w:rPr>
                <w:rFonts w:asciiTheme="minorHAnsi" w:hAnsiTheme="minorHAnsi" w:cs="Arial"/>
                <w:b/>
                <w:bCs/>
                <w:lang w:bidi="ar-SA"/>
              </w:rPr>
              <w:t>A</w:t>
            </w:r>
            <w:r w:rsidR="00214E21" w:rsidRPr="00646601">
              <w:rPr>
                <w:rFonts w:asciiTheme="minorHAnsi" w:hAnsiTheme="minorHAnsi" w:cs="Arial"/>
                <w:b/>
                <w:bCs/>
                <w:lang w:bidi="ar-SA"/>
              </w:rPr>
              <w:t xml:space="preserve">ll </w:t>
            </w:r>
            <w:r w:rsidR="00D970D3" w:rsidRPr="00646601">
              <w:rPr>
                <w:rFonts w:asciiTheme="minorHAnsi" w:hAnsiTheme="minorHAnsi" w:cs="Arial"/>
                <w:b/>
                <w:bCs/>
                <w:lang w:bidi="ar-SA"/>
              </w:rPr>
              <w:t>business line executives</w:t>
            </w:r>
          </w:p>
          <w:p w:rsidR="00C77E5E" w:rsidRPr="00646601" w:rsidRDefault="00C77E5E" w:rsidP="004B721A">
            <w:pPr>
              <w:spacing w:after="0" w:line="240" w:lineRule="auto"/>
              <w:rPr>
                <w:rFonts w:asciiTheme="minorHAnsi" w:hAnsiTheme="minorHAnsi" w:cs="Arial"/>
                <w:b/>
                <w:bCs/>
                <w:lang w:bidi="ar-SA"/>
              </w:rPr>
            </w:pPr>
            <w:r w:rsidRPr="00646601">
              <w:rPr>
                <w:rFonts w:asciiTheme="minorHAnsi" w:hAnsiTheme="minorHAnsi" w:cs="Arial"/>
                <w:b/>
                <w:bCs/>
                <w:lang w:bidi="ar-SA"/>
              </w:rPr>
              <w:t>2</w:t>
            </w:r>
            <w:r w:rsidRPr="00646601">
              <w:rPr>
                <w:rFonts w:asciiTheme="minorHAnsi" w:hAnsiTheme="minorHAnsi" w:cs="Arial"/>
                <w:b/>
                <w:bCs/>
                <w:vertAlign w:val="superscript"/>
                <w:lang w:bidi="ar-SA"/>
              </w:rPr>
              <w:t>nd</w:t>
            </w:r>
            <w:r w:rsidRPr="00646601">
              <w:rPr>
                <w:rFonts w:asciiTheme="minorHAnsi" w:hAnsiTheme="minorHAnsi" w:cs="Arial"/>
                <w:b/>
                <w:bCs/>
                <w:lang w:bidi="ar-SA"/>
              </w:rPr>
              <w:t xml:space="preserve"> Line of Defense Risk Management unit: </w:t>
            </w:r>
            <w:r w:rsidR="00CD0465">
              <w:rPr>
                <w:rFonts w:asciiTheme="minorHAnsi" w:hAnsiTheme="minorHAnsi" w:cs="Arial"/>
                <w:b/>
                <w:bCs/>
                <w:lang w:bidi="ar-SA"/>
              </w:rPr>
              <w:t>SBNA</w:t>
            </w:r>
            <w:r w:rsidRPr="00646601">
              <w:rPr>
                <w:rFonts w:asciiTheme="minorHAnsi" w:hAnsiTheme="minorHAnsi" w:cs="Arial"/>
                <w:b/>
                <w:bCs/>
                <w:lang w:bidi="ar-SA"/>
              </w:rPr>
              <w:t xml:space="preserve"> </w:t>
            </w:r>
            <w:r w:rsidR="00D970D3" w:rsidRPr="00646601">
              <w:rPr>
                <w:rFonts w:asciiTheme="minorHAnsi" w:hAnsiTheme="minorHAnsi" w:cs="Arial"/>
                <w:b/>
                <w:bCs/>
                <w:lang w:bidi="ar-SA"/>
              </w:rPr>
              <w:t xml:space="preserve">Credit Risk Management </w:t>
            </w:r>
            <w:r w:rsidR="004B721A">
              <w:rPr>
                <w:rFonts w:asciiTheme="minorHAnsi" w:hAnsiTheme="minorHAnsi" w:cs="Arial"/>
                <w:b/>
                <w:bCs/>
                <w:lang w:bidi="ar-SA"/>
              </w:rPr>
              <w:t>f</w:t>
            </w:r>
            <w:r w:rsidR="004B721A" w:rsidRPr="00646601">
              <w:rPr>
                <w:rFonts w:asciiTheme="minorHAnsi" w:hAnsiTheme="minorHAnsi" w:cs="Arial"/>
                <w:b/>
                <w:bCs/>
                <w:lang w:bidi="ar-SA"/>
              </w:rPr>
              <w:t>unction</w:t>
            </w:r>
          </w:p>
        </w:tc>
      </w:tr>
      <w:tr w:rsidR="00F82499" w:rsidRPr="00646601" w:rsidTr="00C77E5E">
        <w:trPr>
          <w:trHeight w:val="16"/>
          <w:tblHeader/>
        </w:trPr>
        <w:tc>
          <w:tcPr>
            <w:tcW w:w="5000" w:type="pct"/>
            <w:gridSpan w:val="4"/>
            <w:tcBorders>
              <w:bottom w:val="single" w:sz="4" w:space="0" w:color="auto"/>
            </w:tcBorders>
            <w:shd w:val="clear" w:color="auto" w:fill="D9D9D9" w:themeFill="background1" w:themeFillShade="D9"/>
            <w:vAlign w:val="center"/>
          </w:tcPr>
          <w:p w:rsidR="00F82499" w:rsidRPr="00646601" w:rsidRDefault="00F82499" w:rsidP="0071467E">
            <w:pPr>
              <w:spacing w:after="0" w:line="240" w:lineRule="auto"/>
              <w:jc w:val="center"/>
              <w:rPr>
                <w:rFonts w:asciiTheme="minorHAnsi" w:hAnsiTheme="minorHAnsi" w:cs="Arial"/>
                <w:b/>
                <w:bCs/>
                <w:color w:val="FF0000"/>
                <w:lang w:bidi="ar-SA"/>
              </w:rPr>
            </w:pPr>
            <w:r w:rsidRPr="00646601">
              <w:rPr>
                <w:rFonts w:asciiTheme="minorHAnsi" w:hAnsiTheme="minorHAnsi" w:cs="Arial"/>
                <w:b/>
                <w:bCs/>
                <w:color w:val="FF0000"/>
                <w:lang w:bidi="ar-SA"/>
              </w:rPr>
              <w:t>QUALITATIVE STATEMENTS</w:t>
            </w:r>
          </w:p>
        </w:tc>
      </w:tr>
      <w:tr w:rsidR="00F82499" w:rsidRPr="00646601" w:rsidTr="00C77E5E">
        <w:trPr>
          <w:trHeight w:val="2527"/>
        </w:trPr>
        <w:tc>
          <w:tcPr>
            <w:tcW w:w="5000" w:type="pct"/>
            <w:gridSpan w:val="4"/>
          </w:tcPr>
          <w:p w:rsidR="00C77E5E" w:rsidRPr="00646601" w:rsidRDefault="00CD0465" w:rsidP="00C77E5E">
            <w:pPr>
              <w:spacing w:after="0"/>
              <w:ind w:left="155" w:right="90"/>
              <w:rPr>
                <w:rFonts w:asciiTheme="minorHAnsi" w:hAnsiTheme="minorHAnsi" w:cs="Arial"/>
                <w:bCs/>
                <w:color w:val="000000"/>
                <w:lang w:bidi="ar-SA"/>
              </w:rPr>
            </w:pPr>
            <w:r>
              <w:rPr>
                <w:rFonts w:asciiTheme="minorHAnsi" w:hAnsiTheme="minorHAnsi" w:cs="Arial"/>
                <w:bCs/>
                <w:color w:val="000000"/>
                <w:lang w:bidi="ar-SA"/>
              </w:rPr>
              <w:t>SBNA</w:t>
            </w:r>
            <w:r w:rsidR="00C77E5E" w:rsidRPr="00646601">
              <w:rPr>
                <w:rFonts w:asciiTheme="minorHAnsi" w:hAnsiTheme="minorHAnsi" w:cs="Arial"/>
                <w:bCs/>
                <w:color w:val="000000"/>
                <w:lang w:bidi="ar-SA"/>
              </w:rPr>
              <w:t xml:space="preserve"> is </w:t>
            </w:r>
            <w:r w:rsidR="00F123AA" w:rsidRPr="00646601">
              <w:rPr>
                <w:rFonts w:asciiTheme="minorHAnsi" w:hAnsiTheme="minorHAnsi" w:cs="Arial"/>
                <w:bCs/>
                <w:color w:val="000000"/>
                <w:lang w:bidi="ar-SA"/>
              </w:rPr>
              <w:t xml:space="preserve">willing to take </w:t>
            </w:r>
            <w:r w:rsidR="00C77E5E" w:rsidRPr="00646601">
              <w:rPr>
                <w:rFonts w:asciiTheme="minorHAnsi" w:hAnsiTheme="minorHAnsi" w:cs="Arial"/>
                <w:bCs/>
                <w:color w:val="000000"/>
                <w:lang w:bidi="ar-SA"/>
              </w:rPr>
              <w:t xml:space="preserve">credit </w:t>
            </w:r>
            <w:r w:rsidR="00F123AA" w:rsidRPr="00646601">
              <w:rPr>
                <w:rFonts w:asciiTheme="minorHAnsi" w:hAnsiTheme="minorHAnsi" w:cs="Arial"/>
                <w:bCs/>
                <w:color w:val="000000"/>
                <w:lang w:bidi="ar-SA"/>
              </w:rPr>
              <w:t xml:space="preserve">risks that </w:t>
            </w:r>
            <w:r w:rsidR="00C77E5E" w:rsidRPr="00646601">
              <w:rPr>
                <w:rFonts w:asciiTheme="minorHAnsi" w:hAnsiTheme="minorHAnsi" w:cs="Arial"/>
                <w:bCs/>
                <w:color w:val="000000"/>
                <w:lang w:bidi="ar-SA"/>
              </w:rPr>
              <w:t xml:space="preserve">it </w:t>
            </w:r>
            <w:r w:rsidR="00F123AA" w:rsidRPr="00646601">
              <w:rPr>
                <w:rFonts w:asciiTheme="minorHAnsi" w:hAnsiTheme="minorHAnsi" w:cs="Arial"/>
                <w:bCs/>
                <w:color w:val="000000"/>
                <w:lang w:bidi="ar-SA"/>
              </w:rPr>
              <w:t>understand</w:t>
            </w:r>
            <w:r w:rsidR="00C77E5E" w:rsidRPr="00646601">
              <w:rPr>
                <w:rFonts w:asciiTheme="minorHAnsi" w:hAnsiTheme="minorHAnsi" w:cs="Arial"/>
                <w:bCs/>
                <w:color w:val="000000"/>
                <w:lang w:bidi="ar-SA"/>
              </w:rPr>
              <w:t>s</w:t>
            </w:r>
            <w:r w:rsidR="00F123AA" w:rsidRPr="00646601">
              <w:rPr>
                <w:rFonts w:asciiTheme="minorHAnsi" w:hAnsiTheme="minorHAnsi" w:cs="Arial"/>
                <w:bCs/>
                <w:color w:val="000000"/>
                <w:lang w:bidi="ar-SA"/>
              </w:rPr>
              <w:t xml:space="preserve"> and that fall within </w:t>
            </w:r>
            <w:r w:rsidR="00C77E5E" w:rsidRPr="00646601">
              <w:rPr>
                <w:rFonts w:asciiTheme="minorHAnsi" w:hAnsiTheme="minorHAnsi" w:cs="Arial"/>
                <w:bCs/>
                <w:color w:val="000000"/>
                <w:lang w:bidi="ar-SA"/>
              </w:rPr>
              <w:t>its</w:t>
            </w:r>
            <w:r w:rsidR="00F123AA" w:rsidRPr="00646601">
              <w:rPr>
                <w:rFonts w:asciiTheme="minorHAnsi" w:hAnsiTheme="minorHAnsi" w:cs="Arial"/>
                <w:bCs/>
                <w:color w:val="000000"/>
                <w:lang w:bidi="ar-SA"/>
              </w:rPr>
              <w:t xml:space="preserve"> risk appetite</w:t>
            </w:r>
            <w:r w:rsidR="00C77E5E" w:rsidRPr="00646601">
              <w:rPr>
                <w:rFonts w:asciiTheme="minorHAnsi" w:hAnsiTheme="minorHAnsi" w:cs="Arial"/>
                <w:bCs/>
                <w:color w:val="000000"/>
                <w:lang w:bidi="ar-SA"/>
              </w:rPr>
              <w:t>:</w:t>
            </w:r>
          </w:p>
          <w:p w:rsidR="00F123AA" w:rsidRPr="00646601" w:rsidRDefault="00C77E5E" w:rsidP="00423077">
            <w:pPr>
              <w:pStyle w:val="ListParagraph"/>
              <w:numPr>
                <w:ilvl w:val="0"/>
                <w:numId w:val="8"/>
              </w:numPr>
              <w:ind w:right="90"/>
              <w:rPr>
                <w:rFonts w:asciiTheme="minorHAnsi" w:hAnsiTheme="minorHAnsi" w:cs="Arial"/>
                <w:bCs/>
                <w:color w:val="000000"/>
                <w:lang w:bidi="ar-SA"/>
              </w:rPr>
            </w:pPr>
            <w:r w:rsidRPr="00646601">
              <w:rPr>
                <w:rFonts w:asciiTheme="minorHAnsi" w:hAnsiTheme="minorHAnsi" w:cs="Arial"/>
                <w:bCs/>
                <w:color w:val="000000"/>
                <w:lang w:bidi="ar-SA"/>
              </w:rPr>
              <w:t xml:space="preserve">It </w:t>
            </w:r>
            <w:r w:rsidR="00F123AA" w:rsidRPr="00646601">
              <w:rPr>
                <w:rFonts w:asciiTheme="minorHAnsi" w:hAnsiTheme="minorHAnsi" w:cs="Arial"/>
                <w:bCs/>
                <w:color w:val="000000"/>
                <w:lang w:bidi="ar-SA"/>
              </w:rPr>
              <w:t>will focus on lending products for which in-house knowledge and skills</w:t>
            </w:r>
            <w:r w:rsidRPr="00646601">
              <w:rPr>
                <w:rFonts w:asciiTheme="minorHAnsi" w:hAnsiTheme="minorHAnsi" w:cs="Arial"/>
                <w:bCs/>
                <w:color w:val="000000"/>
                <w:lang w:bidi="ar-SA"/>
              </w:rPr>
              <w:t xml:space="preserve"> exist from a risk perspective and on which credit risk can be measured and managed;</w:t>
            </w:r>
          </w:p>
          <w:p w:rsidR="00A134FB" w:rsidRPr="00A134FB" w:rsidRDefault="009E3D2D" w:rsidP="00A134FB">
            <w:pPr>
              <w:pStyle w:val="ListParagraph"/>
              <w:numPr>
                <w:ilvl w:val="0"/>
                <w:numId w:val="8"/>
              </w:numPr>
              <w:ind w:right="90"/>
              <w:rPr>
                <w:rFonts w:asciiTheme="minorHAnsi" w:hAnsiTheme="minorHAnsi" w:cs="Arial"/>
                <w:bCs/>
                <w:color w:val="000000"/>
                <w:lang w:bidi="ar-SA"/>
              </w:rPr>
            </w:pPr>
            <w:r>
              <w:rPr>
                <w:color w:val="000000"/>
              </w:rPr>
              <w:t>It will monitor and manage portfolio quality and concentrations, including borrower and collateral quality, portfolio diversification across product, industry, geography, collateral type, and client segment</w:t>
            </w:r>
            <w:r w:rsidR="00A134FB">
              <w:rPr>
                <w:color w:val="000000"/>
              </w:rPr>
              <w:t>.</w:t>
            </w:r>
          </w:p>
          <w:p w:rsidR="0053086B" w:rsidRPr="00646601" w:rsidRDefault="00C77E5E" w:rsidP="00A134FB">
            <w:pPr>
              <w:pStyle w:val="ListParagraph"/>
              <w:numPr>
                <w:ilvl w:val="0"/>
                <w:numId w:val="8"/>
              </w:numPr>
              <w:ind w:right="90"/>
              <w:rPr>
                <w:rFonts w:asciiTheme="minorHAnsi" w:hAnsiTheme="minorHAnsi" w:cs="Arial"/>
                <w:bCs/>
                <w:color w:val="000000"/>
                <w:lang w:bidi="ar-SA"/>
              </w:rPr>
            </w:pPr>
            <w:r w:rsidRPr="00646601">
              <w:rPr>
                <w:rFonts w:asciiTheme="minorHAnsi" w:hAnsiTheme="minorHAnsi" w:cs="Arial"/>
                <w:bCs/>
                <w:color w:val="000000"/>
                <w:lang w:bidi="ar-SA"/>
              </w:rPr>
              <w:t>It will ensure that the volume of realized and projected loan losses under both baseline and stress does not threaten its capital position and its ability to meet its regulatory requirements.</w:t>
            </w:r>
          </w:p>
        </w:tc>
      </w:tr>
      <w:tr w:rsidR="00F82499" w:rsidRPr="00646601" w:rsidTr="00C77E5E">
        <w:trPr>
          <w:trHeight w:val="16"/>
        </w:trPr>
        <w:tc>
          <w:tcPr>
            <w:tcW w:w="5000" w:type="pct"/>
            <w:gridSpan w:val="4"/>
            <w:shd w:val="clear" w:color="auto" w:fill="D9D9D9" w:themeFill="background1" w:themeFillShade="D9"/>
            <w:vAlign w:val="center"/>
          </w:tcPr>
          <w:p w:rsidR="00F82499" w:rsidRPr="00646601" w:rsidRDefault="00F82499" w:rsidP="0071467E">
            <w:pPr>
              <w:spacing w:after="0" w:line="240" w:lineRule="auto"/>
              <w:jc w:val="center"/>
              <w:rPr>
                <w:rFonts w:asciiTheme="minorHAnsi" w:hAnsiTheme="minorHAnsi" w:cs="Arial"/>
                <w:color w:val="FF0000"/>
                <w:lang w:bidi="ar-SA"/>
              </w:rPr>
            </w:pPr>
            <w:r w:rsidRPr="00646601">
              <w:rPr>
                <w:rFonts w:asciiTheme="minorHAnsi" w:hAnsiTheme="minorHAnsi" w:cs="Arial"/>
                <w:b/>
                <w:bCs/>
                <w:color w:val="FF0000"/>
                <w:lang w:bidi="ar-SA"/>
              </w:rPr>
              <w:t>QUANTITATIVE METRICS</w:t>
            </w:r>
          </w:p>
        </w:tc>
      </w:tr>
      <w:tr w:rsidR="00DA30D9" w:rsidRPr="00646601" w:rsidTr="00C77E5E">
        <w:trPr>
          <w:trHeight w:val="16"/>
        </w:trPr>
        <w:tc>
          <w:tcPr>
            <w:tcW w:w="5000" w:type="pct"/>
            <w:gridSpan w:val="4"/>
            <w:shd w:val="clear" w:color="auto" w:fill="auto"/>
            <w:vAlign w:val="center"/>
          </w:tcPr>
          <w:p w:rsidR="008A219D" w:rsidRDefault="00DA30D9" w:rsidP="008A219D">
            <w:pPr>
              <w:spacing w:after="0"/>
              <w:ind w:left="344"/>
              <w:rPr>
                <w:rFonts w:asciiTheme="minorHAnsi" w:hAnsiTheme="minorHAnsi" w:cs="Arial"/>
                <w:bCs/>
                <w:color w:val="000000"/>
                <w:lang w:bidi="ar-SA"/>
              </w:rPr>
            </w:pPr>
            <w:r w:rsidRPr="00646601">
              <w:rPr>
                <w:rFonts w:asciiTheme="minorHAnsi" w:hAnsiTheme="minorHAnsi" w:cs="Arial"/>
                <w:bCs/>
                <w:color w:val="000000"/>
                <w:lang w:bidi="ar-SA"/>
              </w:rPr>
              <w:t xml:space="preserve">The quantitative credit risk metrics defined by the RAS are applied separately to each of </w:t>
            </w:r>
            <w:r w:rsidR="00CD0465">
              <w:rPr>
                <w:rFonts w:asciiTheme="minorHAnsi" w:hAnsiTheme="minorHAnsi" w:cs="Arial"/>
                <w:bCs/>
                <w:color w:val="000000"/>
                <w:lang w:bidi="ar-SA"/>
              </w:rPr>
              <w:t>SBNA</w:t>
            </w:r>
            <w:r w:rsidRPr="00646601">
              <w:rPr>
                <w:rFonts w:asciiTheme="minorHAnsi" w:hAnsiTheme="minorHAnsi" w:cs="Arial"/>
                <w:bCs/>
                <w:color w:val="000000"/>
                <w:lang w:bidi="ar-SA"/>
              </w:rPr>
              <w:t>’s material portfolios</w:t>
            </w:r>
            <w:r w:rsidR="00BC6B9F" w:rsidRPr="00646601">
              <w:rPr>
                <w:rFonts w:asciiTheme="minorHAnsi" w:hAnsiTheme="minorHAnsi" w:cs="Arial"/>
                <w:bCs/>
                <w:color w:val="000000"/>
                <w:lang w:bidi="ar-SA"/>
              </w:rPr>
              <w:t>. Material portfolios are defined as those having credit exposures of more than $5</w:t>
            </w:r>
            <w:r w:rsidR="004B721A">
              <w:rPr>
                <w:rFonts w:asciiTheme="minorHAnsi" w:hAnsiTheme="minorHAnsi" w:cs="Arial"/>
                <w:bCs/>
                <w:color w:val="000000"/>
                <w:lang w:bidi="ar-SA"/>
              </w:rPr>
              <w:t>BN</w:t>
            </w:r>
            <w:r w:rsidR="004B721A" w:rsidRPr="00646601">
              <w:rPr>
                <w:rFonts w:asciiTheme="minorHAnsi" w:hAnsiTheme="minorHAnsi" w:cs="Arial"/>
                <w:bCs/>
                <w:color w:val="000000"/>
                <w:lang w:bidi="ar-SA"/>
              </w:rPr>
              <w:t xml:space="preserve"> </w:t>
            </w:r>
            <w:r w:rsidR="00BC6B9F" w:rsidRPr="00646601">
              <w:rPr>
                <w:rFonts w:asciiTheme="minorHAnsi" w:hAnsiTheme="minorHAnsi" w:cs="Arial"/>
                <w:bCs/>
                <w:color w:val="000000"/>
                <w:lang w:bidi="ar-SA"/>
              </w:rPr>
              <w:t>or representing a Business Line that is of key strategic importance.</w:t>
            </w:r>
          </w:p>
          <w:p w:rsidR="007A6F26" w:rsidRDefault="007A6F26" w:rsidP="008A219D">
            <w:pPr>
              <w:spacing w:after="0"/>
              <w:ind w:left="344"/>
              <w:rPr>
                <w:rFonts w:asciiTheme="minorHAnsi" w:hAnsiTheme="minorHAnsi" w:cs="Arial"/>
                <w:bCs/>
                <w:color w:val="000000"/>
                <w:lang w:bidi="ar-SA"/>
              </w:rPr>
            </w:pPr>
          </w:p>
          <w:p w:rsidR="00646601" w:rsidRDefault="00DA30D9" w:rsidP="008A219D">
            <w:pPr>
              <w:spacing w:after="0"/>
              <w:ind w:left="344"/>
              <w:rPr>
                <w:rFonts w:asciiTheme="minorHAnsi" w:hAnsiTheme="minorHAnsi" w:cs="Arial"/>
                <w:bCs/>
                <w:color w:val="000000"/>
                <w:lang w:bidi="ar-SA"/>
              </w:rPr>
            </w:pPr>
            <w:r w:rsidRPr="00646601">
              <w:rPr>
                <w:rFonts w:asciiTheme="minorHAnsi" w:hAnsiTheme="minorHAnsi" w:cs="Arial"/>
                <w:bCs/>
                <w:color w:val="000000"/>
                <w:lang w:bidi="ar-SA"/>
              </w:rPr>
              <w:t>These metrics fall into three categories</w:t>
            </w:r>
            <w:r w:rsidR="00646601">
              <w:rPr>
                <w:rFonts w:asciiTheme="minorHAnsi" w:hAnsiTheme="minorHAnsi" w:cs="Arial"/>
                <w:bCs/>
                <w:color w:val="000000"/>
                <w:lang w:bidi="ar-SA"/>
              </w:rPr>
              <w:t>:</w:t>
            </w:r>
          </w:p>
          <w:p w:rsidR="00DA30D9" w:rsidRPr="008A219D" w:rsidRDefault="00DA30D9" w:rsidP="00423077">
            <w:pPr>
              <w:pStyle w:val="ListParagraph"/>
              <w:numPr>
                <w:ilvl w:val="0"/>
                <w:numId w:val="8"/>
              </w:numPr>
              <w:spacing w:after="0"/>
              <w:rPr>
                <w:rFonts w:asciiTheme="minorHAnsi" w:hAnsiTheme="minorHAnsi" w:cs="Arial"/>
                <w:bCs/>
                <w:color w:val="000000"/>
                <w:lang w:bidi="ar-SA"/>
              </w:rPr>
            </w:pPr>
            <w:r w:rsidRPr="008A219D">
              <w:rPr>
                <w:rFonts w:asciiTheme="minorHAnsi" w:hAnsiTheme="minorHAnsi" w:cs="Arial"/>
                <w:bCs/>
                <w:color w:val="000000"/>
                <w:lang w:bidi="ar-SA"/>
              </w:rPr>
              <w:t>CCAR</w:t>
            </w:r>
            <w:r w:rsidR="007A6F26">
              <w:rPr>
                <w:rFonts w:asciiTheme="minorHAnsi" w:hAnsiTheme="minorHAnsi" w:cs="Arial"/>
                <w:bCs/>
                <w:color w:val="000000"/>
                <w:lang w:bidi="ar-SA"/>
              </w:rPr>
              <w:t>/DFAST</w:t>
            </w:r>
            <w:r w:rsidRPr="008A219D">
              <w:rPr>
                <w:rFonts w:asciiTheme="minorHAnsi" w:hAnsiTheme="minorHAnsi" w:cs="Arial"/>
                <w:bCs/>
                <w:color w:val="000000"/>
                <w:lang w:bidi="ar-SA"/>
              </w:rPr>
              <w:t xml:space="preserve"> “loss budget”, i.e. the amount of stressed losses under </w:t>
            </w:r>
            <w:r w:rsidR="00B4303E">
              <w:rPr>
                <w:rFonts w:asciiTheme="minorHAnsi" w:hAnsiTheme="minorHAnsi" w:cs="Arial"/>
                <w:bCs/>
                <w:color w:val="000000"/>
                <w:lang w:bidi="ar-SA"/>
              </w:rPr>
              <w:t>SHUSA</w:t>
            </w:r>
            <w:r w:rsidR="00B4303E" w:rsidRPr="008A219D">
              <w:rPr>
                <w:rFonts w:asciiTheme="minorHAnsi" w:hAnsiTheme="minorHAnsi" w:cs="Arial"/>
                <w:bCs/>
                <w:color w:val="000000"/>
                <w:lang w:bidi="ar-SA"/>
              </w:rPr>
              <w:t xml:space="preserve">’s </w:t>
            </w:r>
            <w:r w:rsidRPr="008A219D">
              <w:rPr>
                <w:rFonts w:asciiTheme="minorHAnsi" w:hAnsiTheme="minorHAnsi" w:cs="Arial"/>
                <w:bCs/>
                <w:color w:val="000000"/>
                <w:lang w:bidi="ar-SA"/>
              </w:rPr>
              <w:t xml:space="preserve">BHC scenario that can be absorbed without threatening the </w:t>
            </w:r>
            <w:r w:rsidR="007A6F26">
              <w:rPr>
                <w:rFonts w:asciiTheme="minorHAnsi" w:hAnsiTheme="minorHAnsi" w:cs="Arial"/>
                <w:bCs/>
                <w:color w:val="000000"/>
                <w:lang w:bidi="ar-SA"/>
              </w:rPr>
              <w:t>Bank</w:t>
            </w:r>
            <w:r w:rsidR="007A6F26" w:rsidRPr="008A219D">
              <w:rPr>
                <w:rFonts w:asciiTheme="minorHAnsi" w:hAnsiTheme="minorHAnsi" w:cs="Arial"/>
                <w:bCs/>
                <w:color w:val="000000"/>
                <w:lang w:bidi="ar-SA"/>
              </w:rPr>
              <w:t xml:space="preserve">’s </w:t>
            </w:r>
            <w:r w:rsidRPr="008A219D">
              <w:rPr>
                <w:rFonts w:asciiTheme="minorHAnsi" w:hAnsiTheme="minorHAnsi" w:cs="Arial"/>
                <w:bCs/>
                <w:color w:val="000000"/>
                <w:lang w:bidi="ar-SA"/>
              </w:rPr>
              <w:t>ability to remain above its internally-defined post-stress capital ratios</w:t>
            </w:r>
            <w:r w:rsidR="004B721A">
              <w:rPr>
                <w:rFonts w:asciiTheme="minorHAnsi" w:hAnsiTheme="minorHAnsi" w:cs="Arial"/>
                <w:bCs/>
                <w:color w:val="000000"/>
                <w:lang w:bidi="ar-SA"/>
              </w:rPr>
              <w:t>;</w:t>
            </w:r>
          </w:p>
          <w:p w:rsidR="00DA30D9" w:rsidRPr="00646601" w:rsidRDefault="00DA30D9" w:rsidP="00423077">
            <w:pPr>
              <w:pStyle w:val="ListParagraph"/>
              <w:numPr>
                <w:ilvl w:val="0"/>
                <w:numId w:val="8"/>
              </w:numPr>
              <w:spacing w:after="0"/>
              <w:rPr>
                <w:rFonts w:asciiTheme="minorHAnsi" w:hAnsiTheme="minorHAnsi" w:cs="Arial"/>
                <w:bCs/>
                <w:color w:val="000000"/>
                <w:lang w:bidi="ar-SA"/>
              </w:rPr>
            </w:pPr>
            <w:r w:rsidRPr="00646601">
              <w:rPr>
                <w:rFonts w:asciiTheme="minorHAnsi" w:hAnsiTheme="minorHAnsi" w:cs="Arial"/>
                <w:bCs/>
                <w:color w:val="000000"/>
                <w:lang w:bidi="ar-SA"/>
              </w:rPr>
              <w:t>Business-as-usual asset quality measures</w:t>
            </w:r>
            <w:r w:rsidR="00847F94" w:rsidRPr="00646601">
              <w:rPr>
                <w:rFonts w:asciiTheme="minorHAnsi" w:hAnsiTheme="minorHAnsi" w:cs="Arial"/>
                <w:bCs/>
                <w:color w:val="000000"/>
                <w:lang w:bidi="ar-SA"/>
              </w:rPr>
              <w:t>, i.e. net charge-off rate and delinquency</w:t>
            </w:r>
            <w:r w:rsidR="004B721A">
              <w:rPr>
                <w:rFonts w:asciiTheme="minorHAnsi" w:hAnsiTheme="minorHAnsi" w:cs="Arial"/>
                <w:bCs/>
                <w:color w:val="000000"/>
                <w:lang w:bidi="ar-SA"/>
              </w:rPr>
              <w:t>;</w:t>
            </w:r>
          </w:p>
          <w:p w:rsidR="00DA30D9" w:rsidRPr="00646601" w:rsidRDefault="00DA30D9" w:rsidP="00423077">
            <w:pPr>
              <w:pStyle w:val="ListParagraph"/>
              <w:numPr>
                <w:ilvl w:val="0"/>
                <w:numId w:val="8"/>
              </w:numPr>
              <w:spacing w:after="0"/>
              <w:rPr>
                <w:rFonts w:asciiTheme="minorHAnsi" w:hAnsiTheme="minorHAnsi" w:cs="Arial"/>
                <w:bCs/>
                <w:color w:val="000000"/>
                <w:lang w:bidi="ar-SA"/>
              </w:rPr>
            </w:pPr>
            <w:r w:rsidRPr="00646601">
              <w:rPr>
                <w:rFonts w:asciiTheme="minorHAnsi" w:hAnsiTheme="minorHAnsi" w:cs="Arial"/>
                <w:bCs/>
                <w:color w:val="000000"/>
                <w:lang w:bidi="ar-SA"/>
              </w:rPr>
              <w:t>Portfolio concentration measures</w:t>
            </w:r>
            <w:r w:rsidR="004B721A">
              <w:rPr>
                <w:rFonts w:asciiTheme="minorHAnsi" w:hAnsiTheme="minorHAnsi" w:cs="Arial"/>
                <w:bCs/>
                <w:color w:val="000000"/>
                <w:lang w:bidi="ar-SA"/>
              </w:rPr>
              <w:t>.</w:t>
            </w:r>
          </w:p>
        </w:tc>
      </w:tr>
      <w:tr w:rsidR="00E02C93" w:rsidRPr="00646601" w:rsidTr="00C77E5E">
        <w:trPr>
          <w:trHeight w:val="16"/>
        </w:trPr>
        <w:tc>
          <w:tcPr>
            <w:tcW w:w="2113" w:type="pct"/>
            <w:shd w:val="clear" w:color="auto" w:fill="808080" w:themeFill="background1" w:themeFillShade="80"/>
            <w:vAlign w:val="center"/>
          </w:tcPr>
          <w:p w:rsidR="00E02C93" w:rsidRPr="00646601" w:rsidRDefault="00CD0465" w:rsidP="0071467E">
            <w:pPr>
              <w:spacing w:after="0" w:line="240" w:lineRule="auto"/>
              <w:rPr>
                <w:rFonts w:asciiTheme="minorHAnsi" w:hAnsiTheme="minorHAnsi" w:cs="Arial"/>
              </w:rPr>
            </w:pPr>
            <w:r>
              <w:rPr>
                <w:rFonts w:asciiTheme="minorHAnsi" w:hAnsiTheme="minorHAnsi" w:cs="Arial"/>
                <w:b/>
                <w:bCs/>
                <w:color w:val="FFFFFF" w:themeColor="background1"/>
                <w:lang w:bidi="ar-SA"/>
              </w:rPr>
              <w:t>SBNA</w:t>
            </w:r>
            <w:r w:rsidR="00E02C93" w:rsidRPr="00646601">
              <w:rPr>
                <w:rFonts w:asciiTheme="minorHAnsi" w:hAnsiTheme="minorHAnsi" w:cs="Arial"/>
                <w:b/>
                <w:bCs/>
                <w:color w:val="FFFFFF" w:themeColor="background1"/>
                <w:lang w:bidi="ar-SA"/>
              </w:rPr>
              <w:t xml:space="preserve"> RISK APPETITE METRICS</w:t>
            </w:r>
          </w:p>
        </w:tc>
        <w:tc>
          <w:tcPr>
            <w:tcW w:w="919" w:type="pct"/>
            <w:shd w:val="clear" w:color="auto" w:fill="FFC000"/>
            <w:vAlign w:val="center"/>
          </w:tcPr>
          <w:p w:rsidR="00E02C93" w:rsidRPr="00646601" w:rsidRDefault="00E02C93" w:rsidP="00AF590A">
            <w:pPr>
              <w:spacing w:after="0" w:line="240" w:lineRule="auto"/>
              <w:rPr>
                <w:rFonts w:asciiTheme="minorHAnsi" w:hAnsiTheme="minorHAnsi" w:cs="Arial"/>
                <w:color w:val="000000"/>
                <w:lang w:bidi="ar-SA"/>
              </w:rPr>
            </w:pPr>
            <w:r w:rsidRPr="00646601">
              <w:rPr>
                <w:rFonts w:asciiTheme="minorHAnsi" w:hAnsiTheme="minorHAnsi" w:cs="Arial"/>
                <w:b/>
                <w:bCs/>
                <w:color w:val="FFFFFF" w:themeColor="background1"/>
                <w:lang w:bidi="ar-SA"/>
              </w:rPr>
              <w:t xml:space="preserve">AMBER </w:t>
            </w:r>
            <w:r w:rsidR="00AF590A">
              <w:rPr>
                <w:rFonts w:asciiTheme="minorHAnsi" w:hAnsiTheme="minorHAnsi" w:cs="Arial"/>
                <w:b/>
                <w:bCs/>
                <w:color w:val="FFFFFF" w:themeColor="background1"/>
                <w:lang w:bidi="ar-SA"/>
              </w:rPr>
              <w:t>TRIGGER</w:t>
            </w:r>
          </w:p>
        </w:tc>
        <w:tc>
          <w:tcPr>
            <w:tcW w:w="919" w:type="pct"/>
            <w:shd w:val="clear" w:color="auto" w:fill="FF0000"/>
            <w:vAlign w:val="center"/>
          </w:tcPr>
          <w:p w:rsidR="00E02C93" w:rsidRPr="00646601" w:rsidRDefault="00E02C93" w:rsidP="0071467E">
            <w:pPr>
              <w:spacing w:after="0" w:line="240" w:lineRule="auto"/>
              <w:rPr>
                <w:rFonts w:asciiTheme="minorHAnsi" w:hAnsiTheme="minorHAnsi" w:cs="Arial"/>
                <w:b/>
                <w:bCs/>
                <w:color w:val="FFFFFF" w:themeColor="background1"/>
                <w:lang w:bidi="ar-SA"/>
              </w:rPr>
            </w:pPr>
            <w:r w:rsidRPr="00646601">
              <w:rPr>
                <w:rFonts w:asciiTheme="minorHAnsi" w:hAnsiTheme="minorHAnsi" w:cs="Arial"/>
                <w:b/>
                <w:bCs/>
                <w:color w:val="FFFFFF" w:themeColor="background1"/>
                <w:lang w:bidi="ar-SA"/>
              </w:rPr>
              <w:t>RED LIMIT</w:t>
            </w:r>
          </w:p>
        </w:tc>
        <w:tc>
          <w:tcPr>
            <w:tcW w:w="1049" w:type="pct"/>
            <w:shd w:val="clear" w:color="auto" w:fill="808080" w:themeFill="background1" w:themeFillShade="80"/>
            <w:vAlign w:val="center"/>
          </w:tcPr>
          <w:p w:rsidR="00E02C93" w:rsidRPr="00646601" w:rsidRDefault="00E02C93" w:rsidP="0071467E">
            <w:pPr>
              <w:spacing w:after="0" w:line="240" w:lineRule="auto"/>
              <w:rPr>
                <w:rFonts w:asciiTheme="minorHAnsi" w:hAnsiTheme="minorHAnsi" w:cs="Arial"/>
                <w:color w:val="000000"/>
                <w:lang w:bidi="ar-SA"/>
              </w:rPr>
            </w:pPr>
            <w:r w:rsidRPr="00646601">
              <w:rPr>
                <w:rFonts w:asciiTheme="minorHAnsi" w:hAnsiTheme="minorHAnsi" w:cs="Arial"/>
                <w:b/>
                <w:bCs/>
                <w:color w:val="FFFFFF" w:themeColor="background1"/>
                <w:lang w:bidi="ar-SA"/>
              </w:rPr>
              <w:t>LIMIT TYPE</w:t>
            </w:r>
          </w:p>
        </w:tc>
      </w:tr>
      <w:tr w:rsidR="00847F94" w:rsidRPr="00646601" w:rsidTr="00C77E5E">
        <w:trPr>
          <w:trHeight w:val="215"/>
        </w:trPr>
        <w:tc>
          <w:tcPr>
            <w:tcW w:w="5000" w:type="pct"/>
            <w:gridSpan w:val="4"/>
            <w:shd w:val="clear" w:color="auto" w:fill="D9D9D9" w:themeFill="background1" w:themeFillShade="D9"/>
          </w:tcPr>
          <w:p w:rsidR="00847F94" w:rsidRPr="00646601" w:rsidRDefault="00847F94" w:rsidP="0003549B">
            <w:pPr>
              <w:spacing w:after="0" w:line="300" w:lineRule="auto"/>
              <w:rPr>
                <w:rFonts w:asciiTheme="minorHAnsi" w:hAnsiTheme="minorHAnsi"/>
                <w:b/>
                <w:color w:val="000000"/>
              </w:rPr>
            </w:pPr>
            <w:r w:rsidRPr="00646601">
              <w:rPr>
                <w:rFonts w:asciiTheme="minorHAnsi" w:hAnsiTheme="minorHAnsi"/>
                <w:b/>
                <w:color w:val="000000"/>
              </w:rPr>
              <w:t>CCAR</w:t>
            </w:r>
            <w:r w:rsidR="007A6F26">
              <w:rPr>
                <w:rFonts w:asciiTheme="minorHAnsi" w:hAnsiTheme="minorHAnsi"/>
                <w:b/>
                <w:color w:val="000000"/>
              </w:rPr>
              <w:t>/DFAST</w:t>
            </w:r>
            <w:r w:rsidRPr="00646601">
              <w:rPr>
                <w:rFonts w:asciiTheme="minorHAnsi" w:hAnsiTheme="minorHAnsi"/>
                <w:b/>
                <w:color w:val="000000"/>
              </w:rPr>
              <w:t xml:space="preserve"> loss budget</w:t>
            </w:r>
            <w:r w:rsidR="00BC6B9F" w:rsidRPr="00646601">
              <w:rPr>
                <w:rFonts w:asciiTheme="minorHAnsi" w:hAnsiTheme="minorHAnsi"/>
                <w:b/>
                <w:color w:val="000000"/>
              </w:rPr>
              <w:t xml:space="preserve"> - Stressed</w:t>
            </w:r>
          </w:p>
        </w:tc>
      </w:tr>
      <w:tr w:rsidR="00E02C93" w:rsidRPr="00646601" w:rsidTr="00C77E5E">
        <w:trPr>
          <w:trHeight w:val="16"/>
        </w:trPr>
        <w:tc>
          <w:tcPr>
            <w:tcW w:w="2113" w:type="pct"/>
          </w:tcPr>
          <w:p w:rsidR="00E02C93" w:rsidRPr="00646601" w:rsidRDefault="00E02C93" w:rsidP="0003549B">
            <w:pPr>
              <w:spacing w:after="0" w:line="300" w:lineRule="auto"/>
              <w:rPr>
                <w:rFonts w:asciiTheme="minorHAnsi" w:hAnsiTheme="minorHAnsi"/>
                <w:color w:val="000000"/>
              </w:rPr>
            </w:pPr>
            <w:r w:rsidRPr="00646601">
              <w:rPr>
                <w:rFonts w:asciiTheme="minorHAnsi" w:hAnsiTheme="minorHAnsi"/>
                <w:color w:val="000000"/>
              </w:rPr>
              <w:t>SBNA Retail</w:t>
            </w:r>
          </w:p>
        </w:tc>
        <w:tc>
          <w:tcPr>
            <w:tcW w:w="919" w:type="pct"/>
          </w:tcPr>
          <w:p w:rsidR="00E02C93" w:rsidRPr="00646601" w:rsidRDefault="00E02C93" w:rsidP="0003549B">
            <w:pPr>
              <w:spacing w:after="0" w:line="300" w:lineRule="auto"/>
              <w:rPr>
                <w:rFonts w:asciiTheme="minorHAnsi" w:hAnsiTheme="minorHAnsi"/>
                <w:b/>
                <w:color w:val="000000"/>
              </w:rPr>
            </w:pPr>
            <w:r w:rsidRPr="00646601">
              <w:rPr>
                <w:rFonts w:asciiTheme="minorHAnsi" w:hAnsiTheme="minorHAnsi"/>
                <w:b/>
                <w:color w:val="000000"/>
              </w:rPr>
              <w:t>$675MM</w:t>
            </w:r>
          </w:p>
        </w:tc>
        <w:tc>
          <w:tcPr>
            <w:tcW w:w="919" w:type="pct"/>
          </w:tcPr>
          <w:p w:rsidR="00E02C93" w:rsidRPr="00646601" w:rsidRDefault="00E02C93" w:rsidP="0003549B">
            <w:pPr>
              <w:spacing w:after="0" w:line="300" w:lineRule="auto"/>
              <w:rPr>
                <w:rFonts w:asciiTheme="minorHAnsi" w:hAnsiTheme="minorHAnsi"/>
                <w:b/>
                <w:color w:val="000000"/>
              </w:rPr>
            </w:pPr>
            <w:r w:rsidRPr="00646601">
              <w:rPr>
                <w:rFonts w:asciiTheme="minorHAnsi" w:hAnsiTheme="minorHAnsi"/>
                <w:b/>
                <w:color w:val="000000"/>
              </w:rPr>
              <w:t>$725MM</w:t>
            </w:r>
          </w:p>
        </w:tc>
        <w:tc>
          <w:tcPr>
            <w:tcW w:w="1049" w:type="pct"/>
          </w:tcPr>
          <w:p w:rsidR="00E02C93" w:rsidRPr="00646601" w:rsidRDefault="005A1359"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E02C93" w:rsidRPr="00646601" w:rsidTr="00C77E5E">
        <w:trPr>
          <w:trHeight w:val="16"/>
        </w:trPr>
        <w:tc>
          <w:tcPr>
            <w:tcW w:w="2113" w:type="pct"/>
          </w:tcPr>
          <w:p w:rsidR="00E02C93" w:rsidRPr="00646601" w:rsidRDefault="00E02C93" w:rsidP="0003549B">
            <w:pPr>
              <w:spacing w:after="0" w:line="300" w:lineRule="auto"/>
              <w:rPr>
                <w:rFonts w:asciiTheme="minorHAnsi" w:hAnsiTheme="minorHAnsi"/>
                <w:color w:val="000000"/>
              </w:rPr>
            </w:pPr>
            <w:r w:rsidRPr="00646601">
              <w:rPr>
                <w:rFonts w:asciiTheme="minorHAnsi" w:hAnsiTheme="minorHAnsi"/>
                <w:color w:val="000000"/>
              </w:rPr>
              <w:t>SBNA Wholesale</w:t>
            </w:r>
          </w:p>
        </w:tc>
        <w:tc>
          <w:tcPr>
            <w:tcW w:w="919" w:type="pct"/>
          </w:tcPr>
          <w:p w:rsidR="00E02C93" w:rsidRPr="00646601" w:rsidRDefault="00E02C93" w:rsidP="0003549B">
            <w:pPr>
              <w:spacing w:after="0" w:line="300" w:lineRule="auto"/>
              <w:rPr>
                <w:rFonts w:asciiTheme="minorHAnsi" w:hAnsiTheme="minorHAnsi"/>
                <w:b/>
                <w:color w:val="000000"/>
              </w:rPr>
            </w:pPr>
            <w:r w:rsidRPr="00646601">
              <w:rPr>
                <w:rFonts w:asciiTheme="minorHAnsi" w:hAnsiTheme="minorHAnsi"/>
                <w:b/>
                <w:color w:val="000000"/>
              </w:rPr>
              <w:t>$1,250MM</w:t>
            </w:r>
          </w:p>
        </w:tc>
        <w:tc>
          <w:tcPr>
            <w:tcW w:w="919" w:type="pct"/>
          </w:tcPr>
          <w:p w:rsidR="00E02C93" w:rsidRPr="00646601" w:rsidRDefault="00E02C93" w:rsidP="0003549B">
            <w:pPr>
              <w:spacing w:after="0" w:line="300" w:lineRule="auto"/>
              <w:rPr>
                <w:rFonts w:asciiTheme="minorHAnsi" w:hAnsiTheme="minorHAnsi"/>
                <w:b/>
                <w:color w:val="000000"/>
              </w:rPr>
            </w:pPr>
            <w:r w:rsidRPr="00646601">
              <w:rPr>
                <w:rFonts w:asciiTheme="minorHAnsi" w:hAnsiTheme="minorHAnsi"/>
                <w:b/>
                <w:color w:val="000000"/>
              </w:rPr>
              <w:t>$1,350MM</w:t>
            </w:r>
          </w:p>
        </w:tc>
        <w:tc>
          <w:tcPr>
            <w:tcW w:w="1049" w:type="pct"/>
          </w:tcPr>
          <w:p w:rsidR="00E02C93" w:rsidRPr="00646601" w:rsidRDefault="005A1359"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E02C93" w:rsidRPr="00646601" w:rsidTr="00C77E5E">
        <w:trPr>
          <w:trHeight w:val="16"/>
        </w:trPr>
        <w:tc>
          <w:tcPr>
            <w:tcW w:w="2113" w:type="pct"/>
          </w:tcPr>
          <w:p w:rsidR="00E02C93" w:rsidRPr="00646601" w:rsidRDefault="00E02C93" w:rsidP="0003549B">
            <w:pPr>
              <w:spacing w:after="0" w:line="300" w:lineRule="auto"/>
              <w:rPr>
                <w:rFonts w:asciiTheme="minorHAnsi" w:hAnsiTheme="minorHAnsi"/>
                <w:color w:val="000000"/>
              </w:rPr>
            </w:pPr>
            <w:r w:rsidRPr="00646601">
              <w:rPr>
                <w:rFonts w:asciiTheme="minorHAnsi" w:hAnsiTheme="minorHAnsi"/>
                <w:color w:val="000000"/>
              </w:rPr>
              <w:t>SBNA GBM</w:t>
            </w:r>
          </w:p>
        </w:tc>
        <w:tc>
          <w:tcPr>
            <w:tcW w:w="919" w:type="pct"/>
          </w:tcPr>
          <w:p w:rsidR="00E02C93" w:rsidRPr="00646601" w:rsidRDefault="00E02C93" w:rsidP="0003549B">
            <w:pPr>
              <w:spacing w:after="0" w:line="300" w:lineRule="auto"/>
              <w:rPr>
                <w:rFonts w:asciiTheme="minorHAnsi" w:hAnsiTheme="minorHAnsi"/>
                <w:b/>
                <w:color w:val="000000"/>
              </w:rPr>
            </w:pPr>
            <w:r w:rsidRPr="00646601">
              <w:rPr>
                <w:rFonts w:asciiTheme="minorHAnsi" w:hAnsiTheme="minorHAnsi"/>
                <w:b/>
                <w:color w:val="000000"/>
              </w:rPr>
              <w:t>$375MM</w:t>
            </w:r>
          </w:p>
        </w:tc>
        <w:tc>
          <w:tcPr>
            <w:tcW w:w="919" w:type="pct"/>
          </w:tcPr>
          <w:p w:rsidR="00E02C93" w:rsidRPr="00646601" w:rsidRDefault="00E02C93" w:rsidP="0003549B">
            <w:pPr>
              <w:spacing w:after="0" w:line="300" w:lineRule="auto"/>
              <w:rPr>
                <w:rFonts w:asciiTheme="minorHAnsi" w:hAnsiTheme="minorHAnsi"/>
                <w:b/>
                <w:color w:val="000000"/>
              </w:rPr>
            </w:pPr>
            <w:r w:rsidRPr="00646601">
              <w:rPr>
                <w:rFonts w:asciiTheme="minorHAnsi" w:hAnsiTheme="minorHAnsi"/>
                <w:b/>
                <w:color w:val="000000"/>
              </w:rPr>
              <w:t>$400MM</w:t>
            </w:r>
          </w:p>
        </w:tc>
        <w:tc>
          <w:tcPr>
            <w:tcW w:w="1049" w:type="pct"/>
          </w:tcPr>
          <w:p w:rsidR="00E02C93" w:rsidRPr="00646601" w:rsidRDefault="005A1359"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4D69AD" w:rsidRPr="00646601" w:rsidTr="00C77E5E">
        <w:trPr>
          <w:trHeight w:val="16"/>
        </w:trPr>
        <w:tc>
          <w:tcPr>
            <w:tcW w:w="5000" w:type="pct"/>
            <w:gridSpan w:val="4"/>
            <w:shd w:val="clear" w:color="auto" w:fill="D9D9D9" w:themeFill="background1" w:themeFillShade="D9"/>
          </w:tcPr>
          <w:p w:rsidR="004D69AD" w:rsidRPr="00646601" w:rsidRDefault="004D69AD" w:rsidP="0003549B">
            <w:pPr>
              <w:spacing w:after="0" w:line="300" w:lineRule="auto"/>
              <w:rPr>
                <w:rFonts w:asciiTheme="minorHAnsi" w:hAnsiTheme="minorHAnsi"/>
                <w:b/>
                <w:color w:val="000000"/>
              </w:rPr>
            </w:pPr>
            <w:r w:rsidRPr="00646601">
              <w:rPr>
                <w:rFonts w:asciiTheme="minorHAnsi" w:hAnsiTheme="minorHAnsi"/>
                <w:b/>
                <w:color w:val="000000"/>
              </w:rPr>
              <w:t>Net charge-off rate</w:t>
            </w:r>
            <w:r w:rsidR="00BC6B9F" w:rsidRPr="00646601">
              <w:rPr>
                <w:rFonts w:asciiTheme="minorHAnsi" w:hAnsiTheme="minorHAnsi"/>
                <w:b/>
                <w:color w:val="000000"/>
              </w:rPr>
              <w:t xml:space="preserve"> - Actuals</w:t>
            </w:r>
          </w:p>
        </w:tc>
      </w:tr>
      <w:tr w:rsidR="00E02C93" w:rsidRPr="00646601" w:rsidTr="00C77E5E">
        <w:trPr>
          <w:trHeight w:val="16"/>
        </w:trPr>
        <w:tc>
          <w:tcPr>
            <w:tcW w:w="2113" w:type="pct"/>
          </w:tcPr>
          <w:p w:rsidR="00E02C93" w:rsidRPr="00646601" w:rsidRDefault="00E02C93" w:rsidP="0003549B">
            <w:pPr>
              <w:spacing w:after="0" w:line="300" w:lineRule="auto"/>
              <w:rPr>
                <w:rFonts w:asciiTheme="minorHAnsi" w:hAnsiTheme="minorHAnsi"/>
                <w:color w:val="000000"/>
              </w:rPr>
            </w:pPr>
            <w:r w:rsidRPr="00646601">
              <w:rPr>
                <w:rFonts w:asciiTheme="minorHAnsi" w:hAnsiTheme="minorHAnsi"/>
                <w:color w:val="000000"/>
              </w:rPr>
              <w:t>SBNA Retail</w:t>
            </w:r>
          </w:p>
        </w:tc>
        <w:tc>
          <w:tcPr>
            <w:tcW w:w="919" w:type="pct"/>
          </w:tcPr>
          <w:p w:rsidR="00E02C93" w:rsidRPr="00646601" w:rsidRDefault="00E02C93" w:rsidP="0003549B">
            <w:pPr>
              <w:spacing w:after="0" w:line="300" w:lineRule="auto"/>
              <w:rPr>
                <w:rFonts w:asciiTheme="minorHAnsi" w:hAnsiTheme="minorHAnsi"/>
                <w:b/>
                <w:color w:val="000000"/>
              </w:rPr>
            </w:pPr>
            <w:r w:rsidRPr="00646601">
              <w:rPr>
                <w:rFonts w:asciiTheme="minorHAnsi" w:hAnsiTheme="minorHAnsi"/>
                <w:b/>
                <w:color w:val="000000"/>
              </w:rPr>
              <w:t>1.0%</w:t>
            </w:r>
          </w:p>
        </w:tc>
        <w:tc>
          <w:tcPr>
            <w:tcW w:w="919" w:type="pct"/>
          </w:tcPr>
          <w:p w:rsidR="00E02C93" w:rsidRPr="00646601" w:rsidRDefault="00E02C93" w:rsidP="0003549B">
            <w:pPr>
              <w:spacing w:after="0" w:line="300" w:lineRule="auto"/>
              <w:rPr>
                <w:rFonts w:asciiTheme="minorHAnsi" w:hAnsiTheme="minorHAnsi"/>
                <w:b/>
                <w:color w:val="000000"/>
              </w:rPr>
            </w:pPr>
            <w:r w:rsidRPr="00646601">
              <w:rPr>
                <w:rFonts w:asciiTheme="minorHAnsi" w:hAnsiTheme="minorHAnsi"/>
                <w:b/>
                <w:color w:val="000000"/>
              </w:rPr>
              <w:t>1.3%</w:t>
            </w:r>
          </w:p>
        </w:tc>
        <w:tc>
          <w:tcPr>
            <w:tcW w:w="1049" w:type="pct"/>
          </w:tcPr>
          <w:p w:rsidR="00E02C93" w:rsidRPr="00646601" w:rsidRDefault="005A1359"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4101E1" w:rsidRPr="00646601" w:rsidTr="00C77E5E">
        <w:trPr>
          <w:trHeight w:val="16"/>
        </w:trPr>
        <w:tc>
          <w:tcPr>
            <w:tcW w:w="2113" w:type="pct"/>
          </w:tcPr>
          <w:p w:rsidR="004101E1" w:rsidRPr="00646601" w:rsidRDefault="004101E1" w:rsidP="0003549B">
            <w:pPr>
              <w:spacing w:after="0" w:line="300" w:lineRule="auto"/>
              <w:rPr>
                <w:rFonts w:asciiTheme="minorHAnsi" w:hAnsiTheme="minorHAnsi"/>
                <w:color w:val="000000"/>
              </w:rPr>
            </w:pPr>
            <w:r w:rsidRPr="00646601">
              <w:rPr>
                <w:rFonts w:asciiTheme="minorHAnsi" w:hAnsiTheme="minorHAnsi"/>
                <w:color w:val="000000"/>
              </w:rPr>
              <w:t>SBNA Small Business</w:t>
            </w:r>
            <w:r>
              <w:rPr>
                <w:rFonts w:asciiTheme="minorHAnsi" w:hAnsiTheme="minorHAnsi"/>
                <w:color w:val="000000"/>
              </w:rPr>
              <w:t xml:space="preserve"> Banking</w:t>
            </w:r>
            <w:r w:rsidRPr="00646601">
              <w:rPr>
                <w:rFonts w:asciiTheme="minorHAnsi" w:hAnsiTheme="minorHAnsi"/>
                <w:color w:val="000000"/>
              </w:rPr>
              <w:t xml:space="preserve"> + Business Banking</w:t>
            </w:r>
            <w:r>
              <w:rPr>
                <w:rFonts w:asciiTheme="minorHAnsi" w:hAnsiTheme="minorHAnsi"/>
                <w:color w:val="000000"/>
              </w:rPr>
              <w:t xml:space="preserve"> + Auto</w:t>
            </w:r>
          </w:p>
        </w:tc>
        <w:tc>
          <w:tcPr>
            <w:tcW w:w="919" w:type="pct"/>
          </w:tcPr>
          <w:p w:rsidR="004101E1" w:rsidRPr="00646601" w:rsidRDefault="004101E1" w:rsidP="0003549B">
            <w:pPr>
              <w:spacing w:after="0" w:line="300" w:lineRule="auto"/>
              <w:rPr>
                <w:rFonts w:asciiTheme="minorHAnsi" w:hAnsiTheme="minorHAnsi"/>
                <w:b/>
                <w:color w:val="000000"/>
              </w:rPr>
            </w:pPr>
            <w:r w:rsidRPr="00646601">
              <w:rPr>
                <w:rFonts w:asciiTheme="minorHAnsi" w:hAnsiTheme="minorHAnsi"/>
                <w:b/>
                <w:color w:val="000000"/>
              </w:rPr>
              <w:t>0.</w:t>
            </w:r>
            <w:r>
              <w:rPr>
                <w:rFonts w:asciiTheme="minorHAnsi" w:hAnsiTheme="minorHAnsi"/>
                <w:b/>
                <w:color w:val="000000"/>
              </w:rPr>
              <w:t>7</w:t>
            </w:r>
            <w:r w:rsidRPr="00646601">
              <w:rPr>
                <w:rFonts w:asciiTheme="minorHAnsi" w:hAnsiTheme="minorHAnsi"/>
                <w:b/>
                <w:color w:val="000000"/>
              </w:rPr>
              <w:t>%</w:t>
            </w:r>
          </w:p>
        </w:tc>
        <w:tc>
          <w:tcPr>
            <w:tcW w:w="919" w:type="pct"/>
          </w:tcPr>
          <w:p w:rsidR="004101E1" w:rsidRPr="00646601" w:rsidRDefault="004101E1" w:rsidP="0003549B">
            <w:pPr>
              <w:spacing w:after="0" w:line="300" w:lineRule="auto"/>
              <w:rPr>
                <w:rFonts w:asciiTheme="minorHAnsi" w:hAnsiTheme="minorHAnsi"/>
                <w:b/>
                <w:color w:val="000000"/>
              </w:rPr>
            </w:pPr>
            <w:r w:rsidRPr="00646601">
              <w:rPr>
                <w:rFonts w:asciiTheme="minorHAnsi" w:hAnsiTheme="minorHAnsi"/>
                <w:b/>
                <w:color w:val="000000"/>
              </w:rPr>
              <w:t>0.9%</w:t>
            </w:r>
          </w:p>
        </w:tc>
        <w:tc>
          <w:tcPr>
            <w:tcW w:w="1049" w:type="pct"/>
          </w:tcPr>
          <w:p w:rsidR="004101E1" w:rsidRPr="00646601" w:rsidRDefault="004101E1"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4101E1" w:rsidRPr="00646601" w:rsidTr="00C77E5E">
        <w:trPr>
          <w:trHeight w:val="16"/>
        </w:trPr>
        <w:tc>
          <w:tcPr>
            <w:tcW w:w="2113" w:type="pct"/>
          </w:tcPr>
          <w:p w:rsidR="004101E1" w:rsidRPr="00646601" w:rsidRDefault="004101E1" w:rsidP="0003549B">
            <w:pPr>
              <w:spacing w:after="0" w:line="300" w:lineRule="auto"/>
              <w:rPr>
                <w:rFonts w:asciiTheme="minorHAnsi" w:hAnsiTheme="minorHAnsi"/>
                <w:color w:val="000000"/>
              </w:rPr>
            </w:pPr>
            <w:r w:rsidRPr="00646601">
              <w:rPr>
                <w:rFonts w:asciiTheme="minorHAnsi" w:hAnsiTheme="minorHAnsi"/>
                <w:color w:val="000000"/>
              </w:rPr>
              <w:t>SBNA C&amp;I</w:t>
            </w:r>
          </w:p>
        </w:tc>
        <w:tc>
          <w:tcPr>
            <w:tcW w:w="919" w:type="pct"/>
          </w:tcPr>
          <w:p w:rsidR="004101E1" w:rsidRPr="00646601" w:rsidRDefault="004101E1" w:rsidP="0003549B">
            <w:pPr>
              <w:spacing w:after="0" w:line="300" w:lineRule="auto"/>
              <w:rPr>
                <w:rFonts w:asciiTheme="minorHAnsi" w:hAnsiTheme="minorHAnsi"/>
                <w:b/>
                <w:color w:val="000000"/>
              </w:rPr>
            </w:pPr>
            <w:r w:rsidRPr="00646601">
              <w:rPr>
                <w:rFonts w:asciiTheme="minorHAnsi" w:hAnsiTheme="minorHAnsi"/>
                <w:b/>
                <w:color w:val="000000"/>
              </w:rPr>
              <w:t>0.5%</w:t>
            </w:r>
          </w:p>
        </w:tc>
        <w:tc>
          <w:tcPr>
            <w:tcW w:w="919" w:type="pct"/>
          </w:tcPr>
          <w:p w:rsidR="004101E1" w:rsidRPr="00646601" w:rsidRDefault="004101E1" w:rsidP="0003549B">
            <w:pPr>
              <w:spacing w:after="0" w:line="300" w:lineRule="auto"/>
              <w:rPr>
                <w:rFonts w:asciiTheme="minorHAnsi" w:hAnsiTheme="minorHAnsi"/>
                <w:b/>
                <w:color w:val="000000"/>
              </w:rPr>
            </w:pPr>
            <w:r w:rsidRPr="00646601">
              <w:rPr>
                <w:rFonts w:asciiTheme="minorHAnsi" w:hAnsiTheme="minorHAnsi"/>
                <w:b/>
                <w:color w:val="000000"/>
              </w:rPr>
              <w:t>0.7%</w:t>
            </w:r>
          </w:p>
        </w:tc>
        <w:tc>
          <w:tcPr>
            <w:tcW w:w="1049" w:type="pct"/>
          </w:tcPr>
          <w:p w:rsidR="004101E1" w:rsidRPr="00646601" w:rsidRDefault="004101E1"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4101E1" w:rsidRPr="00646601" w:rsidTr="00C77E5E">
        <w:trPr>
          <w:trHeight w:val="16"/>
        </w:trPr>
        <w:tc>
          <w:tcPr>
            <w:tcW w:w="2113" w:type="pct"/>
          </w:tcPr>
          <w:p w:rsidR="004101E1" w:rsidRPr="00646601" w:rsidRDefault="004101E1" w:rsidP="0003549B">
            <w:pPr>
              <w:spacing w:after="0" w:line="300" w:lineRule="auto"/>
              <w:rPr>
                <w:rFonts w:asciiTheme="minorHAnsi" w:hAnsiTheme="minorHAnsi"/>
                <w:color w:val="000000"/>
              </w:rPr>
            </w:pPr>
            <w:r w:rsidRPr="00646601">
              <w:rPr>
                <w:rFonts w:asciiTheme="minorHAnsi" w:hAnsiTheme="minorHAnsi"/>
                <w:color w:val="000000"/>
              </w:rPr>
              <w:t>SBNA CRE</w:t>
            </w:r>
          </w:p>
        </w:tc>
        <w:tc>
          <w:tcPr>
            <w:tcW w:w="919" w:type="pct"/>
          </w:tcPr>
          <w:p w:rsidR="004101E1" w:rsidRPr="00646601" w:rsidRDefault="004101E1" w:rsidP="0003549B">
            <w:pPr>
              <w:spacing w:after="0" w:line="300" w:lineRule="auto"/>
              <w:rPr>
                <w:rFonts w:asciiTheme="minorHAnsi" w:hAnsiTheme="minorHAnsi"/>
                <w:b/>
                <w:color w:val="000000"/>
              </w:rPr>
            </w:pPr>
            <w:r w:rsidRPr="00646601">
              <w:rPr>
                <w:rFonts w:asciiTheme="minorHAnsi" w:hAnsiTheme="minorHAnsi"/>
                <w:b/>
                <w:color w:val="000000"/>
              </w:rPr>
              <w:t>0.3%</w:t>
            </w:r>
          </w:p>
        </w:tc>
        <w:tc>
          <w:tcPr>
            <w:tcW w:w="919" w:type="pct"/>
          </w:tcPr>
          <w:p w:rsidR="004101E1" w:rsidRPr="00646601" w:rsidRDefault="004101E1" w:rsidP="0003549B">
            <w:pPr>
              <w:spacing w:after="0" w:line="300" w:lineRule="auto"/>
              <w:rPr>
                <w:rFonts w:asciiTheme="minorHAnsi" w:hAnsiTheme="minorHAnsi"/>
                <w:b/>
                <w:color w:val="000000"/>
              </w:rPr>
            </w:pPr>
            <w:r w:rsidRPr="00646601">
              <w:rPr>
                <w:rFonts w:asciiTheme="minorHAnsi" w:hAnsiTheme="minorHAnsi"/>
                <w:b/>
                <w:color w:val="000000"/>
              </w:rPr>
              <w:t>0.5%</w:t>
            </w:r>
          </w:p>
        </w:tc>
        <w:tc>
          <w:tcPr>
            <w:tcW w:w="1049" w:type="pct"/>
          </w:tcPr>
          <w:p w:rsidR="004101E1" w:rsidRPr="00646601" w:rsidRDefault="004101E1"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C35EBE" w:rsidRPr="00646601" w:rsidTr="00C35EBE">
        <w:trPr>
          <w:trHeight w:val="808"/>
        </w:trPr>
        <w:tc>
          <w:tcPr>
            <w:tcW w:w="2113" w:type="pct"/>
          </w:tcPr>
          <w:p w:rsidR="00C35EBE" w:rsidRPr="00646601" w:rsidRDefault="00C35EBE" w:rsidP="0003549B">
            <w:pPr>
              <w:spacing w:after="0" w:line="300" w:lineRule="auto"/>
              <w:rPr>
                <w:rFonts w:asciiTheme="minorHAnsi" w:hAnsiTheme="minorHAnsi"/>
                <w:color w:val="000000"/>
              </w:rPr>
            </w:pPr>
            <w:r w:rsidRPr="00646601">
              <w:rPr>
                <w:rFonts w:asciiTheme="minorHAnsi" w:hAnsiTheme="minorHAnsi"/>
                <w:color w:val="000000"/>
              </w:rPr>
              <w:t>SBNA GBM</w:t>
            </w:r>
          </w:p>
        </w:tc>
        <w:tc>
          <w:tcPr>
            <w:tcW w:w="919" w:type="pct"/>
          </w:tcPr>
          <w:p w:rsidR="00C35EBE" w:rsidRPr="00646601" w:rsidRDefault="00C35EBE" w:rsidP="0003549B">
            <w:pPr>
              <w:spacing w:after="0" w:line="300" w:lineRule="auto"/>
              <w:rPr>
                <w:rFonts w:asciiTheme="minorHAnsi" w:hAnsiTheme="minorHAnsi"/>
                <w:b/>
                <w:color w:val="000000"/>
              </w:rPr>
            </w:pPr>
            <w:r w:rsidRPr="00646601">
              <w:rPr>
                <w:rFonts w:asciiTheme="minorHAnsi" w:hAnsiTheme="minorHAnsi"/>
                <w:b/>
                <w:color w:val="000000"/>
              </w:rPr>
              <w:t>0.2%</w:t>
            </w:r>
          </w:p>
        </w:tc>
        <w:tc>
          <w:tcPr>
            <w:tcW w:w="919" w:type="pct"/>
          </w:tcPr>
          <w:p w:rsidR="00C35EBE" w:rsidRPr="00646601" w:rsidRDefault="00C35EBE" w:rsidP="0003549B">
            <w:pPr>
              <w:spacing w:after="0" w:line="300" w:lineRule="auto"/>
              <w:rPr>
                <w:rFonts w:asciiTheme="minorHAnsi" w:hAnsiTheme="minorHAnsi"/>
                <w:b/>
                <w:color w:val="000000"/>
              </w:rPr>
            </w:pPr>
            <w:r w:rsidRPr="00646601">
              <w:rPr>
                <w:rFonts w:asciiTheme="minorHAnsi" w:hAnsiTheme="minorHAnsi"/>
                <w:b/>
                <w:color w:val="000000"/>
              </w:rPr>
              <w:t>0.4%</w:t>
            </w:r>
          </w:p>
        </w:tc>
        <w:tc>
          <w:tcPr>
            <w:tcW w:w="1049" w:type="pct"/>
          </w:tcPr>
          <w:p w:rsidR="00C35EBE" w:rsidRPr="00646601" w:rsidRDefault="00C35EBE"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C35EBE" w:rsidRPr="00646601" w:rsidTr="0041749E">
        <w:trPr>
          <w:trHeight w:val="16"/>
        </w:trPr>
        <w:tc>
          <w:tcPr>
            <w:tcW w:w="5000" w:type="pct"/>
            <w:gridSpan w:val="4"/>
            <w:tcBorders>
              <w:bottom w:val="single" w:sz="4" w:space="0" w:color="auto"/>
            </w:tcBorders>
            <w:shd w:val="clear" w:color="auto" w:fill="FF0000"/>
            <w:vAlign w:val="center"/>
          </w:tcPr>
          <w:p w:rsidR="00C35EBE" w:rsidRPr="00354688" w:rsidRDefault="00C35EBE" w:rsidP="00354688">
            <w:pPr>
              <w:spacing w:after="0" w:line="240" w:lineRule="auto"/>
              <w:jc w:val="center"/>
              <w:rPr>
                <w:rFonts w:asciiTheme="minorHAnsi" w:hAnsiTheme="minorHAnsi" w:cs="Arial"/>
                <w:b/>
                <w:bCs/>
                <w:color w:val="FFFFFF" w:themeColor="background1"/>
                <w:sz w:val="28"/>
                <w:szCs w:val="28"/>
                <w:lang w:bidi="ar-SA"/>
              </w:rPr>
            </w:pPr>
            <w:r w:rsidRPr="00354688">
              <w:rPr>
                <w:rFonts w:asciiTheme="minorHAnsi" w:hAnsiTheme="minorHAnsi" w:cs="Arial"/>
                <w:b/>
                <w:color w:val="FFFFFF" w:themeColor="background1"/>
                <w:sz w:val="28"/>
                <w:szCs w:val="28"/>
              </w:rPr>
              <w:t>2. Credit Risk (</w:t>
            </w:r>
            <w:r>
              <w:rPr>
                <w:rFonts w:asciiTheme="minorHAnsi" w:hAnsiTheme="minorHAnsi" w:cs="Arial"/>
                <w:b/>
                <w:color w:val="FFFFFF" w:themeColor="background1"/>
                <w:sz w:val="28"/>
                <w:szCs w:val="28"/>
              </w:rPr>
              <w:t>2/2</w:t>
            </w:r>
            <w:r w:rsidRPr="00354688">
              <w:rPr>
                <w:rFonts w:asciiTheme="minorHAnsi" w:hAnsiTheme="minorHAnsi" w:cs="Arial"/>
                <w:b/>
                <w:color w:val="FFFFFF" w:themeColor="background1"/>
                <w:sz w:val="28"/>
                <w:szCs w:val="28"/>
              </w:rPr>
              <w:t>)</w:t>
            </w:r>
          </w:p>
        </w:tc>
      </w:tr>
      <w:tr w:rsidR="00C35EBE" w:rsidRPr="00646601" w:rsidTr="00C77E5E">
        <w:trPr>
          <w:trHeight w:val="16"/>
        </w:trPr>
        <w:tc>
          <w:tcPr>
            <w:tcW w:w="2113" w:type="pct"/>
            <w:shd w:val="clear" w:color="auto" w:fill="808080" w:themeFill="background1" w:themeFillShade="80"/>
            <w:vAlign w:val="center"/>
          </w:tcPr>
          <w:p w:rsidR="00C35EBE" w:rsidRPr="00646601" w:rsidRDefault="00C35EBE" w:rsidP="0041749E">
            <w:pPr>
              <w:spacing w:after="0" w:line="240" w:lineRule="auto"/>
              <w:rPr>
                <w:rFonts w:asciiTheme="minorHAnsi" w:hAnsiTheme="minorHAnsi" w:cs="Arial"/>
              </w:rPr>
            </w:pPr>
            <w:r>
              <w:rPr>
                <w:rFonts w:asciiTheme="minorHAnsi" w:hAnsiTheme="minorHAnsi" w:cs="Arial"/>
                <w:b/>
                <w:bCs/>
                <w:color w:val="FFFFFF" w:themeColor="background1"/>
                <w:lang w:bidi="ar-SA"/>
              </w:rPr>
              <w:t>SBNA</w:t>
            </w:r>
            <w:r w:rsidRPr="00646601">
              <w:rPr>
                <w:rFonts w:asciiTheme="minorHAnsi" w:hAnsiTheme="minorHAnsi" w:cs="Arial"/>
                <w:b/>
                <w:bCs/>
                <w:color w:val="FFFFFF" w:themeColor="background1"/>
                <w:lang w:bidi="ar-SA"/>
              </w:rPr>
              <w:t xml:space="preserve"> RISK APPETITE METRICS</w:t>
            </w:r>
          </w:p>
        </w:tc>
        <w:tc>
          <w:tcPr>
            <w:tcW w:w="919" w:type="pct"/>
            <w:shd w:val="clear" w:color="auto" w:fill="FFC000"/>
            <w:vAlign w:val="center"/>
          </w:tcPr>
          <w:p w:rsidR="00C35EBE" w:rsidRPr="00646601" w:rsidRDefault="00C35EBE" w:rsidP="0041749E">
            <w:pPr>
              <w:spacing w:after="0" w:line="240" w:lineRule="auto"/>
              <w:rPr>
                <w:rFonts w:asciiTheme="minorHAnsi" w:hAnsiTheme="minorHAnsi" w:cs="Arial"/>
                <w:color w:val="000000"/>
                <w:lang w:bidi="ar-SA"/>
              </w:rPr>
            </w:pPr>
            <w:r w:rsidRPr="00646601">
              <w:rPr>
                <w:rFonts w:asciiTheme="minorHAnsi" w:hAnsiTheme="minorHAnsi" w:cs="Arial"/>
                <w:b/>
                <w:bCs/>
                <w:color w:val="FFFFFF" w:themeColor="background1"/>
                <w:lang w:bidi="ar-SA"/>
              </w:rPr>
              <w:t xml:space="preserve">AMBER </w:t>
            </w:r>
            <w:r>
              <w:rPr>
                <w:rFonts w:asciiTheme="minorHAnsi" w:hAnsiTheme="minorHAnsi" w:cs="Arial"/>
                <w:b/>
                <w:bCs/>
                <w:color w:val="FFFFFF" w:themeColor="background1"/>
                <w:lang w:bidi="ar-SA"/>
              </w:rPr>
              <w:t>TRIGGER</w:t>
            </w:r>
          </w:p>
        </w:tc>
        <w:tc>
          <w:tcPr>
            <w:tcW w:w="919" w:type="pct"/>
            <w:shd w:val="clear" w:color="auto" w:fill="FF0000"/>
            <w:vAlign w:val="center"/>
          </w:tcPr>
          <w:p w:rsidR="00C35EBE" w:rsidRPr="00646601" w:rsidRDefault="00C35EBE" w:rsidP="0041749E">
            <w:pPr>
              <w:spacing w:after="0" w:line="240" w:lineRule="auto"/>
              <w:rPr>
                <w:rFonts w:asciiTheme="minorHAnsi" w:hAnsiTheme="minorHAnsi" w:cs="Arial"/>
                <w:b/>
                <w:bCs/>
                <w:color w:val="FFFFFF" w:themeColor="background1"/>
                <w:lang w:bidi="ar-SA"/>
              </w:rPr>
            </w:pPr>
            <w:r w:rsidRPr="00646601">
              <w:rPr>
                <w:rFonts w:asciiTheme="minorHAnsi" w:hAnsiTheme="minorHAnsi" w:cs="Arial"/>
                <w:b/>
                <w:bCs/>
                <w:color w:val="FFFFFF" w:themeColor="background1"/>
                <w:lang w:bidi="ar-SA"/>
              </w:rPr>
              <w:t>RED LIMIT</w:t>
            </w:r>
          </w:p>
        </w:tc>
        <w:tc>
          <w:tcPr>
            <w:tcW w:w="1049" w:type="pct"/>
            <w:shd w:val="clear" w:color="auto" w:fill="808080" w:themeFill="background1" w:themeFillShade="80"/>
            <w:vAlign w:val="center"/>
          </w:tcPr>
          <w:p w:rsidR="00C35EBE" w:rsidRPr="00646601" w:rsidRDefault="00C35EBE" w:rsidP="0041749E">
            <w:pPr>
              <w:spacing w:after="0" w:line="240" w:lineRule="auto"/>
              <w:rPr>
                <w:rFonts w:asciiTheme="minorHAnsi" w:hAnsiTheme="minorHAnsi" w:cs="Arial"/>
                <w:color w:val="000000"/>
                <w:lang w:bidi="ar-SA"/>
              </w:rPr>
            </w:pPr>
            <w:r w:rsidRPr="00646601">
              <w:rPr>
                <w:rFonts w:asciiTheme="minorHAnsi" w:hAnsiTheme="minorHAnsi" w:cs="Arial"/>
                <w:b/>
                <w:bCs/>
                <w:color w:val="FFFFFF" w:themeColor="background1"/>
                <w:lang w:bidi="ar-SA"/>
              </w:rPr>
              <w:t>LIMIT TYPE</w:t>
            </w:r>
          </w:p>
        </w:tc>
      </w:tr>
      <w:tr w:rsidR="00C35EBE" w:rsidRPr="00646601" w:rsidTr="00C96DA0">
        <w:trPr>
          <w:trHeight w:val="16"/>
        </w:trPr>
        <w:tc>
          <w:tcPr>
            <w:tcW w:w="5000" w:type="pct"/>
            <w:gridSpan w:val="4"/>
            <w:shd w:val="clear" w:color="auto" w:fill="D9D9D9" w:themeFill="background1" w:themeFillShade="D9"/>
          </w:tcPr>
          <w:p w:rsidR="00C35EBE" w:rsidRPr="00646601" w:rsidRDefault="00C35EBE" w:rsidP="00B16C1D">
            <w:pPr>
              <w:spacing w:after="0" w:line="300" w:lineRule="auto"/>
              <w:rPr>
                <w:rFonts w:asciiTheme="minorHAnsi" w:hAnsiTheme="minorHAnsi"/>
                <w:b/>
                <w:color w:val="000000"/>
              </w:rPr>
            </w:pPr>
            <w:r w:rsidRPr="00646601">
              <w:rPr>
                <w:rFonts w:asciiTheme="minorHAnsi" w:hAnsiTheme="minorHAnsi"/>
                <w:b/>
                <w:color w:val="000000"/>
              </w:rPr>
              <w:t>6</w:t>
            </w:r>
            <w:r>
              <w:rPr>
                <w:rFonts w:asciiTheme="minorHAnsi" w:hAnsiTheme="minorHAnsi"/>
                <w:b/>
                <w:color w:val="000000"/>
              </w:rPr>
              <w:t>0</w:t>
            </w:r>
            <w:r w:rsidRPr="00646601">
              <w:rPr>
                <w:rFonts w:asciiTheme="minorHAnsi" w:hAnsiTheme="minorHAnsi"/>
                <w:b/>
                <w:color w:val="000000"/>
              </w:rPr>
              <w:t>+ days past due - Actuals</w:t>
            </w:r>
          </w:p>
        </w:tc>
      </w:tr>
      <w:tr w:rsidR="00C35EBE" w:rsidRPr="00646601" w:rsidTr="00C77E5E">
        <w:trPr>
          <w:trHeight w:val="16"/>
        </w:trPr>
        <w:tc>
          <w:tcPr>
            <w:tcW w:w="2113" w:type="pct"/>
          </w:tcPr>
          <w:p w:rsidR="00C35EBE" w:rsidRPr="00646601" w:rsidRDefault="00C35EBE" w:rsidP="0003549B">
            <w:pPr>
              <w:spacing w:after="0" w:line="300" w:lineRule="auto"/>
              <w:rPr>
                <w:rFonts w:asciiTheme="minorHAnsi" w:hAnsiTheme="minorHAnsi"/>
                <w:color w:val="000000"/>
              </w:rPr>
            </w:pPr>
            <w:r w:rsidRPr="00646601">
              <w:rPr>
                <w:rFonts w:asciiTheme="minorHAnsi" w:hAnsiTheme="minorHAnsi"/>
                <w:color w:val="000000"/>
              </w:rPr>
              <w:t>SBNA Retail</w:t>
            </w:r>
          </w:p>
        </w:tc>
        <w:tc>
          <w:tcPr>
            <w:tcW w:w="919" w:type="pct"/>
          </w:tcPr>
          <w:p w:rsidR="00C35EBE" w:rsidRPr="00646601" w:rsidRDefault="00C35EBE" w:rsidP="0003549B">
            <w:pPr>
              <w:spacing w:after="0" w:line="300" w:lineRule="auto"/>
              <w:rPr>
                <w:rFonts w:asciiTheme="minorHAnsi" w:hAnsiTheme="minorHAnsi"/>
                <w:b/>
                <w:color w:val="000000"/>
              </w:rPr>
            </w:pPr>
            <w:r w:rsidRPr="00646601">
              <w:rPr>
                <w:rFonts w:asciiTheme="minorHAnsi" w:hAnsiTheme="minorHAnsi"/>
                <w:b/>
                <w:color w:val="000000"/>
              </w:rPr>
              <w:t>5.0%</w:t>
            </w:r>
          </w:p>
        </w:tc>
        <w:tc>
          <w:tcPr>
            <w:tcW w:w="919" w:type="pct"/>
          </w:tcPr>
          <w:p w:rsidR="00C35EBE" w:rsidRPr="00646601" w:rsidRDefault="00C35EBE" w:rsidP="0003549B">
            <w:pPr>
              <w:spacing w:after="0" w:line="300" w:lineRule="auto"/>
              <w:rPr>
                <w:rFonts w:asciiTheme="minorHAnsi" w:hAnsiTheme="minorHAnsi"/>
                <w:b/>
                <w:color w:val="000000"/>
              </w:rPr>
            </w:pPr>
            <w:r w:rsidRPr="00646601">
              <w:rPr>
                <w:rFonts w:asciiTheme="minorHAnsi" w:hAnsiTheme="minorHAnsi"/>
                <w:b/>
                <w:color w:val="000000"/>
              </w:rPr>
              <w:t>7.5%</w:t>
            </w:r>
          </w:p>
        </w:tc>
        <w:tc>
          <w:tcPr>
            <w:tcW w:w="1049" w:type="pct"/>
          </w:tcPr>
          <w:p w:rsidR="00C35EBE" w:rsidRPr="00646601" w:rsidRDefault="00C35EBE"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C35EBE" w:rsidRPr="00646601" w:rsidTr="00C77E5E">
        <w:trPr>
          <w:trHeight w:val="16"/>
        </w:trPr>
        <w:tc>
          <w:tcPr>
            <w:tcW w:w="5000" w:type="pct"/>
            <w:gridSpan w:val="4"/>
            <w:shd w:val="clear" w:color="auto" w:fill="D9D9D9" w:themeFill="background1" w:themeFillShade="D9"/>
          </w:tcPr>
          <w:p w:rsidR="00C35EBE" w:rsidRPr="00646601" w:rsidRDefault="00C35EBE" w:rsidP="0003549B">
            <w:pPr>
              <w:spacing w:after="0" w:line="300" w:lineRule="auto"/>
              <w:rPr>
                <w:rFonts w:asciiTheme="minorHAnsi" w:hAnsiTheme="minorHAnsi"/>
                <w:b/>
                <w:color w:val="000000"/>
              </w:rPr>
            </w:pPr>
            <w:r w:rsidRPr="00646601">
              <w:rPr>
                <w:rFonts w:asciiTheme="minorHAnsi" w:hAnsiTheme="minorHAnsi"/>
                <w:b/>
                <w:color w:val="000000"/>
              </w:rPr>
              <w:t>Portfolio concentration measures - Actuals</w:t>
            </w:r>
          </w:p>
        </w:tc>
      </w:tr>
      <w:tr w:rsidR="00C35EBE" w:rsidRPr="00646601" w:rsidTr="00C77E5E">
        <w:trPr>
          <w:trHeight w:val="16"/>
        </w:trPr>
        <w:tc>
          <w:tcPr>
            <w:tcW w:w="2113" w:type="pct"/>
          </w:tcPr>
          <w:p w:rsidR="00C35EBE" w:rsidRPr="00646601" w:rsidRDefault="00C35EBE" w:rsidP="009B125A">
            <w:pPr>
              <w:spacing w:after="0" w:line="300" w:lineRule="auto"/>
              <w:rPr>
                <w:rFonts w:asciiTheme="minorHAnsi" w:hAnsiTheme="minorHAnsi"/>
                <w:color w:val="000000"/>
              </w:rPr>
            </w:pPr>
            <w:r>
              <w:rPr>
                <w:rFonts w:asciiTheme="minorHAnsi" w:hAnsiTheme="minorHAnsi"/>
                <w:color w:val="000000"/>
              </w:rPr>
              <w:t># of counterparties with Santander Risk Rating (internal) &lt; 5.0 and exposure &gt; $100MM</w:t>
            </w:r>
          </w:p>
        </w:tc>
        <w:tc>
          <w:tcPr>
            <w:tcW w:w="919" w:type="pct"/>
          </w:tcPr>
          <w:p w:rsidR="00C35EBE" w:rsidRPr="00646601" w:rsidRDefault="00C35EBE" w:rsidP="0003549B">
            <w:pPr>
              <w:spacing w:after="0" w:line="300" w:lineRule="auto"/>
              <w:rPr>
                <w:rFonts w:asciiTheme="minorHAnsi" w:hAnsiTheme="minorHAnsi"/>
                <w:b/>
                <w:color w:val="000000"/>
              </w:rPr>
            </w:pPr>
            <w:r w:rsidRPr="00646601">
              <w:rPr>
                <w:rFonts w:asciiTheme="minorHAnsi" w:hAnsiTheme="minorHAnsi"/>
                <w:b/>
                <w:color w:val="000000"/>
              </w:rPr>
              <w:t>N/A</w:t>
            </w:r>
          </w:p>
        </w:tc>
        <w:tc>
          <w:tcPr>
            <w:tcW w:w="919" w:type="pct"/>
          </w:tcPr>
          <w:p w:rsidR="00C35EBE" w:rsidRPr="00646601" w:rsidRDefault="00C35EBE" w:rsidP="0003549B">
            <w:pPr>
              <w:spacing w:after="0" w:line="300" w:lineRule="auto"/>
              <w:rPr>
                <w:rFonts w:asciiTheme="minorHAnsi" w:hAnsiTheme="minorHAnsi"/>
                <w:b/>
                <w:color w:val="000000"/>
              </w:rPr>
            </w:pPr>
            <w:r>
              <w:rPr>
                <w:rFonts w:asciiTheme="minorHAnsi" w:hAnsiTheme="minorHAnsi"/>
                <w:b/>
                <w:color w:val="000000"/>
              </w:rPr>
              <w:t>0</w:t>
            </w:r>
          </w:p>
        </w:tc>
        <w:tc>
          <w:tcPr>
            <w:tcW w:w="1049" w:type="pct"/>
          </w:tcPr>
          <w:p w:rsidR="00C35EBE" w:rsidRPr="00646601" w:rsidRDefault="00C35EBE"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C35EBE" w:rsidRPr="00646601" w:rsidTr="00C77E5E">
        <w:trPr>
          <w:trHeight w:val="16"/>
        </w:trPr>
        <w:tc>
          <w:tcPr>
            <w:tcW w:w="2113" w:type="pct"/>
            <w:shd w:val="clear" w:color="auto" w:fill="auto"/>
          </w:tcPr>
          <w:p w:rsidR="00C35EBE" w:rsidRPr="00A134FB" w:rsidRDefault="00C35EBE" w:rsidP="00646601">
            <w:pPr>
              <w:spacing w:after="0" w:line="300" w:lineRule="auto"/>
              <w:rPr>
                <w:rFonts w:asciiTheme="minorHAnsi" w:hAnsiTheme="minorHAnsi"/>
                <w:color w:val="000000"/>
              </w:rPr>
            </w:pPr>
            <w:r w:rsidRPr="00A134FB">
              <w:rPr>
                <w:rFonts w:asciiTheme="minorHAnsi" w:hAnsiTheme="minorHAnsi"/>
                <w:color w:val="000000"/>
              </w:rPr>
              <w:t>Industry exposure (by OCC group)</w:t>
            </w:r>
          </w:p>
        </w:tc>
        <w:tc>
          <w:tcPr>
            <w:tcW w:w="919" w:type="pct"/>
            <w:shd w:val="clear" w:color="auto" w:fill="auto"/>
          </w:tcPr>
          <w:p w:rsidR="00C35EBE" w:rsidRPr="00646601" w:rsidRDefault="00C35EBE" w:rsidP="0003549B">
            <w:pPr>
              <w:spacing w:after="0" w:line="300" w:lineRule="auto"/>
              <w:rPr>
                <w:rFonts w:asciiTheme="minorHAnsi" w:hAnsiTheme="minorHAnsi"/>
                <w:b/>
                <w:color w:val="000000"/>
              </w:rPr>
            </w:pPr>
            <w:r>
              <w:rPr>
                <w:rFonts w:asciiTheme="minorHAnsi" w:hAnsiTheme="minorHAnsi"/>
                <w:b/>
                <w:color w:val="000000"/>
              </w:rPr>
              <w:t>$4.5BN</w:t>
            </w:r>
          </w:p>
        </w:tc>
        <w:tc>
          <w:tcPr>
            <w:tcW w:w="919" w:type="pct"/>
            <w:shd w:val="clear" w:color="auto" w:fill="auto"/>
          </w:tcPr>
          <w:p w:rsidR="00C35EBE" w:rsidRPr="00646601" w:rsidRDefault="00C35EBE" w:rsidP="0003549B">
            <w:pPr>
              <w:spacing w:after="0" w:line="300" w:lineRule="auto"/>
              <w:rPr>
                <w:rFonts w:asciiTheme="minorHAnsi" w:hAnsiTheme="minorHAnsi"/>
                <w:b/>
                <w:color w:val="000000"/>
              </w:rPr>
            </w:pPr>
            <w:r>
              <w:rPr>
                <w:rFonts w:asciiTheme="minorHAnsi" w:hAnsiTheme="minorHAnsi"/>
                <w:b/>
                <w:color w:val="000000"/>
              </w:rPr>
              <w:t>$5.0BN</w:t>
            </w:r>
          </w:p>
        </w:tc>
        <w:tc>
          <w:tcPr>
            <w:tcW w:w="1049" w:type="pct"/>
            <w:shd w:val="clear" w:color="auto" w:fill="auto"/>
          </w:tcPr>
          <w:p w:rsidR="00C35EBE" w:rsidRPr="00646601" w:rsidRDefault="00C35EBE" w:rsidP="0003549B">
            <w:pPr>
              <w:spacing w:after="0" w:line="300" w:lineRule="auto"/>
              <w:rPr>
                <w:rFonts w:asciiTheme="minorHAnsi" w:hAnsiTheme="minorHAnsi"/>
                <w:b/>
                <w:color w:val="000000"/>
              </w:rPr>
            </w:pPr>
            <w:r>
              <w:rPr>
                <w:rFonts w:asciiTheme="minorHAnsi" w:hAnsiTheme="minorHAnsi"/>
                <w:b/>
                <w:color w:val="000000"/>
              </w:rPr>
              <w:t>Ceiling</w:t>
            </w:r>
          </w:p>
        </w:tc>
      </w:tr>
      <w:tr w:rsidR="00C35EBE" w:rsidRPr="00646601" w:rsidTr="00C77E5E">
        <w:trPr>
          <w:trHeight w:val="16"/>
        </w:trPr>
        <w:tc>
          <w:tcPr>
            <w:tcW w:w="2113" w:type="pct"/>
            <w:shd w:val="clear" w:color="auto" w:fill="auto"/>
          </w:tcPr>
          <w:p w:rsidR="00C35EBE" w:rsidRPr="00D76183" w:rsidRDefault="00C35EBE" w:rsidP="00646601">
            <w:pPr>
              <w:spacing w:after="0" w:line="300" w:lineRule="auto"/>
              <w:rPr>
                <w:rFonts w:asciiTheme="minorHAnsi" w:hAnsiTheme="minorHAnsi"/>
                <w:color w:val="000000"/>
                <w:lang w:val="es-ES"/>
              </w:rPr>
            </w:pPr>
            <w:r w:rsidRPr="00D76183">
              <w:rPr>
                <w:rFonts w:asciiTheme="minorHAnsi" w:hAnsiTheme="minorHAnsi"/>
                <w:color w:val="000000"/>
                <w:lang w:val="es-ES"/>
              </w:rPr>
              <w:t xml:space="preserve">CRE </w:t>
            </w:r>
            <w:proofErr w:type="spellStart"/>
            <w:r w:rsidRPr="00D76183">
              <w:rPr>
                <w:rFonts w:asciiTheme="minorHAnsi" w:hAnsiTheme="minorHAnsi"/>
                <w:color w:val="000000"/>
                <w:lang w:val="es-ES"/>
              </w:rPr>
              <w:t>exposure</w:t>
            </w:r>
            <w:proofErr w:type="spellEnd"/>
            <w:r w:rsidRPr="00D76183">
              <w:rPr>
                <w:rFonts w:asciiTheme="minorHAnsi" w:hAnsiTheme="minorHAnsi"/>
                <w:color w:val="000000"/>
                <w:lang w:val="es-ES"/>
              </w:rPr>
              <w:t xml:space="preserve"> (excl. </w:t>
            </w:r>
            <w:proofErr w:type="spellStart"/>
            <w:r w:rsidRPr="00D76183">
              <w:rPr>
                <w:rFonts w:asciiTheme="minorHAnsi" w:hAnsiTheme="minorHAnsi"/>
                <w:color w:val="000000"/>
                <w:lang w:val="es-ES"/>
              </w:rPr>
              <w:t>Multifamily</w:t>
            </w:r>
            <w:proofErr w:type="spellEnd"/>
            <w:r w:rsidRPr="00D76183">
              <w:rPr>
                <w:rFonts w:asciiTheme="minorHAnsi" w:hAnsiTheme="minorHAnsi"/>
                <w:color w:val="000000"/>
                <w:lang w:val="es-ES"/>
              </w:rPr>
              <w:t>)</w:t>
            </w:r>
          </w:p>
        </w:tc>
        <w:tc>
          <w:tcPr>
            <w:tcW w:w="919" w:type="pct"/>
            <w:shd w:val="clear" w:color="auto" w:fill="auto"/>
          </w:tcPr>
          <w:p w:rsidR="00C35EBE" w:rsidRPr="00646601" w:rsidRDefault="00C35EBE" w:rsidP="0003549B">
            <w:pPr>
              <w:spacing w:after="0" w:line="300" w:lineRule="auto"/>
              <w:rPr>
                <w:rFonts w:asciiTheme="minorHAnsi" w:hAnsiTheme="minorHAnsi"/>
                <w:b/>
                <w:color w:val="000000"/>
              </w:rPr>
            </w:pPr>
            <w:r w:rsidRPr="00646601">
              <w:rPr>
                <w:rFonts w:asciiTheme="minorHAnsi" w:hAnsiTheme="minorHAnsi"/>
                <w:b/>
                <w:color w:val="000000"/>
              </w:rPr>
              <w:t>$10.0BN</w:t>
            </w:r>
          </w:p>
        </w:tc>
        <w:tc>
          <w:tcPr>
            <w:tcW w:w="919" w:type="pct"/>
            <w:shd w:val="clear" w:color="auto" w:fill="auto"/>
          </w:tcPr>
          <w:p w:rsidR="00C35EBE" w:rsidRPr="00646601" w:rsidRDefault="00C35EBE" w:rsidP="0003549B">
            <w:pPr>
              <w:spacing w:after="0" w:line="300" w:lineRule="auto"/>
              <w:rPr>
                <w:rFonts w:asciiTheme="minorHAnsi" w:hAnsiTheme="minorHAnsi"/>
                <w:b/>
                <w:color w:val="000000"/>
              </w:rPr>
            </w:pPr>
            <w:r w:rsidRPr="00646601">
              <w:rPr>
                <w:rFonts w:asciiTheme="minorHAnsi" w:hAnsiTheme="minorHAnsi"/>
                <w:b/>
                <w:color w:val="000000"/>
              </w:rPr>
              <w:t>$10.5BN</w:t>
            </w:r>
          </w:p>
        </w:tc>
        <w:tc>
          <w:tcPr>
            <w:tcW w:w="1049" w:type="pct"/>
            <w:shd w:val="clear" w:color="auto" w:fill="auto"/>
          </w:tcPr>
          <w:p w:rsidR="00C35EBE" w:rsidRPr="00646601" w:rsidRDefault="00C35EBE"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C35EBE" w:rsidRPr="00646601" w:rsidTr="00C77E5E">
        <w:trPr>
          <w:trHeight w:val="16"/>
        </w:trPr>
        <w:tc>
          <w:tcPr>
            <w:tcW w:w="2113" w:type="pct"/>
            <w:shd w:val="clear" w:color="auto" w:fill="auto"/>
          </w:tcPr>
          <w:p w:rsidR="00C35EBE" w:rsidRPr="00646601" w:rsidRDefault="00C35EBE" w:rsidP="00646601">
            <w:pPr>
              <w:spacing w:after="0" w:line="300" w:lineRule="auto"/>
              <w:rPr>
                <w:rFonts w:asciiTheme="minorHAnsi" w:hAnsiTheme="minorHAnsi"/>
                <w:color w:val="000000"/>
              </w:rPr>
            </w:pPr>
            <w:r w:rsidRPr="00646601">
              <w:rPr>
                <w:rFonts w:asciiTheme="minorHAnsi" w:hAnsiTheme="minorHAnsi"/>
                <w:color w:val="000000"/>
              </w:rPr>
              <w:t>Multifamily exposure</w:t>
            </w:r>
          </w:p>
        </w:tc>
        <w:tc>
          <w:tcPr>
            <w:tcW w:w="919" w:type="pct"/>
            <w:shd w:val="clear" w:color="auto" w:fill="auto"/>
          </w:tcPr>
          <w:p w:rsidR="00C35EBE" w:rsidRPr="00646601" w:rsidRDefault="00C35EBE" w:rsidP="0068618F">
            <w:pPr>
              <w:spacing w:after="0" w:line="300" w:lineRule="auto"/>
              <w:rPr>
                <w:rFonts w:asciiTheme="minorHAnsi" w:hAnsiTheme="minorHAnsi"/>
                <w:b/>
                <w:color w:val="000000"/>
              </w:rPr>
            </w:pPr>
            <w:r w:rsidRPr="00646601">
              <w:rPr>
                <w:rFonts w:asciiTheme="minorHAnsi" w:hAnsiTheme="minorHAnsi"/>
                <w:b/>
                <w:color w:val="000000"/>
              </w:rPr>
              <w:t>$10.</w:t>
            </w:r>
            <w:r w:rsidR="0068618F">
              <w:rPr>
                <w:rFonts w:asciiTheme="minorHAnsi" w:hAnsiTheme="minorHAnsi"/>
                <w:b/>
                <w:color w:val="000000"/>
              </w:rPr>
              <w:t>5</w:t>
            </w:r>
            <w:r w:rsidRPr="00646601">
              <w:rPr>
                <w:rFonts w:asciiTheme="minorHAnsi" w:hAnsiTheme="minorHAnsi"/>
                <w:b/>
                <w:color w:val="000000"/>
              </w:rPr>
              <w:t>BN</w:t>
            </w:r>
          </w:p>
        </w:tc>
        <w:tc>
          <w:tcPr>
            <w:tcW w:w="919" w:type="pct"/>
            <w:shd w:val="clear" w:color="auto" w:fill="auto"/>
          </w:tcPr>
          <w:p w:rsidR="00C35EBE" w:rsidRPr="00646601" w:rsidRDefault="00C35EBE" w:rsidP="0068618F">
            <w:pPr>
              <w:spacing w:after="0" w:line="300" w:lineRule="auto"/>
              <w:rPr>
                <w:rFonts w:asciiTheme="minorHAnsi" w:hAnsiTheme="minorHAnsi"/>
                <w:b/>
                <w:color w:val="000000"/>
              </w:rPr>
            </w:pPr>
            <w:r w:rsidRPr="00646601">
              <w:rPr>
                <w:rFonts w:asciiTheme="minorHAnsi" w:hAnsiTheme="minorHAnsi"/>
                <w:b/>
                <w:color w:val="000000"/>
              </w:rPr>
              <w:t>$1</w:t>
            </w:r>
            <w:r w:rsidR="0068618F">
              <w:rPr>
                <w:rFonts w:asciiTheme="minorHAnsi" w:hAnsiTheme="minorHAnsi"/>
                <w:b/>
                <w:color w:val="000000"/>
              </w:rPr>
              <w:t>1</w:t>
            </w:r>
            <w:r w:rsidRPr="00646601">
              <w:rPr>
                <w:rFonts w:asciiTheme="minorHAnsi" w:hAnsiTheme="minorHAnsi"/>
                <w:b/>
                <w:color w:val="000000"/>
              </w:rPr>
              <w:t>.</w:t>
            </w:r>
            <w:r w:rsidR="0068618F">
              <w:rPr>
                <w:rFonts w:asciiTheme="minorHAnsi" w:hAnsiTheme="minorHAnsi"/>
                <w:b/>
                <w:color w:val="000000"/>
              </w:rPr>
              <w:t>0</w:t>
            </w:r>
            <w:r w:rsidRPr="00646601">
              <w:rPr>
                <w:rFonts w:asciiTheme="minorHAnsi" w:hAnsiTheme="minorHAnsi"/>
                <w:b/>
                <w:color w:val="000000"/>
              </w:rPr>
              <w:t>BN</w:t>
            </w:r>
          </w:p>
        </w:tc>
        <w:tc>
          <w:tcPr>
            <w:tcW w:w="1049" w:type="pct"/>
            <w:shd w:val="clear" w:color="auto" w:fill="auto"/>
          </w:tcPr>
          <w:p w:rsidR="00C35EBE" w:rsidRPr="00646601" w:rsidRDefault="00C35EBE"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C35EBE" w:rsidRPr="00646601" w:rsidTr="00C77E5E">
        <w:trPr>
          <w:trHeight w:val="16"/>
        </w:trPr>
        <w:tc>
          <w:tcPr>
            <w:tcW w:w="2113" w:type="pct"/>
            <w:shd w:val="clear" w:color="auto" w:fill="auto"/>
          </w:tcPr>
          <w:p w:rsidR="00C35EBE" w:rsidRPr="00646601" w:rsidRDefault="00C35EBE" w:rsidP="00646601">
            <w:pPr>
              <w:spacing w:after="0" w:line="300" w:lineRule="auto"/>
              <w:rPr>
                <w:rFonts w:asciiTheme="minorHAnsi" w:hAnsiTheme="minorHAnsi"/>
                <w:color w:val="000000"/>
              </w:rPr>
            </w:pPr>
            <w:r w:rsidRPr="00646601">
              <w:rPr>
                <w:rFonts w:asciiTheme="minorHAnsi" w:hAnsiTheme="minorHAnsi"/>
                <w:color w:val="000000"/>
              </w:rPr>
              <w:t>Single obligor exposure</w:t>
            </w:r>
          </w:p>
        </w:tc>
        <w:tc>
          <w:tcPr>
            <w:tcW w:w="919" w:type="pct"/>
            <w:shd w:val="clear" w:color="auto" w:fill="auto"/>
          </w:tcPr>
          <w:p w:rsidR="00C35EBE" w:rsidRPr="00646601" w:rsidRDefault="00C35EBE" w:rsidP="0003549B">
            <w:pPr>
              <w:spacing w:after="0" w:line="300" w:lineRule="auto"/>
              <w:rPr>
                <w:rFonts w:asciiTheme="minorHAnsi" w:hAnsiTheme="minorHAnsi"/>
                <w:b/>
                <w:color w:val="000000"/>
              </w:rPr>
            </w:pPr>
            <w:r w:rsidRPr="00646601">
              <w:rPr>
                <w:rFonts w:asciiTheme="minorHAnsi" w:hAnsiTheme="minorHAnsi"/>
                <w:b/>
                <w:color w:val="000000"/>
              </w:rPr>
              <w:t>N/A</w:t>
            </w:r>
          </w:p>
        </w:tc>
        <w:tc>
          <w:tcPr>
            <w:tcW w:w="919" w:type="pct"/>
            <w:shd w:val="clear" w:color="auto" w:fill="auto"/>
          </w:tcPr>
          <w:p w:rsidR="00C35EBE" w:rsidRPr="00646601" w:rsidRDefault="00C35EBE" w:rsidP="0003549B">
            <w:pPr>
              <w:spacing w:after="0" w:line="300" w:lineRule="auto"/>
              <w:rPr>
                <w:rFonts w:asciiTheme="minorHAnsi" w:hAnsiTheme="minorHAnsi"/>
                <w:b/>
                <w:color w:val="000000"/>
              </w:rPr>
            </w:pPr>
            <w:r w:rsidRPr="00646601">
              <w:rPr>
                <w:rFonts w:asciiTheme="minorHAnsi" w:hAnsiTheme="minorHAnsi"/>
                <w:b/>
                <w:color w:val="000000"/>
              </w:rPr>
              <w:t>$500MM</w:t>
            </w:r>
          </w:p>
        </w:tc>
        <w:tc>
          <w:tcPr>
            <w:tcW w:w="1049" w:type="pct"/>
            <w:shd w:val="clear" w:color="auto" w:fill="auto"/>
          </w:tcPr>
          <w:p w:rsidR="00C35EBE" w:rsidRPr="00646601" w:rsidRDefault="00C35EBE"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C35EBE" w:rsidRPr="00646601" w:rsidTr="00C77E5E">
        <w:trPr>
          <w:trHeight w:val="16"/>
        </w:trPr>
        <w:tc>
          <w:tcPr>
            <w:tcW w:w="2113" w:type="pct"/>
            <w:shd w:val="clear" w:color="auto" w:fill="auto"/>
          </w:tcPr>
          <w:p w:rsidR="00C35EBE" w:rsidRPr="00646601" w:rsidRDefault="00C35EBE" w:rsidP="00646601">
            <w:pPr>
              <w:spacing w:after="0" w:line="300" w:lineRule="auto"/>
              <w:rPr>
                <w:rFonts w:asciiTheme="minorHAnsi" w:hAnsiTheme="minorHAnsi"/>
                <w:color w:val="000000"/>
              </w:rPr>
            </w:pPr>
            <w:r w:rsidRPr="00646601">
              <w:rPr>
                <w:rFonts w:asciiTheme="minorHAnsi" w:hAnsiTheme="minorHAnsi"/>
                <w:color w:val="000000"/>
              </w:rPr>
              <w:t>Top 20 obligors exposure</w:t>
            </w:r>
          </w:p>
        </w:tc>
        <w:tc>
          <w:tcPr>
            <w:tcW w:w="919" w:type="pct"/>
            <w:shd w:val="clear" w:color="auto" w:fill="auto"/>
          </w:tcPr>
          <w:p w:rsidR="00C35EBE" w:rsidRPr="00646601" w:rsidRDefault="00C35EBE" w:rsidP="0003549B">
            <w:pPr>
              <w:spacing w:after="0" w:line="300" w:lineRule="auto"/>
              <w:rPr>
                <w:rFonts w:asciiTheme="minorHAnsi" w:hAnsiTheme="minorHAnsi"/>
                <w:b/>
                <w:color w:val="000000"/>
              </w:rPr>
            </w:pPr>
            <w:r w:rsidRPr="00646601">
              <w:rPr>
                <w:rFonts w:asciiTheme="minorHAnsi" w:hAnsiTheme="minorHAnsi"/>
                <w:b/>
                <w:color w:val="000000"/>
              </w:rPr>
              <w:t>$7.0BN</w:t>
            </w:r>
          </w:p>
        </w:tc>
        <w:tc>
          <w:tcPr>
            <w:tcW w:w="919" w:type="pct"/>
            <w:shd w:val="clear" w:color="auto" w:fill="auto"/>
          </w:tcPr>
          <w:p w:rsidR="00C35EBE" w:rsidRPr="00646601" w:rsidRDefault="00C35EBE" w:rsidP="0003549B">
            <w:pPr>
              <w:spacing w:after="0" w:line="300" w:lineRule="auto"/>
              <w:rPr>
                <w:rFonts w:asciiTheme="minorHAnsi" w:hAnsiTheme="minorHAnsi"/>
                <w:b/>
                <w:color w:val="000000"/>
              </w:rPr>
            </w:pPr>
            <w:r w:rsidRPr="00646601">
              <w:rPr>
                <w:rFonts w:asciiTheme="minorHAnsi" w:hAnsiTheme="minorHAnsi"/>
                <w:b/>
                <w:color w:val="000000"/>
              </w:rPr>
              <w:t>$8.0BN</w:t>
            </w:r>
          </w:p>
        </w:tc>
        <w:tc>
          <w:tcPr>
            <w:tcW w:w="1049" w:type="pct"/>
            <w:shd w:val="clear" w:color="auto" w:fill="auto"/>
          </w:tcPr>
          <w:p w:rsidR="00C35EBE" w:rsidRPr="00646601" w:rsidRDefault="00C35EBE"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bl>
    <w:p w:rsidR="004D69AD" w:rsidRDefault="004D69AD">
      <w:pPr>
        <w:spacing w:after="0" w:line="240" w:lineRule="auto"/>
        <w:rPr>
          <w:rFonts w:asciiTheme="minorHAnsi" w:hAnsiTheme="minorHAnsi"/>
          <w:szCs w:val="20"/>
        </w:rPr>
      </w:pPr>
      <w:r>
        <w:rPr>
          <w:rFonts w:asciiTheme="minorHAnsi" w:hAnsiTheme="minorHAnsi"/>
          <w:szCs w:val="20"/>
        </w:rPr>
        <w:br w:type="page"/>
      </w:r>
    </w:p>
    <w:tbl>
      <w:tblPr>
        <w:tblStyle w:val="TableGrid"/>
        <w:tblW w:w="5367" w:type="pct"/>
        <w:tblInd w:w="-605" w:type="dxa"/>
        <w:tblLayout w:type="fixed"/>
        <w:tblCellMar>
          <w:left w:w="43" w:type="dxa"/>
          <w:right w:w="0" w:type="dxa"/>
        </w:tblCellMar>
        <w:tblLook w:val="04A0" w:firstRow="1" w:lastRow="0" w:firstColumn="1" w:lastColumn="0" w:noHBand="0" w:noVBand="1"/>
      </w:tblPr>
      <w:tblGrid>
        <w:gridCol w:w="4329"/>
        <w:gridCol w:w="1882"/>
        <w:gridCol w:w="1882"/>
        <w:gridCol w:w="2006"/>
      </w:tblGrid>
      <w:tr w:rsidR="00F82499" w:rsidRPr="00C71EE2" w:rsidTr="008A219D">
        <w:trPr>
          <w:cantSplit/>
          <w:trHeight w:val="127"/>
          <w:tblHeader/>
        </w:trPr>
        <w:tc>
          <w:tcPr>
            <w:tcW w:w="5000" w:type="pct"/>
            <w:gridSpan w:val="4"/>
            <w:tcBorders>
              <w:bottom w:val="single" w:sz="4" w:space="0" w:color="auto"/>
            </w:tcBorders>
            <w:shd w:val="clear" w:color="auto" w:fill="FF0000"/>
            <w:vAlign w:val="center"/>
          </w:tcPr>
          <w:p w:rsidR="00F82499" w:rsidRPr="00C71EE2" w:rsidRDefault="00B16C1D" w:rsidP="0071467E">
            <w:pPr>
              <w:spacing w:after="0" w:line="240" w:lineRule="auto"/>
              <w:jc w:val="center"/>
              <w:rPr>
                <w:rFonts w:asciiTheme="minorHAnsi" w:hAnsiTheme="minorHAnsi" w:cs="Arial"/>
                <w:b/>
                <w:bCs/>
                <w:color w:val="FFFFFF" w:themeColor="background1"/>
                <w:sz w:val="28"/>
                <w:szCs w:val="18"/>
                <w:lang w:bidi="ar-SA"/>
              </w:rPr>
            </w:pPr>
            <w:r>
              <w:rPr>
                <w:rFonts w:asciiTheme="minorHAnsi" w:hAnsiTheme="minorHAnsi" w:cs="Arial"/>
                <w:b/>
                <w:color w:val="FFFFFF" w:themeColor="background1"/>
                <w:sz w:val="28"/>
                <w:szCs w:val="18"/>
              </w:rPr>
              <w:t>3</w:t>
            </w:r>
            <w:r w:rsidR="00F82499" w:rsidRPr="00C71EE2">
              <w:rPr>
                <w:rFonts w:asciiTheme="minorHAnsi" w:hAnsiTheme="minorHAnsi" w:cs="Arial"/>
                <w:b/>
                <w:color w:val="FFFFFF" w:themeColor="background1"/>
                <w:sz w:val="28"/>
                <w:szCs w:val="18"/>
              </w:rPr>
              <w:t>. Liquidity</w:t>
            </w:r>
            <w:r w:rsidR="00D746E5">
              <w:rPr>
                <w:rFonts w:asciiTheme="minorHAnsi" w:hAnsiTheme="minorHAnsi" w:cs="Arial"/>
                <w:b/>
                <w:color w:val="FFFFFF" w:themeColor="background1"/>
                <w:sz w:val="28"/>
                <w:szCs w:val="18"/>
              </w:rPr>
              <w:t xml:space="preserve"> / Funding</w:t>
            </w:r>
            <w:r w:rsidR="00F82499" w:rsidRPr="00C71EE2">
              <w:rPr>
                <w:rFonts w:asciiTheme="minorHAnsi" w:hAnsiTheme="minorHAnsi" w:cs="Arial"/>
                <w:b/>
                <w:color w:val="FFFFFF" w:themeColor="background1"/>
                <w:sz w:val="28"/>
                <w:szCs w:val="18"/>
              </w:rPr>
              <w:t xml:space="preserve"> Risk</w:t>
            </w:r>
          </w:p>
        </w:tc>
      </w:tr>
      <w:tr w:rsidR="008A219D" w:rsidRPr="00D970D3" w:rsidTr="008A219D">
        <w:tblPrEx>
          <w:tblCellMar>
            <w:top w:w="43" w:type="dxa"/>
            <w:bottom w:w="43" w:type="dxa"/>
            <w:right w:w="115" w:type="dxa"/>
          </w:tblCellMar>
        </w:tblPrEx>
        <w:trPr>
          <w:cantSplit/>
          <w:trHeight w:val="127"/>
          <w:tblHeader/>
        </w:trPr>
        <w:tc>
          <w:tcPr>
            <w:tcW w:w="5000" w:type="pct"/>
            <w:gridSpan w:val="4"/>
            <w:tcBorders>
              <w:bottom w:val="single" w:sz="4" w:space="0" w:color="auto"/>
            </w:tcBorders>
            <w:shd w:val="clear" w:color="auto" w:fill="D9D9D9" w:themeFill="background1" w:themeFillShade="D9"/>
            <w:vAlign w:val="center"/>
          </w:tcPr>
          <w:p w:rsidR="008A219D" w:rsidRPr="008A219D" w:rsidRDefault="008A219D" w:rsidP="0041749E">
            <w:pPr>
              <w:spacing w:after="0" w:line="240" w:lineRule="auto"/>
              <w:rPr>
                <w:rFonts w:asciiTheme="minorHAnsi" w:hAnsiTheme="minorHAnsi" w:cs="Arial"/>
                <w:b/>
                <w:bCs/>
                <w:lang w:bidi="ar-SA"/>
              </w:rPr>
            </w:pPr>
            <w:r w:rsidRPr="008A219D">
              <w:rPr>
                <w:rFonts w:asciiTheme="minorHAnsi" w:hAnsiTheme="minorHAnsi" w:cs="Arial"/>
                <w:b/>
                <w:bCs/>
                <w:lang w:bidi="ar-SA"/>
              </w:rPr>
              <w:t>1</w:t>
            </w:r>
            <w:r w:rsidRPr="008A219D">
              <w:rPr>
                <w:rFonts w:asciiTheme="minorHAnsi" w:hAnsiTheme="minorHAnsi" w:cs="Arial"/>
                <w:b/>
                <w:bCs/>
                <w:vertAlign w:val="superscript"/>
                <w:lang w:bidi="ar-SA"/>
              </w:rPr>
              <w:t>st</w:t>
            </w:r>
            <w:r w:rsidRPr="008A219D">
              <w:rPr>
                <w:rFonts w:asciiTheme="minorHAnsi" w:hAnsiTheme="minorHAnsi" w:cs="Arial"/>
                <w:b/>
                <w:bCs/>
                <w:lang w:bidi="ar-SA"/>
              </w:rPr>
              <w:t xml:space="preserve"> Line of Defense Owner: </w:t>
            </w:r>
            <w:r w:rsidR="00CD0465">
              <w:rPr>
                <w:rFonts w:asciiTheme="minorHAnsi" w:hAnsiTheme="minorHAnsi" w:cs="Arial"/>
                <w:b/>
                <w:bCs/>
                <w:lang w:bidi="ar-SA"/>
              </w:rPr>
              <w:t>SBNA</w:t>
            </w:r>
            <w:r>
              <w:rPr>
                <w:rFonts w:asciiTheme="minorHAnsi" w:hAnsiTheme="minorHAnsi" w:cs="Arial"/>
                <w:b/>
                <w:bCs/>
                <w:lang w:bidi="ar-SA"/>
              </w:rPr>
              <w:t xml:space="preserve"> Chief Financial Officer </w:t>
            </w:r>
          </w:p>
          <w:p w:rsidR="008A219D" w:rsidRPr="008A219D" w:rsidRDefault="008A219D" w:rsidP="008A219D">
            <w:pPr>
              <w:spacing w:after="0" w:line="240" w:lineRule="auto"/>
              <w:rPr>
                <w:rFonts w:asciiTheme="minorHAnsi" w:hAnsiTheme="minorHAnsi" w:cs="Arial"/>
                <w:b/>
                <w:bCs/>
                <w:lang w:bidi="ar-SA"/>
              </w:rPr>
            </w:pPr>
            <w:r w:rsidRPr="008A219D">
              <w:rPr>
                <w:rFonts w:asciiTheme="minorHAnsi" w:hAnsiTheme="minorHAnsi" w:cs="Arial"/>
                <w:b/>
                <w:bCs/>
                <w:lang w:bidi="ar-SA"/>
              </w:rPr>
              <w:t>2</w:t>
            </w:r>
            <w:r w:rsidRPr="008A219D">
              <w:rPr>
                <w:rFonts w:asciiTheme="minorHAnsi" w:hAnsiTheme="minorHAnsi" w:cs="Arial"/>
                <w:b/>
                <w:bCs/>
                <w:vertAlign w:val="superscript"/>
                <w:lang w:bidi="ar-SA"/>
              </w:rPr>
              <w:t>nd</w:t>
            </w:r>
            <w:r w:rsidRPr="008A219D">
              <w:rPr>
                <w:rFonts w:asciiTheme="minorHAnsi" w:hAnsiTheme="minorHAnsi" w:cs="Arial"/>
                <w:b/>
                <w:bCs/>
                <w:lang w:bidi="ar-SA"/>
              </w:rPr>
              <w:t xml:space="preserve"> Line of Defense Risk Management unit: </w:t>
            </w:r>
            <w:r w:rsidR="00CD0465">
              <w:rPr>
                <w:rFonts w:asciiTheme="minorHAnsi" w:hAnsiTheme="minorHAnsi" w:cs="Arial"/>
                <w:b/>
                <w:bCs/>
                <w:lang w:bidi="ar-SA"/>
              </w:rPr>
              <w:t>SBNA</w:t>
            </w:r>
            <w:r w:rsidRPr="008A219D">
              <w:rPr>
                <w:rFonts w:asciiTheme="minorHAnsi" w:hAnsiTheme="minorHAnsi" w:cs="Arial"/>
                <w:b/>
                <w:bCs/>
                <w:lang w:bidi="ar-SA"/>
              </w:rPr>
              <w:t xml:space="preserve"> </w:t>
            </w:r>
            <w:r>
              <w:rPr>
                <w:rFonts w:asciiTheme="minorHAnsi" w:hAnsiTheme="minorHAnsi" w:cs="Arial"/>
                <w:b/>
                <w:bCs/>
                <w:lang w:bidi="ar-SA"/>
              </w:rPr>
              <w:t>Liquidity</w:t>
            </w:r>
            <w:r w:rsidRPr="008A219D">
              <w:rPr>
                <w:rFonts w:asciiTheme="minorHAnsi" w:hAnsiTheme="minorHAnsi" w:cs="Arial"/>
                <w:b/>
                <w:bCs/>
                <w:lang w:bidi="ar-SA"/>
              </w:rPr>
              <w:t xml:space="preserve"> Risk Management </w:t>
            </w:r>
            <w:r w:rsidR="00FB6338">
              <w:rPr>
                <w:rFonts w:asciiTheme="minorHAnsi" w:hAnsiTheme="minorHAnsi" w:cs="Arial"/>
                <w:b/>
                <w:bCs/>
                <w:lang w:bidi="ar-SA"/>
              </w:rPr>
              <w:t>f</w:t>
            </w:r>
            <w:r w:rsidRPr="008A219D">
              <w:rPr>
                <w:rFonts w:asciiTheme="minorHAnsi" w:hAnsiTheme="minorHAnsi" w:cs="Arial"/>
                <w:b/>
                <w:bCs/>
                <w:lang w:bidi="ar-SA"/>
              </w:rPr>
              <w:t>unction</w:t>
            </w:r>
          </w:p>
        </w:tc>
      </w:tr>
      <w:tr w:rsidR="00F82499" w:rsidRPr="00C71EE2" w:rsidTr="008A219D">
        <w:trPr>
          <w:cantSplit/>
          <w:trHeight w:val="127"/>
          <w:tblHeader/>
        </w:trPr>
        <w:tc>
          <w:tcPr>
            <w:tcW w:w="5000" w:type="pct"/>
            <w:gridSpan w:val="4"/>
            <w:tcBorders>
              <w:bottom w:val="single" w:sz="4" w:space="0" w:color="auto"/>
            </w:tcBorders>
            <w:shd w:val="clear" w:color="auto" w:fill="D9D9D9" w:themeFill="background1" w:themeFillShade="D9"/>
            <w:vAlign w:val="center"/>
          </w:tcPr>
          <w:p w:rsidR="00F82499" w:rsidRPr="008A219D" w:rsidRDefault="00F82499" w:rsidP="0071467E">
            <w:pPr>
              <w:spacing w:after="0" w:line="240" w:lineRule="auto"/>
              <w:jc w:val="center"/>
              <w:rPr>
                <w:rFonts w:asciiTheme="minorHAnsi" w:hAnsiTheme="minorHAnsi" w:cs="Arial"/>
                <w:b/>
                <w:bCs/>
                <w:color w:val="FF0000"/>
                <w:lang w:bidi="ar-SA"/>
              </w:rPr>
            </w:pPr>
            <w:r w:rsidRPr="008A219D">
              <w:rPr>
                <w:rFonts w:asciiTheme="minorHAnsi" w:hAnsiTheme="minorHAnsi" w:cs="Arial"/>
                <w:b/>
                <w:bCs/>
                <w:color w:val="FF0000"/>
                <w:lang w:bidi="ar-SA"/>
              </w:rPr>
              <w:t>QUALITATIVE STATEMENTS</w:t>
            </w:r>
          </w:p>
        </w:tc>
      </w:tr>
      <w:tr w:rsidR="00F82499" w:rsidRPr="00C71EE2" w:rsidTr="00E50B4C">
        <w:trPr>
          <w:cantSplit/>
          <w:trHeight w:val="1070"/>
        </w:trPr>
        <w:tc>
          <w:tcPr>
            <w:tcW w:w="5000" w:type="pct"/>
            <w:gridSpan w:val="4"/>
          </w:tcPr>
          <w:p w:rsidR="008A219D" w:rsidRPr="007A6F26" w:rsidRDefault="00CD0465" w:rsidP="00423077">
            <w:pPr>
              <w:pStyle w:val="ListParagraph"/>
              <w:numPr>
                <w:ilvl w:val="0"/>
                <w:numId w:val="12"/>
              </w:numPr>
              <w:spacing w:after="0"/>
              <w:ind w:left="695" w:right="90"/>
              <w:rPr>
                <w:rFonts w:asciiTheme="minorHAnsi" w:hAnsiTheme="minorHAnsi" w:cs="Arial"/>
                <w:bCs/>
                <w:color w:val="000000"/>
                <w:lang w:bidi="ar-SA"/>
              </w:rPr>
            </w:pPr>
            <w:r w:rsidRPr="007A6F26">
              <w:rPr>
                <w:rFonts w:asciiTheme="minorHAnsi" w:hAnsiTheme="minorHAnsi" w:cs="Arial"/>
                <w:bCs/>
                <w:color w:val="000000"/>
                <w:lang w:bidi="ar-SA"/>
              </w:rPr>
              <w:t>SBNA</w:t>
            </w:r>
            <w:r w:rsidR="008A219D" w:rsidRPr="007A6F26">
              <w:rPr>
                <w:rFonts w:asciiTheme="minorHAnsi" w:hAnsiTheme="minorHAnsi" w:cs="Arial"/>
                <w:bCs/>
                <w:color w:val="000000"/>
                <w:lang w:bidi="ar-SA"/>
              </w:rPr>
              <w:t xml:space="preserve"> </w:t>
            </w:r>
            <w:r w:rsidR="00986F0F" w:rsidRPr="007A6F26">
              <w:rPr>
                <w:rFonts w:asciiTheme="minorHAnsi" w:hAnsiTheme="minorHAnsi" w:cs="Arial"/>
                <w:bCs/>
                <w:color w:val="000000"/>
                <w:lang w:bidi="ar-SA"/>
              </w:rPr>
              <w:t>will ensure that</w:t>
            </w:r>
            <w:r w:rsidR="008A219D" w:rsidRPr="007A6F26">
              <w:rPr>
                <w:rFonts w:asciiTheme="minorHAnsi" w:hAnsiTheme="minorHAnsi" w:cs="Arial"/>
                <w:bCs/>
                <w:color w:val="000000"/>
                <w:lang w:bidi="ar-SA"/>
              </w:rPr>
              <w:t xml:space="preserve"> it holds sufficient</w:t>
            </w:r>
            <w:r w:rsidR="00986F0F" w:rsidRPr="007A6F26">
              <w:rPr>
                <w:rFonts w:asciiTheme="minorHAnsi" w:hAnsiTheme="minorHAnsi" w:cs="Arial"/>
                <w:bCs/>
                <w:color w:val="000000"/>
                <w:lang w:bidi="ar-SA"/>
              </w:rPr>
              <w:t xml:space="preserve"> </w:t>
            </w:r>
            <w:r w:rsidR="008A219D" w:rsidRPr="007A6F26">
              <w:rPr>
                <w:rFonts w:asciiTheme="minorHAnsi" w:hAnsiTheme="minorHAnsi" w:cs="Arial"/>
                <w:bCs/>
                <w:color w:val="000000"/>
                <w:lang w:bidi="ar-SA"/>
              </w:rPr>
              <w:t>High Quality Liquid Assets and has an effective Contingency Funding Plan to withstand liquidity shortfalls in a severe stress scenario</w:t>
            </w:r>
            <w:r w:rsidR="00E50B4C" w:rsidRPr="007A6F26">
              <w:rPr>
                <w:rFonts w:asciiTheme="minorHAnsi" w:hAnsiTheme="minorHAnsi" w:cs="Arial"/>
                <w:bCs/>
                <w:color w:val="000000"/>
                <w:lang w:bidi="ar-SA"/>
              </w:rPr>
              <w:t>.</w:t>
            </w:r>
          </w:p>
          <w:p w:rsidR="00F82499" w:rsidRPr="007A6F26" w:rsidRDefault="00CD0465" w:rsidP="00423077">
            <w:pPr>
              <w:pStyle w:val="ListParagraph"/>
              <w:numPr>
                <w:ilvl w:val="0"/>
                <w:numId w:val="12"/>
              </w:numPr>
              <w:spacing w:after="0"/>
              <w:ind w:left="695" w:right="90"/>
              <w:rPr>
                <w:rFonts w:asciiTheme="minorHAnsi" w:hAnsiTheme="minorHAnsi" w:cs="Arial"/>
                <w:bCs/>
                <w:color w:val="000000"/>
                <w:lang w:bidi="ar-SA"/>
              </w:rPr>
            </w:pPr>
            <w:r w:rsidRPr="007A6F26">
              <w:rPr>
                <w:rFonts w:asciiTheme="minorHAnsi" w:hAnsiTheme="minorHAnsi" w:cs="Arial"/>
                <w:bCs/>
                <w:color w:val="000000"/>
                <w:lang w:bidi="ar-SA"/>
              </w:rPr>
              <w:t>SBNA</w:t>
            </w:r>
            <w:r w:rsidR="008A219D" w:rsidRPr="007A6F26">
              <w:rPr>
                <w:rFonts w:asciiTheme="minorHAnsi" w:hAnsiTheme="minorHAnsi" w:cs="Arial"/>
                <w:bCs/>
                <w:color w:val="000000"/>
                <w:lang w:bidi="ar-SA"/>
              </w:rPr>
              <w:t xml:space="preserve"> </w:t>
            </w:r>
            <w:r w:rsidR="00986F0F" w:rsidRPr="007A6F26">
              <w:rPr>
                <w:rFonts w:asciiTheme="minorHAnsi" w:hAnsiTheme="minorHAnsi" w:cs="Arial"/>
                <w:bCs/>
                <w:color w:val="000000"/>
                <w:lang w:bidi="ar-SA"/>
              </w:rPr>
              <w:t xml:space="preserve">will diversify </w:t>
            </w:r>
            <w:r w:rsidR="008A219D" w:rsidRPr="007A6F26">
              <w:rPr>
                <w:rFonts w:asciiTheme="minorHAnsi" w:hAnsiTheme="minorHAnsi" w:cs="Arial"/>
                <w:bCs/>
                <w:color w:val="000000"/>
                <w:lang w:bidi="ar-SA"/>
              </w:rPr>
              <w:t xml:space="preserve">its </w:t>
            </w:r>
            <w:r w:rsidR="00986F0F" w:rsidRPr="007A6F26">
              <w:rPr>
                <w:rFonts w:asciiTheme="minorHAnsi" w:hAnsiTheme="minorHAnsi" w:cs="Arial"/>
                <w:bCs/>
                <w:color w:val="000000"/>
                <w:lang w:bidi="ar-SA"/>
              </w:rPr>
              <w:t>funding sources and minimize</w:t>
            </w:r>
            <w:r w:rsidR="008A219D" w:rsidRPr="007A6F26">
              <w:rPr>
                <w:rFonts w:asciiTheme="minorHAnsi" w:hAnsiTheme="minorHAnsi" w:cs="Arial"/>
                <w:bCs/>
                <w:color w:val="000000"/>
                <w:lang w:bidi="ar-SA"/>
              </w:rPr>
              <w:t xml:space="preserve"> its</w:t>
            </w:r>
            <w:r w:rsidR="00986F0F" w:rsidRPr="007A6F26">
              <w:rPr>
                <w:rFonts w:asciiTheme="minorHAnsi" w:hAnsiTheme="minorHAnsi" w:cs="Arial"/>
                <w:bCs/>
                <w:color w:val="000000"/>
                <w:lang w:bidi="ar-SA"/>
              </w:rPr>
              <w:t xml:space="preserve"> dependence on capital markets</w:t>
            </w:r>
            <w:r w:rsidR="008A219D" w:rsidRPr="007A6F26">
              <w:rPr>
                <w:rFonts w:asciiTheme="minorHAnsi" w:hAnsiTheme="minorHAnsi" w:cs="Arial"/>
                <w:bCs/>
                <w:color w:val="000000"/>
                <w:lang w:bidi="ar-SA"/>
              </w:rPr>
              <w:t>.</w:t>
            </w:r>
          </w:p>
        </w:tc>
      </w:tr>
      <w:tr w:rsidR="00F82499" w:rsidRPr="00C71EE2" w:rsidTr="008A219D">
        <w:trPr>
          <w:cantSplit/>
          <w:trHeight w:val="262"/>
        </w:trPr>
        <w:tc>
          <w:tcPr>
            <w:tcW w:w="5000" w:type="pct"/>
            <w:gridSpan w:val="4"/>
            <w:shd w:val="clear" w:color="auto" w:fill="D9D9D9" w:themeFill="background1" w:themeFillShade="D9"/>
            <w:vAlign w:val="center"/>
          </w:tcPr>
          <w:p w:rsidR="00F82499" w:rsidRPr="008A219D" w:rsidRDefault="00F82499" w:rsidP="0071467E">
            <w:pPr>
              <w:spacing w:after="0" w:line="240" w:lineRule="auto"/>
              <w:jc w:val="center"/>
              <w:rPr>
                <w:rFonts w:asciiTheme="minorHAnsi" w:hAnsiTheme="minorHAnsi" w:cs="Arial"/>
                <w:color w:val="FF0000"/>
                <w:lang w:bidi="ar-SA"/>
              </w:rPr>
            </w:pPr>
            <w:r w:rsidRPr="008A219D">
              <w:rPr>
                <w:rFonts w:asciiTheme="minorHAnsi" w:hAnsiTheme="minorHAnsi" w:cs="Arial"/>
                <w:b/>
                <w:bCs/>
                <w:color w:val="FF0000"/>
                <w:lang w:bidi="ar-SA"/>
              </w:rPr>
              <w:t>QUANTITATIVE METRICS</w:t>
            </w:r>
          </w:p>
        </w:tc>
      </w:tr>
      <w:tr w:rsidR="00E02C93" w:rsidRPr="00C71EE2" w:rsidTr="00C117CC">
        <w:trPr>
          <w:cantSplit/>
          <w:trHeight w:val="262"/>
        </w:trPr>
        <w:tc>
          <w:tcPr>
            <w:tcW w:w="2143" w:type="pct"/>
            <w:shd w:val="clear" w:color="auto" w:fill="808080" w:themeFill="background1" w:themeFillShade="80"/>
            <w:vAlign w:val="center"/>
          </w:tcPr>
          <w:p w:rsidR="00E02C93" w:rsidRPr="008A219D" w:rsidRDefault="00CD0465" w:rsidP="0071467E">
            <w:pPr>
              <w:spacing w:after="0" w:line="240" w:lineRule="auto"/>
              <w:rPr>
                <w:rFonts w:asciiTheme="minorHAnsi" w:hAnsiTheme="minorHAnsi" w:cs="Arial"/>
              </w:rPr>
            </w:pPr>
            <w:r>
              <w:rPr>
                <w:rFonts w:asciiTheme="minorHAnsi" w:hAnsiTheme="minorHAnsi" w:cs="Arial"/>
                <w:b/>
                <w:bCs/>
                <w:color w:val="FFFFFF" w:themeColor="background1"/>
                <w:lang w:bidi="ar-SA"/>
              </w:rPr>
              <w:t>SBNA</w:t>
            </w:r>
            <w:r w:rsidR="00E02C93" w:rsidRPr="008A219D">
              <w:rPr>
                <w:rFonts w:asciiTheme="minorHAnsi" w:hAnsiTheme="minorHAnsi" w:cs="Arial"/>
                <w:b/>
                <w:bCs/>
                <w:color w:val="FFFFFF" w:themeColor="background1"/>
                <w:lang w:bidi="ar-SA"/>
              </w:rPr>
              <w:t xml:space="preserve"> RISK APPETITE METRICS</w:t>
            </w:r>
          </w:p>
        </w:tc>
        <w:tc>
          <w:tcPr>
            <w:tcW w:w="932" w:type="pct"/>
            <w:shd w:val="clear" w:color="auto" w:fill="FFC000"/>
            <w:vAlign w:val="center"/>
          </w:tcPr>
          <w:p w:rsidR="00E02C93" w:rsidRPr="008A219D" w:rsidRDefault="00E02C93" w:rsidP="0071467E">
            <w:pPr>
              <w:spacing w:after="0" w:line="240" w:lineRule="auto"/>
              <w:rPr>
                <w:rFonts w:asciiTheme="minorHAnsi" w:hAnsiTheme="minorHAnsi" w:cs="Arial"/>
                <w:color w:val="000000"/>
                <w:lang w:bidi="ar-SA"/>
              </w:rPr>
            </w:pPr>
            <w:r w:rsidRPr="008A219D">
              <w:rPr>
                <w:rFonts w:asciiTheme="minorHAnsi" w:hAnsiTheme="minorHAnsi" w:cs="Arial"/>
                <w:b/>
                <w:bCs/>
                <w:color w:val="FFFFFF" w:themeColor="background1"/>
                <w:lang w:bidi="ar-SA"/>
              </w:rPr>
              <w:t xml:space="preserve">AMBER </w:t>
            </w:r>
            <w:r w:rsidR="00AF590A">
              <w:rPr>
                <w:rFonts w:asciiTheme="minorHAnsi" w:hAnsiTheme="minorHAnsi" w:cs="Arial"/>
                <w:b/>
                <w:bCs/>
                <w:color w:val="FFFFFF" w:themeColor="background1"/>
                <w:lang w:bidi="ar-SA"/>
              </w:rPr>
              <w:t>TRIGGER</w:t>
            </w:r>
          </w:p>
        </w:tc>
        <w:tc>
          <w:tcPr>
            <w:tcW w:w="932" w:type="pct"/>
            <w:shd w:val="clear" w:color="auto" w:fill="FF0000"/>
            <w:vAlign w:val="center"/>
          </w:tcPr>
          <w:p w:rsidR="00E02C93" w:rsidRPr="008A219D" w:rsidRDefault="00E02C93" w:rsidP="0071467E">
            <w:pPr>
              <w:spacing w:after="0" w:line="240" w:lineRule="auto"/>
              <w:rPr>
                <w:rFonts w:asciiTheme="minorHAnsi" w:hAnsiTheme="minorHAnsi" w:cs="Arial"/>
                <w:b/>
                <w:bCs/>
                <w:color w:val="FFFFFF" w:themeColor="background1"/>
                <w:lang w:bidi="ar-SA"/>
              </w:rPr>
            </w:pPr>
            <w:r w:rsidRPr="008A219D">
              <w:rPr>
                <w:rFonts w:asciiTheme="minorHAnsi" w:hAnsiTheme="minorHAnsi" w:cs="Arial"/>
                <w:b/>
                <w:bCs/>
                <w:color w:val="FFFFFF" w:themeColor="background1"/>
                <w:lang w:bidi="ar-SA"/>
              </w:rPr>
              <w:t>RED LIMIT</w:t>
            </w:r>
          </w:p>
        </w:tc>
        <w:tc>
          <w:tcPr>
            <w:tcW w:w="993" w:type="pct"/>
            <w:shd w:val="clear" w:color="auto" w:fill="808080" w:themeFill="background1" w:themeFillShade="80"/>
            <w:vAlign w:val="center"/>
          </w:tcPr>
          <w:p w:rsidR="00E02C93" w:rsidRPr="008A219D" w:rsidRDefault="00E02C93" w:rsidP="0071467E">
            <w:pPr>
              <w:spacing w:after="0" w:line="240" w:lineRule="auto"/>
              <w:rPr>
                <w:rFonts w:asciiTheme="minorHAnsi" w:hAnsiTheme="minorHAnsi" w:cs="Arial"/>
                <w:color w:val="000000"/>
                <w:lang w:bidi="ar-SA"/>
              </w:rPr>
            </w:pPr>
            <w:r w:rsidRPr="008A219D">
              <w:rPr>
                <w:rFonts w:asciiTheme="minorHAnsi" w:hAnsiTheme="minorHAnsi" w:cs="Arial"/>
                <w:b/>
                <w:bCs/>
                <w:color w:val="FFFFFF" w:themeColor="background1"/>
                <w:lang w:bidi="ar-SA"/>
              </w:rPr>
              <w:t>LIMIT TYPE</w:t>
            </w:r>
          </w:p>
        </w:tc>
      </w:tr>
      <w:tr w:rsidR="00C117CC" w:rsidRPr="00C71EE2" w:rsidTr="00C117CC">
        <w:trPr>
          <w:cantSplit/>
          <w:trHeight w:val="262"/>
        </w:trPr>
        <w:tc>
          <w:tcPr>
            <w:tcW w:w="2143" w:type="pct"/>
            <w:shd w:val="clear" w:color="auto" w:fill="auto"/>
          </w:tcPr>
          <w:p w:rsidR="00C117CC" w:rsidRPr="008A219D" w:rsidRDefault="00C117CC" w:rsidP="00C117CC">
            <w:pPr>
              <w:spacing w:after="0" w:line="300" w:lineRule="auto"/>
              <w:rPr>
                <w:rFonts w:asciiTheme="minorHAnsi" w:hAnsiTheme="minorHAnsi"/>
                <w:color w:val="000000"/>
              </w:rPr>
            </w:pPr>
            <w:r>
              <w:rPr>
                <w:rFonts w:asciiTheme="minorHAnsi" w:hAnsiTheme="minorHAnsi"/>
                <w:color w:val="000000"/>
              </w:rPr>
              <w:t>S</w:t>
            </w:r>
            <w:r w:rsidRPr="008A219D">
              <w:rPr>
                <w:rFonts w:asciiTheme="minorHAnsi" w:hAnsiTheme="minorHAnsi"/>
                <w:color w:val="000000"/>
              </w:rPr>
              <w:t>tressed Survival Period</w:t>
            </w:r>
          </w:p>
        </w:tc>
        <w:tc>
          <w:tcPr>
            <w:tcW w:w="932" w:type="pct"/>
            <w:shd w:val="clear" w:color="auto" w:fill="auto"/>
          </w:tcPr>
          <w:p w:rsidR="00C117CC" w:rsidRPr="00C117CC" w:rsidRDefault="00C117CC" w:rsidP="003A0416">
            <w:pPr>
              <w:spacing w:after="0" w:line="300" w:lineRule="auto"/>
              <w:rPr>
                <w:rFonts w:asciiTheme="minorHAnsi" w:hAnsiTheme="minorHAnsi"/>
                <w:b/>
                <w:color w:val="000000"/>
              </w:rPr>
            </w:pPr>
            <w:r w:rsidRPr="00C117CC">
              <w:rPr>
                <w:rFonts w:asciiTheme="minorHAnsi" w:hAnsiTheme="minorHAnsi"/>
                <w:b/>
                <w:color w:val="000000"/>
              </w:rPr>
              <w:t>90 days</w:t>
            </w:r>
          </w:p>
        </w:tc>
        <w:tc>
          <w:tcPr>
            <w:tcW w:w="932" w:type="pct"/>
            <w:shd w:val="clear" w:color="auto" w:fill="auto"/>
          </w:tcPr>
          <w:p w:rsidR="00C117CC" w:rsidRPr="00C117CC" w:rsidRDefault="00C117CC" w:rsidP="003A0416">
            <w:pPr>
              <w:spacing w:after="0" w:line="300" w:lineRule="auto"/>
              <w:rPr>
                <w:rFonts w:asciiTheme="minorHAnsi" w:hAnsiTheme="minorHAnsi"/>
                <w:b/>
                <w:color w:val="000000"/>
              </w:rPr>
            </w:pPr>
            <w:r w:rsidRPr="00C117CC">
              <w:rPr>
                <w:rFonts w:asciiTheme="minorHAnsi" w:hAnsiTheme="minorHAnsi"/>
                <w:b/>
                <w:color w:val="000000"/>
              </w:rPr>
              <w:t>60 days</w:t>
            </w:r>
          </w:p>
        </w:tc>
        <w:tc>
          <w:tcPr>
            <w:tcW w:w="993" w:type="pct"/>
            <w:shd w:val="clear" w:color="auto" w:fill="auto"/>
          </w:tcPr>
          <w:p w:rsidR="00C117CC" w:rsidRPr="008A219D" w:rsidRDefault="00C117CC" w:rsidP="003A0416">
            <w:pPr>
              <w:spacing w:after="0" w:line="300" w:lineRule="auto"/>
              <w:rPr>
                <w:rFonts w:asciiTheme="minorHAnsi" w:hAnsiTheme="minorHAnsi"/>
                <w:b/>
                <w:color w:val="000000"/>
              </w:rPr>
            </w:pPr>
            <w:r w:rsidRPr="008A219D">
              <w:rPr>
                <w:rFonts w:asciiTheme="minorHAnsi" w:hAnsiTheme="minorHAnsi"/>
                <w:b/>
                <w:color w:val="000000"/>
              </w:rPr>
              <w:t>Floor</w:t>
            </w:r>
          </w:p>
        </w:tc>
      </w:tr>
      <w:tr w:rsidR="00C117CC" w:rsidRPr="00C71EE2" w:rsidTr="00C117CC">
        <w:trPr>
          <w:cantSplit/>
          <w:trHeight w:val="262"/>
        </w:trPr>
        <w:tc>
          <w:tcPr>
            <w:tcW w:w="2143" w:type="pct"/>
            <w:shd w:val="clear" w:color="auto" w:fill="auto"/>
          </w:tcPr>
          <w:p w:rsidR="00C117CC" w:rsidRPr="008A219D" w:rsidRDefault="00C117CC" w:rsidP="00C117CC">
            <w:pPr>
              <w:spacing w:after="0" w:line="300" w:lineRule="auto"/>
              <w:rPr>
                <w:rFonts w:asciiTheme="minorHAnsi" w:hAnsiTheme="minorHAnsi"/>
                <w:color w:val="000000"/>
              </w:rPr>
            </w:pPr>
            <w:r w:rsidRPr="008A219D">
              <w:rPr>
                <w:rFonts w:asciiTheme="minorHAnsi" w:hAnsiTheme="minorHAnsi"/>
                <w:color w:val="000000"/>
              </w:rPr>
              <w:t>Liquidity Coverage Ratio</w:t>
            </w:r>
          </w:p>
        </w:tc>
        <w:tc>
          <w:tcPr>
            <w:tcW w:w="932" w:type="pct"/>
            <w:shd w:val="clear" w:color="auto" w:fill="auto"/>
          </w:tcPr>
          <w:p w:rsidR="00C117CC" w:rsidRPr="00C117CC" w:rsidRDefault="00C117CC" w:rsidP="003A0416">
            <w:pPr>
              <w:spacing w:after="0" w:line="300" w:lineRule="auto"/>
              <w:rPr>
                <w:rFonts w:asciiTheme="minorHAnsi" w:hAnsiTheme="minorHAnsi"/>
                <w:b/>
                <w:color w:val="000000"/>
              </w:rPr>
            </w:pPr>
            <w:r w:rsidRPr="00C117CC">
              <w:rPr>
                <w:rFonts w:asciiTheme="minorHAnsi" w:hAnsiTheme="minorHAnsi"/>
                <w:b/>
                <w:color w:val="000000"/>
              </w:rPr>
              <w:t>120%</w:t>
            </w:r>
          </w:p>
        </w:tc>
        <w:tc>
          <w:tcPr>
            <w:tcW w:w="932" w:type="pct"/>
            <w:shd w:val="clear" w:color="auto" w:fill="auto"/>
          </w:tcPr>
          <w:p w:rsidR="00C117CC" w:rsidRPr="00C117CC" w:rsidRDefault="00C117CC" w:rsidP="003A0416">
            <w:pPr>
              <w:spacing w:after="0" w:line="300" w:lineRule="auto"/>
              <w:rPr>
                <w:rFonts w:asciiTheme="minorHAnsi" w:hAnsiTheme="minorHAnsi"/>
                <w:b/>
                <w:color w:val="000000"/>
              </w:rPr>
            </w:pPr>
            <w:r w:rsidRPr="00C117CC">
              <w:rPr>
                <w:rFonts w:asciiTheme="minorHAnsi" w:hAnsiTheme="minorHAnsi"/>
                <w:b/>
                <w:color w:val="000000"/>
              </w:rPr>
              <w:t>110%</w:t>
            </w:r>
          </w:p>
        </w:tc>
        <w:tc>
          <w:tcPr>
            <w:tcW w:w="993" w:type="pct"/>
            <w:shd w:val="clear" w:color="auto" w:fill="auto"/>
          </w:tcPr>
          <w:p w:rsidR="00C117CC" w:rsidRPr="008A219D" w:rsidRDefault="00C117CC" w:rsidP="003A0416">
            <w:pPr>
              <w:spacing w:after="0" w:line="300" w:lineRule="auto"/>
              <w:rPr>
                <w:rFonts w:asciiTheme="minorHAnsi" w:hAnsiTheme="minorHAnsi"/>
                <w:b/>
                <w:color w:val="000000"/>
              </w:rPr>
            </w:pPr>
            <w:r w:rsidRPr="008A219D">
              <w:rPr>
                <w:rFonts w:asciiTheme="minorHAnsi" w:hAnsiTheme="minorHAnsi"/>
                <w:b/>
                <w:color w:val="000000"/>
              </w:rPr>
              <w:t>Floor</w:t>
            </w:r>
          </w:p>
        </w:tc>
      </w:tr>
      <w:tr w:rsidR="00C117CC" w:rsidRPr="00C71EE2" w:rsidTr="00C117CC">
        <w:trPr>
          <w:cantSplit/>
          <w:trHeight w:val="21"/>
        </w:trPr>
        <w:tc>
          <w:tcPr>
            <w:tcW w:w="2143" w:type="pct"/>
            <w:shd w:val="clear" w:color="auto" w:fill="auto"/>
          </w:tcPr>
          <w:p w:rsidR="00C117CC" w:rsidRPr="008A219D" w:rsidRDefault="00C117CC" w:rsidP="00C117CC">
            <w:pPr>
              <w:spacing w:after="0" w:line="300" w:lineRule="auto"/>
              <w:rPr>
                <w:rFonts w:asciiTheme="minorHAnsi" w:hAnsiTheme="minorHAnsi"/>
                <w:color w:val="000000"/>
              </w:rPr>
            </w:pPr>
            <w:r w:rsidRPr="008A219D">
              <w:rPr>
                <w:rFonts w:asciiTheme="minorHAnsi" w:hAnsiTheme="minorHAnsi"/>
                <w:color w:val="000000"/>
              </w:rPr>
              <w:t>Structural Funding Ratio</w:t>
            </w:r>
          </w:p>
        </w:tc>
        <w:tc>
          <w:tcPr>
            <w:tcW w:w="932" w:type="pct"/>
            <w:shd w:val="clear" w:color="auto" w:fill="auto"/>
          </w:tcPr>
          <w:p w:rsidR="00C117CC" w:rsidRPr="00C117CC" w:rsidRDefault="00C117CC" w:rsidP="003A0416">
            <w:pPr>
              <w:spacing w:after="0" w:line="300" w:lineRule="auto"/>
              <w:rPr>
                <w:rFonts w:asciiTheme="minorHAnsi" w:hAnsiTheme="minorHAnsi"/>
                <w:b/>
                <w:color w:val="000000"/>
              </w:rPr>
            </w:pPr>
            <w:r w:rsidRPr="00C117CC">
              <w:rPr>
                <w:rFonts w:asciiTheme="minorHAnsi" w:hAnsiTheme="minorHAnsi"/>
                <w:b/>
                <w:color w:val="000000"/>
              </w:rPr>
              <w:t>105%</w:t>
            </w:r>
          </w:p>
        </w:tc>
        <w:tc>
          <w:tcPr>
            <w:tcW w:w="932" w:type="pct"/>
            <w:shd w:val="clear" w:color="auto" w:fill="auto"/>
          </w:tcPr>
          <w:p w:rsidR="00C117CC" w:rsidRPr="00C117CC" w:rsidRDefault="00C117CC" w:rsidP="003A0416">
            <w:pPr>
              <w:spacing w:after="0" w:line="300" w:lineRule="auto"/>
              <w:rPr>
                <w:rFonts w:asciiTheme="minorHAnsi" w:hAnsiTheme="minorHAnsi"/>
                <w:b/>
                <w:color w:val="000000"/>
              </w:rPr>
            </w:pPr>
            <w:r w:rsidRPr="00C117CC">
              <w:rPr>
                <w:rFonts w:asciiTheme="minorHAnsi" w:hAnsiTheme="minorHAnsi"/>
                <w:b/>
                <w:color w:val="000000"/>
              </w:rPr>
              <w:t>100%</w:t>
            </w:r>
          </w:p>
        </w:tc>
        <w:tc>
          <w:tcPr>
            <w:tcW w:w="993" w:type="pct"/>
            <w:shd w:val="clear" w:color="auto" w:fill="auto"/>
          </w:tcPr>
          <w:p w:rsidR="00C117CC" w:rsidRPr="008A219D" w:rsidRDefault="00C117CC" w:rsidP="003A0416">
            <w:pPr>
              <w:spacing w:after="0" w:line="300" w:lineRule="auto"/>
              <w:rPr>
                <w:rFonts w:asciiTheme="minorHAnsi" w:hAnsiTheme="minorHAnsi"/>
                <w:b/>
                <w:color w:val="000000"/>
              </w:rPr>
            </w:pPr>
            <w:r w:rsidRPr="008A219D">
              <w:rPr>
                <w:rFonts w:asciiTheme="minorHAnsi" w:hAnsiTheme="minorHAnsi"/>
                <w:b/>
                <w:color w:val="000000"/>
              </w:rPr>
              <w:t>Floor</w:t>
            </w:r>
          </w:p>
        </w:tc>
      </w:tr>
    </w:tbl>
    <w:p w:rsidR="00C069EA" w:rsidRPr="00C71EE2" w:rsidRDefault="00C069EA" w:rsidP="00EC07F5">
      <w:pPr>
        <w:spacing w:after="0" w:line="300" w:lineRule="auto"/>
        <w:rPr>
          <w:rFonts w:asciiTheme="minorHAnsi" w:hAnsiTheme="minorHAnsi"/>
          <w:szCs w:val="20"/>
        </w:rPr>
      </w:pPr>
      <w:r w:rsidRPr="00C71EE2">
        <w:rPr>
          <w:rFonts w:asciiTheme="minorHAnsi" w:hAnsiTheme="minorHAnsi"/>
          <w:szCs w:val="20"/>
        </w:rPr>
        <w:br w:type="page"/>
      </w:r>
    </w:p>
    <w:tbl>
      <w:tblPr>
        <w:tblStyle w:val="TableGrid"/>
        <w:tblW w:w="5367" w:type="pct"/>
        <w:tblInd w:w="-605" w:type="dxa"/>
        <w:tblLayout w:type="fixed"/>
        <w:tblCellMar>
          <w:left w:w="43" w:type="dxa"/>
          <w:right w:w="0" w:type="dxa"/>
        </w:tblCellMar>
        <w:tblLook w:val="04A0" w:firstRow="1" w:lastRow="0" w:firstColumn="1" w:lastColumn="0" w:noHBand="0" w:noVBand="1"/>
      </w:tblPr>
      <w:tblGrid>
        <w:gridCol w:w="4327"/>
        <w:gridCol w:w="1882"/>
        <w:gridCol w:w="1882"/>
        <w:gridCol w:w="2008"/>
      </w:tblGrid>
      <w:tr w:rsidR="00F82499" w:rsidRPr="00C71EE2" w:rsidTr="00E50B4C">
        <w:trPr>
          <w:cantSplit/>
          <w:trHeight w:val="127"/>
          <w:tblHeader/>
        </w:trPr>
        <w:tc>
          <w:tcPr>
            <w:tcW w:w="5000" w:type="pct"/>
            <w:gridSpan w:val="4"/>
            <w:tcBorders>
              <w:bottom w:val="single" w:sz="4" w:space="0" w:color="auto"/>
            </w:tcBorders>
            <w:shd w:val="clear" w:color="auto" w:fill="FF0000"/>
            <w:vAlign w:val="center"/>
          </w:tcPr>
          <w:p w:rsidR="00F82499" w:rsidRPr="00C71EE2" w:rsidRDefault="00B16C1D" w:rsidP="00DA783B">
            <w:pPr>
              <w:spacing w:after="0" w:line="240" w:lineRule="auto"/>
              <w:jc w:val="center"/>
              <w:rPr>
                <w:rFonts w:asciiTheme="minorHAnsi" w:hAnsiTheme="minorHAnsi" w:cs="Arial"/>
                <w:b/>
                <w:bCs/>
                <w:color w:val="FFFFFF" w:themeColor="background1"/>
                <w:sz w:val="28"/>
                <w:szCs w:val="18"/>
                <w:lang w:bidi="ar-SA"/>
              </w:rPr>
            </w:pPr>
            <w:r>
              <w:rPr>
                <w:rFonts w:asciiTheme="minorHAnsi" w:hAnsiTheme="minorHAnsi" w:cs="Arial"/>
                <w:b/>
                <w:color w:val="FFFFFF" w:themeColor="background1"/>
                <w:sz w:val="28"/>
                <w:szCs w:val="18"/>
              </w:rPr>
              <w:t>4</w:t>
            </w:r>
            <w:r w:rsidR="00F82499" w:rsidRPr="00C71EE2">
              <w:rPr>
                <w:rFonts w:asciiTheme="minorHAnsi" w:hAnsiTheme="minorHAnsi" w:cs="Arial"/>
                <w:b/>
                <w:color w:val="FFFFFF" w:themeColor="background1"/>
                <w:sz w:val="28"/>
                <w:szCs w:val="18"/>
              </w:rPr>
              <w:t xml:space="preserve">. </w:t>
            </w:r>
            <w:r w:rsidR="00C70144" w:rsidRPr="00C71EE2">
              <w:rPr>
                <w:rFonts w:asciiTheme="minorHAnsi" w:hAnsiTheme="minorHAnsi" w:cs="Arial"/>
                <w:b/>
                <w:color w:val="FFFFFF" w:themeColor="background1"/>
                <w:sz w:val="28"/>
                <w:szCs w:val="18"/>
              </w:rPr>
              <w:t xml:space="preserve">Interest </w:t>
            </w:r>
            <w:r w:rsidR="00D746E5">
              <w:rPr>
                <w:rFonts w:asciiTheme="minorHAnsi" w:hAnsiTheme="minorHAnsi" w:cs="Arial"/>
                <w:b/>
                <w:color w:val="FFFFFF" w:themeColor="background1"/>
                <w:sz w:val="28"/>
                <w:szCs w:val="18"/>
              </w:rPr>
              <w:t>R</w:t>
            </w:r>
            <w:r w:rsidR="00C70144" w:rsidRPr="00C71EE2">
              <w:rPr>
                <w:rFonts w:asciiTheme="minorHAnsi" w:hAnsiTheme="minorHAnsi" w:cs="Arial"/>
                <w:b/>
                <w:color w:val="FFFFFF" w:themeColor="background1"/>
                <w:sz w:val="28"/>
                <w:szCs w:val="18"/>
              </w:rPr>
              <w:t xml:space="preserve">ate </w:t>
            </w:r>
            <w:r w:rsidR="00D746E5">
              <w:rPr>
                <w:rFonts w:asciiTheme="minorHAnsi" w:hAnsiTheme="minorHAnsi" w:cs="Arial"/>
                <w:b/>
                <w:color w:val="FFFFFF" w:themeColor="background1"/>
                <w:sz w:val="28"/>
                <w:szCs w:val="18"/>
              </w:rPr>
              <w:t>R</w:t>
            </w:r>
            <w:r w:rsidR="00C70144" w:rsidRPr="00C71EE2">
              <w:rPr>
                <w:rFonts w:asciiTheme="minorHAnsi" w:hAnsiTheme="minorHAnsi" w:cs="Arial"/>
                <w:b/>
                <w:color w:val="FFFFFF" w:themeColor="background1"/>
                <w:sz w:val="28"/>
                <w:szCs w:val="18"/>
              </w:rPr>
              <w:t>isk</w:t>
            </w:r>
          </w:p>
        </w:tc>
      </w:tr>
      <w:tr w:rsidR="00E50B4C" w:rsidRPr="0041749E" w:rsidTr="00E50B4C">
        <w:tblPrEx>
          <w:tblCellMar>
            <w:top w:w="43" w:type="dxa"/>
            <w:bottom w:w="43" w:type="dxa"/>
            <w:right w:w="115" w:type="dxa"/>
          </w:tblCellMar>
        </w:tblPrEx>
        <w:trPr>
          <w:cantSplit/>
          <w:trHeight w:val="127"/>
          <w:tblHeader/>
        </w:trPr>
        <w:tc>
          <w:tcPr>
            <w:tcW w:w="5000" w:type="pct"/>
            <w:gridSpan w:val="4"/>
            <w:tcBorders>
              <w:bottom w:val="single" w:sz="4" w:space="0" w:color="auto"/>
            </w:tcBorders>
            <w:shd w:val="clear" w:color="auto" w:fill="D9D9D9" w:themeFill="background1" w:themeFillShade="D9"/>
            <w:vAlign w:val="center"/>
          </w:tcPr>
          <w:p w:rsidR="00E50B4C" w:rsidRPr="0041749E" w:rsidRDefault="00E50B4C" w:rsidP="0041749E">
            <w:pPr>
              <w:spacing w:after="0" w:line="240" w:lineRule="auto"/>
              <w:rPr>
                <w:rFonts w:asciiTheme="minorHAnsi" w:hAnsiTheme="minorHAnsi" w:cs="Arial"/>
                <w:b/>
                <w:bCs/>
                <w:lang w:bidi="ar-SA"/>
              </w:rPr>
            </w:pPr>
            <w:r w:rsidRPr="0041749E">
              <w:rPr>
                <w:rFonts w:asciiTheme="minorHAnsi" w:hAnsiTheme="minorHAnsi" w:cs="Arial"/>
                <w:b/>
                <w:bCs/>
                <w:lang w:bidi="ar-SA"/>
              </w:rPr>
              <w:t>1</w:t>
            </w:r>
            <w:r w:rsidRPr="0041749E">
              <w:rPr>
                <w:rFonts w:asciiTheme="minorHAnsi" w:hAnsiTheme="minorHAnsi" w:cs="Arial"/>
                <w:b/>
                <w:bCs/>
                <w:vertAlign w:val="superscript"/>
                <w:lang w:bidi="ar-SA"/>
              </w:rPr>
              <w:t>st</w:t>
            </w:r>
            <w:r w:rsidRPr="0041749E">
              <w:rPr>
                <w:rFonts w:asciiTheme="minorHAnsi" w:hAnsiTheme="minorHAnsi" w:cs="Arial"/>
                <w:b/>
                <w:bCs/>
                <w:lang w:bidi="ar-SA"/>
              </w:rPr>
              <w:t xml:space="preserve"> Line of Defense Owner: </w:t>
            </w:r>
            <w:r w:rsidR="00CD0465">
              <w:rPr>
                <w:rFonts w:asciiTheme="minorHAnsi" w:hAnsiTheme="minorHAnsi" w:cs="Arial"/>
                <w:b/>
                <w:bCs/>
                <w:lang w:bidi="ar-SA"/>
              </w:rPr>
              <w:t>SBNA</w:t>
            </w:r>
            <w:r w:rsidRPr="0041749E">
              <w:rPr>
                <w:rFonts w:asciiTheme="minorHAnsi" w:hAnsiTheme="minorHAnsi" w:cs="Arial"/>
                <w:b/>
                <w:bCs/>
                <w:lang w:bidi="ar-SA"/>
              </w:rPr>
              <w:t xml:space="preserve"> Chief Financial Officer </w:t>
            </w:r>
          </w:p>
          <w:p w:rsidR="00E50B4C" w:rsidRPr="0041749E" w:rsidRDefault="00E50B4C" w:rsidP="00C35EBE">
            <w:pPr>
              <w:spacing w:after="0" w:line="240" w:lineRule="auto"/>
              <w:rPr>
                <w:rFonts w:asciiTheme="minorHAnsi" w:hAnsiTheme="minorHAnsi" w:cs="Arial"/>
                <w:b/>
                <w:bCs/>
                <w:lang w:bidi="ar-SA"/>
              </w:rPr>
            </w:pPr>
            <w:r w:rsidRPr="0041749E">
              <w:rPr>
                <w:rFonts w:asciiTheme="minorHAnsi" w:hAnsiTheme="minorHAnsi" w:cs="Arial"/>
                <w:b/>
                <w:bCs/>
                <w:lang w:bidi="ar-SA"/>
              </w:rPr>
              <w:t>2</w:t>
            </w:r>
            <w:r w:rsidRPr="0041749E">
              <w:rPr>
                <w:rFonts w:asciiTheme="minorHAnsi" w:hAnsiTheme="minorHAnsi" w:cs="Arial"/>
                <w:b/>
                <w:bCs/>
                <w:vertAlign w:val="superscript"/>
                <w:lang w:bidi="ar-SA"/>
              </w:rPr>
              <w:t>nd</w:t>
            </w:r>
            <w:r w:rsidRPr="0041749E">
              <w:rPr>
                <w:rFonts w:asciiTheme="minorHAnsi" w:hAnsiTheme="minorHAnsi" w:cs="Arial"/>
                <w:b/>
                <w:bCs/>
                <w:lang w:bidi="ar-SA"/>
              </w:rPr>
              <w:t xml:space="preserve"> Line of Defense Risk Management unit: </w:t>
            </w:r>
            <w:r w:rsidR="00CD0465">
              <w:rPr>
                <w:rFonts w:asciiTheme="minorHAnsi" w:hAnsiTheme="minorHAnsi" w:cs="Arial"/>
                <w:b/>
                <w:bCs/>
                <w:lang w:bidi="ar-SA"/>
              </w:rPr>
              <w:t>SBNA</w:t>
            </w:r>
            <w:r w:rsidRPr="0041749E">
              <w:rPr>
                <w:rFonts w:asciiTheme="minorHAnsi" w:hAnsiTheme="minorHAnsi" w:cs="Arial"/>
                <w:b/>
                <w:bCs/>
                <w:lang w:bidi="ar-SA"/>
              </w:rPr>
              <w:t xml:space="preserve"> Market Risk Management </w:t>
            </w:r>
            <w:r w:rsidR="00C35EBE">
              <w:rPr>
                <w:rFonts w:asciiTheme="minorHAnsi" w:hAnsiTheme="minorHAnsi" w:cs="Arial"/>
                <w:b/>
                <w:bCs/>
                <w:lang w:bidi="ar-SA"/>
              </w:rPr>
              <w:t>f</w:t>
            </w:r>
            <w:r w:rsidR="00C35EBE" w:rsidRPr="0041749E">
              <w:rPr>
                <w:rFonts w:asciiTheme="minorHAnsi" w:hAnsiTheme="minorHAnsi" w:cs="Arial"/>
                <w:b/>
                <w:bCs/>
                <w:lang w:bidi="ar-SA"/>
              </w:rPr>
              <w:t>unction</w:t>
            </w:r>
          </w:p>
        </w:tc>
      </w:tr>
      <w:tr w:rsidR="00F82499" w:rsidRPr="0041749E" w:rsidTr="00E50B4C">
        <w:trPr>
          <w:cantSplit/>
          <w:trHeight w:val="127"/>
          <w:tblHeader/>
        </w:trPr>
        <w:tc>
          <w:tcPr>
            <w:tcW w:w="5000" w:type="pct"/>
            <w:gridSpan w:val="4"/>
            <w:tcBorders>
              <w:bottom w:val="single" w:sz="4" w:space="0" w:color="auto"/>
            </w:tcBorders>
            <w:shd w:val="clear" w:color="auto" w:fill="D9D9D9" w:themeFill="background1" w:themeFillShade="D9"/>
            <w:vAlign w:val="center"/>
          </w:tcPr>
          <w:p w:rsidR="00F82499" w:rsidRPr="0041749E" w:rsidRDefault="00F82499" w:rsidP="0071467E">
            <w:pPr>
              <w:spacing w:after="0" w:line="240" w:lineRule="auto"/>
              <w:jc w:val="center"/>
              <w:rPr>
                <w:rFonts w:asciiTheme="minorHAnsi" w:hAnsiTheme="minorHAnsi" w:cs="Arial"/>
                <w:b/>
                <w:bCs/>
                <w:color w:val="FF0000"/>
                <w:lang w:bidi="ar-SA"/>
              </w:rPr>
            </w:pPr>
            <w:r w:rsidRPr="0041749E">
              <w:rPr>
                <w:rFonts w:asciiTheme="minorHAnsi" w:hAnsiTheme="minorHAnsi" w:cs="Arial"/>
                <w:b/>
                <w:bCs/>
                <w:color w:val="FF0000"/>
                <w:lang w:bidi="ar-SA"/>
              </w:rPr>
              <w:t>QUALITATIVE STATEMENTS</w:t>
            </w:r>
          </w:p>
        </w:tc>
      </w:tr>
      <w:tr w:rsidR="00F82499" w:rsidRPr="0041749E" w:rsidTr="00E50B4C">
        <w:trPr>
          <w:cantSplit/>
          <w:trHeight w:val="973"/>
        </w:trPr>
        <w:tc>
          <w:tcPr>
            <w:tcW w:w="5000" w:type="pct"/>
            <w:gridSpan w:val="4"/>
          </w:tcPr>
          <w:p w:rsidR="00E50B4C" w:rsidRPr="007A6F26" w:rsidRDefault="00CD0465" w:rsidP="00423077">
            <w:pPr>
              <w:pStyle w:val="ListParagraph"/>
              <w:numPr>
                <w:ilvl w:val="0"/>
                <w:numId w:val="13"/>
              </w:numPr>
              <w:spacing w:after="0"/>
              <w:ind w:left="695" w:right="86"/>
              <w:rPr>
                <w:rFonts w:asciiTheme="minorHAnsi" w:hAnsiTheme="minorHAnsi" w:cs="Arial"/>
                <w:bCs/>
                <w:color w:val="000000"/>
                <w:lang w:bidi="ar-SA"/>
              </w:rPr>
            </w:pPr>
            <w:r w:rsidRPr="007A6F26">
              <w:rPr>
                <w:rFonts w:asciiTheme="minorHAnsi" w:hAnsiTheme="minorHAnsi" w:cs="Arial"/>
                <w:bCs/>
                <w:color w:val="000000"/>
                <w:lang w:bidi="ar-SA"/>
              </w:rPr>
              <w:t>SBNA</w:t>
            </w:r>
            <w:r w:rsidR="00E50B4C" w:rsidRPr="007A6F26">
              <w:rPr>
                <w:rFonts w:asciiTheme="minorHAnsi" w:hAnsiTheme="minorHAnsi" w:cs="Arial"/>
                <w:bCs/>
                <w:color w:val="000000"/>
                <w:lang w:bidi="ar-SA"/>
              </w:rPr>
              <w:t xml:space="preserve"> will conservatively manage its </w:t>
            </w:r>
            <w:r w:rsidR="00AB3D8E" w:rsidRPr="007A6F26">
              <w:rPr>
                <w:rFonts w:asciiTheme="minorHAnsi" w:hAnsiTheme="minorHAnsi" w:cs="Arial"/>
                <w:bCs/>
                <w:color w:val="000000"/>
                <w:lang w:bidi="ar-SA"/>
              </w:rPr>
              <w:t xml:space="preserve">Interest Rate Risk </w:t>
            </w:r>
            <w:r w:rsidR="00E50B4C" w:rsidRPr="007A6F26">
              <w:rPr>
                <w:rFonts w:asciiTheme="minorHAnsi" w:hAnsiTheme="minorHAnsi" w:cs="Arial"/>
                <w:bCs/>
                <w:color w:val="000000"/>
                <w:lang w:bidi="ar-SA"/>
              </w:rPr>
              <w:t xml:space="preserve">exposures, setting a maximum for the sensitivity of the </w:t>
            </w:r>
            <w:r w:rsidR="00AB3D8E" w:rsidRPr="007A6F26">
              <w:rPr>
                <w:rFonts w:asciiTheme="minorHAnsi" w:hAnsiTheme="minorHAnsi" w:cs="Arial"/>
                <w:bCs/>
                <w:color w:val="000000"/>
                <w:lang w:bidi="ar-SA"/>
              </w:rPr>
              <w:t>net interest income and market</w:t>
            </w:r>
            <w:r w:rsidR="00E50B4C" w:rsidRPr="007A6F26">
              <w:rPr>
                <w:rFonts w:asciiTheme="minorHAnsi" w:hAnsiTheme="minorHAnsi" w:cs="Arial"/>
                <w:bCs/>
                <w:color w:val="000000"/>
                <w:lang w:bidi="ar-SA"/>
              </w:rPr>
              <w:t xml:space="preserve"> value of equity to interest rates.</w:t>
            </w:r>
          </w:p>
          <w:p w:rsidR="00F82499" w:rsidRPr="007A6F26" w:rsidRDefault="00E50B4C" w:rsidP="00423077">
            <w:pPr>
              <w:pStyle w:val="ListParagraph"/>
              <w:numPr>
                <w:ilvl w:val="0"/>
                <w:numId w:val="13"/>
              </w:numPr>
              <w:spacing w:after="0"/>
              <w:ind w:left="695" w:right="86"/>
              <w:rPr>
                <w:rFonts w:asciiTheme="minorHAnsi" w:hAnsiTheme="minorHAnsi" w:cs="Arial"/>
                <w:bCs/>
                <w:color w:val="000000"/>
                <w:lang w:bidi="ar-SA"/>
              </w:rPr>
            </w:pPr>
            <w:r w:rsidRPr="007A6F26">
              <w:rPr>
                <w:rFonts w:asciiTheme="minorHAnsi" w:hAnsiTheme="minorHAnsi" w:cs="Arial"/>
                <w:bCs/>
                <w:color w:val="000000"/>
                <w:lang w:bidi="ar-SA"/>
              </w:rPr>
              <w:t>To minimize its exposure to Interest Rate Risk</w:t>
            </w:r>
            <w:r w:rsidR="00AB3D8E" w:rsidRPr="007A6F26">
              <w:rPr>
                <w:rFonts w:asciiTheme="minorHAnsi" w:hAnsiTheme="minorHAnsi" w:cs="Arial"/>
                <w:bCs/>
                <w:color w:val="000000"/>
                <w:lang w:bidi="ar-SA"/>
              </w:rPr>
              <w:t>,</w:t>
            </w:r>
            <w:r w:rsidRPr="007A6F26">
              <w:rPr>
                <w:rFonts w:asciiTheme="minorHAnsi" w:hAnsiTheme="minorHAnsi" w:cs="Arial"/>
                <w:bCs/>
                <w:color w:val="000000"/>
                <w:lang w:bidi="ar-SA"/>
              </w:rPr>
              <w:t xml:space="preserve"> </w:t>
            </w:r>
            <w:r w:rsidR="00CD0465" w:rsidRPr="007A6F26">
              <w:rPr>
                <w:rFonts w:asciiTheme="minorHAnsi" w:hAnsiTheme="minorHAnsi" w:cs="Arial"/>
                <w:bCs/>
                <w:color w:val="000000"/>
                <w:lang w:bidi="ar-SA"/>
              </w:rPr>
              <w:t>SBNA</w:t>
            </w:r>
            <w:r w:rsidRPr="007A6F26">
              <w:rPr>
                <w:rFonts w:asciiTheme="minorHAnsi" w:hAnsiTheme="minorHAnsi" w:cs="Arial"/>
                <w:bCs/>
                <w:color w:val="000000"/>
                <w:lang w:bidi="ar-SA"/>
              </w:rPr>
              <w:t xml:space="preserve"> will hedge via instruments that it understands.</w:t>
            </w:r>
          </w:p>
        </w:tc>
      </w:tr>
      <w:tr w:rsidR="00F82499" w:rsidRPr="0041749E" w:rsidTr="00E50B4C">
        <w:trPr>
          <w:cantSplit/>
          <w:trHeight w:val="262"/>
        </w:trPr>
        <w:tc>
          <w:tcPr>
            <w:tcW w:w="5000" w:type="pct"/>
            <w:gridSpan w:val="4"/>
            <w:shd w:val="clear" w:color="auto" w:fill="D9D9D9" w:themeFill="background1" w:themeFillShade="D9"/>
            <w:vAlign w:val="center"/>
          </w:tcPr>
          <w:p w:rsidR="00F82499" w:rsidRPr="0041749E" w:rsidRDefault="00F82499" w:rsidP="0071467E">
            <w:pPr>
              <w:spacing w:after="0" w:line="240" w:lineRule="auto"/>
              <w:jc w:val="center"/>
              <w:rPr>
                <w:rFonts w:asciiTheme="minorHAnsi" w:hAnsiTheme="minorHAnsi" w:cs="Arial"/>
                <w:color w:val="FF0000"/>
                <w:lang w:bidi="ar-SA"/>
              </w:rPr>
            </w:pPr>
            <w:r w:rsidRPr="0041749E">
              <w:rPr>
                <w:rFonts w:asciiTheme="minorHAnsi" w:hAnsiTheme="minorHAnsi" w:cs="Arial"/>
                <w:b/>
                <w:bCs/>
                <w:color w:val="FF0000"/>
                <w:lang w:bidi="ar-SA"/>
              </w:rPr>
              <w:t>QUANTITATIVE METRICS</w:t>
            </w:r>
          </w:p>
        </w:tc>
      </w:tr>
      <w:tr w:rsidR="00E02C93" w:rsidRPr="0041749E" w:rsidTr="00C117CC">
        <w:trPr>
          <w:cantSplit/>
          <w:trHeight w:val="262"/>
        </w:trPr>
        <w:tc>
          <w:tcPr>
            <w:tcW w:w="2142" w:type="pct"/>
            <w:shd w:val="clear" w:color="auto" w:fill="808080" w:themeFill="background1" w:themeFillShade="80"/>
            <w:vAlign w:val="center"/>
          </w:tcPr>
          <w:p w:rsidR="00E02C93" w:rsidRPr="0041749E" w:rsidRDefault="00CD0465" w:rsidP="0071467E">
            <w:pPr>
              <w:spacing w:after="0" w:line="240" w:lineRule="auto"/>
              <w:rPr>
                <w:rFonts w:asciiTheme="minorHAnsi" w:hAnsiTheme="minorHAnsi" w:cs="Arial"/>
              </w:rPr>
            </w:pPr>
            <w:r>
              <w:rPr>
                <w:rFonts w:asciiTheme="minorHAnsi" w:hAnsiTheme="minorHAnsi" w:cs="Arial"/>
                <w:b/>
                <w:bCs/>
                <w:color w:val="FFFFFF" w:themeColor="background1"/>
                <w:lang w:bidi="ar-SA"/>
              </w:rPr>
              <w:t>SBNA</w:t>
            </w:r>
            <w:r w:rsidR="00E02C93" w:rsidRPr="0041749E">
              <w:rPr>
                <w:rFonts w:asciiTheme="minorHAnsi" w:hAnsiTheme="minorHAnsi" w:cs="Arial"/>
                <w:b/>
                <w:bCs/>
                <w:color w:val="FFFFFF" w:themeColor="background1"/>
                <w:lang w:bidi="ar-SA"/>
              </w:rPr>
              <w:t xml:space="preserve"> RISK APPETITE METRICS</w:t>
            </w:r>
          </w:p>
        </w:tc>
        <w:tc>
          <w:tcPr>
            <w:tcW w:w="932" w:type="pct"/>
            <w:shd w:val="clear" w:color="auto" w:fill="FFC000"/>
            <w:vAlign w:val="center"/>
          </w:tcPr>
          <w:p w:rsidR="00E02C93" w:rsidRPr="0041749E" w:rsidRDefault="00E02C93" w:rsidP="0071467E">
            <w:pPr>
              <w:spacing w:after="0" w:line="240" w:lineRule="auto"/>
              <w:rPr>
                <w:rFonts w:asciiTheme="minorHAnsi" w:hAnsiTheme="minorHAnsi" w:cs="Arial"/>
                <w:color w:val="000000"/>
                <w:lang w:bidi="ar-SA"/>
              </w:rPr>
            </w:pPr>
            <w:r w:rsidRPr="0041749E">
              <w:rPr>
                <w:rFonts w:asciiTheme="minorHAnsi" w:hAnsiTheme="minorHAnsi" w:cs="Arial"/>
                <w:b/>
                <w:bCs/>
                <w:color w:val="FFFFFF" w:themeColor="background1"/>
                <w:lang w:bidi="ar-SA"/>
              </w:rPr>
              <w:t xml:space="preserve">AMBER </w:t>
            </w:r>
            <w:r w:rsidR="00AF590A">
              <w:rPr>
                <w:rFonts w:asciiTheme="minorHAnsi" w:hAnsiTheme="minorHAnsi" w:cs="Arial"/>
                <w:b/>
                <w:bCs/>
                <w:color w:val="FFFFFF" w:themeColor="background1"/>
                <w:lang w:bidi="ar-SA"/>
              </w:rPr>
              <w:t>TRIGGER</w:t>
            </w:r>
          </w:p>
        </w:tc>
        <w:tc>
          <w:tcPr>
            <w:tcW w:w="932" w:type="pct"/>
            <w:shd w:val="clear" w:color="auto" w:fill="FF0000"/>
            <w:vAlign w:val="center"/>
          </w:tcPr>
          <w:p w:rsidR="00E02C93" w:rsidRPr="0041749E" w:rsidRDefault="00E02C93" w:rsidP="0071467E">
            <w:pPr>
              <w:spacing w:after="0" w:line="240" w:lineRule="auto"/>
              <w:rPr>
                <w:rFonts w:asciiTheme="minorHAnsi" w:hAnsiTheme="minorHAnsi" w:cs="Arial"/>
                <w:b/>
                <w:bCs/>
                <w:color w:val="FFFFFF" w:themeColor="background1"/>
                <w:lang w:bidi="ar-SA"/>
              </w:rPr>
            </w:pPr>
            <w:r w:rsidRPr="0041749E">
              <w:rPr>
                <w:rFonts w:asciiTheme="minorHAnsi" w:hAnsiTheme="minorHAnsi" w:cs="Arial"/>
                <w:b/>
                <w:bCs/>
                <w:color w:val="FFFFFF" w:themeColor="background1"/>
                <w:lang w:bidi="ar-SA"/>
              </w:rPr>
              <w:t>RED LIMIT</w:t>
            </w:r>
          </w:p>
        </w:tc>
        <w:tc>
          <w:tcPr>
            <w:tcW w:w="994" w:type="pct"/>
            <w:shd w:val="clear" w:color="auto" w:fill="808080" w:themeFill="background1" w:themeFillShade="80"/>
            <w:vAlign w:val="center"/>
          </w:tcPr>
          <w:p w:rsidR="00E02C93" w:rsidRPr="0041749E" w:rsidRDefault="00E02C93" w:rsidP="0071467E">
            <w:pPr>
              <w:spacing w:after="0" w:line="240" w:lineRule="auto"/>
              <w:rPr>
                <w:rFonts w:asciiTheme="minorHAnsi" w:hAnsiTheme="minorHAnsi" w:cs="Arial"/>
                <w:color w:val="000000"/>
                <w:lang w:bidi="ar-SA"/>
              </w:rPr>
            </w:pPr>
            <w:r w:rsidRPr="0041749E">
              <w:rPr>
                <w:rFonts w:asciiTheme="minorHAnsi" w:hAnsiTheme="minorHAnsi" w:cs="Arial"/>
                <w:b/>
                <w:bCs/>
                <w:color w:val="FFFFFF" w:themeColor="background1"/>
                <w:lang w:bidi="ar-SA"/>
              </w:rPr>
              <w:t>LIMIT TYPE</w:t>
            </w:r>
          </w:p>
        </w:tc>
      </w:tr>
      <w:tr w:rsidR="00C117CC" w:rsidRPr="0041749E" w:rsidTr="00C86192">
        <w:trPr>
          <w:cantSplit/>
          <w:trHeight w:val="296"/>
        </w:trPr>
        <w:tc>
          <w:tcPr>
            <w:tcW w:w="2142" w:type="pct"/>
            <w:shd w:val="clear" w:color="auto" w:fill="auto"/>
            <w:vAlign w:val="center"/>
          </w:tcPr>
          <w:p w:rsidR="00C117CC" w:rsidRPr="0041749E" w:rsidRDefault="00C117CC" w:rsidP="00DB38BE">
            <w:pPr>
              <w:spacing w:after="0" w:line="300" w:lineRule="auto"/>
              <w:rPr>
                <w:rFonts w:asciiTheme="minorHAnsi" w:hAnsiTheme="minorHAnsi"/>
                <w:color w:val="000000"/>
              </w:rPr>
            </w:pPr>
            <w:r>
              <w:rPr>
                <w:rFonts w:asciiTheme="minorHAnsi" w:hAnsiTheme="minorHAnsi"/>
                <w:color w:val="000000"/>
              </w:rPr>
              <w:t>Net interest income</w:t>
            </w:r>
            <w:r w:rsidRPr="0041749E">
              <w:rPr>
                <w:rFonts w:asciiTheme="minorHAnsi" w:hAnsiTheme="minorHAnsi"/>
                <w:color w:val="000000"/>
              </w:rPr>
              <w:t xml:space="preserve"> </w:t>
            </w:r>
            <w:r w:rsidR="00CF0C8F">
              <w:rPr>
                <w:rFonts w:asciiTheme="minorHAnsi" w:hAnsiTheme="minorHAnsi"/>
                <w:color w:val="000000"/>
              </w:rPr>
              <w:t xml:space="preserve">sensitivity </w:t>
            </w:r>
            <w:r w:rsidRPr="0041749E">
              <w:rPr>
                <w:rFonts w:asciiTheme="minorHAnsi" w:hAnsiTheme="minorHAnsi"/>
                <w:color w:val="000000"/>
              </w:rPr>
              <w:t>(+/- 100bps</w:t>
            </w:r>
            <w:r w:rsidR="00CF0C8F">
              <w:rPr>
                <w:rFonts w:asciiTheme="minorHAnsi" w:hAnsiTheme="minorHAnsi"/>
                <w:color w:val="000000"/>
              </w:rPr>
              <w:t xml:space="preserve"> shock</w:t>
            </w:r>
            <w:r w:rsidRPr="0041749E">
              <w:rPr>
                <w:rFonts w:asciiTheme="minorHAnsi" w:hAnsiTheme="minorHAnsi"/>
                <w:color w:val="000000"/>
              </w:rPr>
              <w:t>)</w:t>
            </w:r>
          </w:p>
        </w:tc>
        <w:tc>
          <w:tcPr>
            <w:tcW w:w="932" w:type="pct"/>
            <w:shd w:val="clear" w:color="auto" w:fill="auto"/>
          </w:tcPr>
          <w:p w:rsidR="00C117CC" w:rsidRPr="00C117CC" w:rsidRDefault="00C117CC" w:rsidP="003A0416">
            <w:pPr>
              <w:spacing w:after="0" w:line="300" w:lineRule="auto"/>
              <w:rPr>
                <w:rFonts w:asciiTheme="minorHAnsi" w:hAnsiTheme="minorHAnsi"/>
                <w:b/>
                <w:color w:val="000000"/>
              </w:rPr>
            </w:pPr>
            <w:r w:rsidRPr="00C117CC">
              <w:rPr>
                <w:rFonts w:asciiTheme="minorHAnsi" w:eastAsiaTheme="minorEastAsia" w:hAnsi="Arial" w:cstheme="minorBidi"/>
                <w:b/>
                <w:bCs/>
                <w:color w:val="000000" w:themeColor="text1"/>
                <w:kern w:val="24"/>
              </w:rPr>
              <w:t>($150)MM</w:t>
            </w:r>
          </w:p>
        </w:tc>
        <w:tc>
          <w:tcPr>
            <w:tcW w:w="932" w:type="pct"/>
            <w:shd w:val="clear" w:color="auto" w:fill="auto"/>
          </w:tcPr>
          <w:p w:rsidR="00C117CC" w:rsidRPr="00C117CC" w:rsidRDefault="00C117CC" w:rsidP="003A0416">
            <w:pPr>
              <w:spacing w:after="0" w:line="300" w:lineRule="auto"/>
              <w:rPr>
                <w:rFonts w:asciiTheme="minorHAnsi" w:hAnsiTheme="minorHAnsi"/>
                <w:b/>
                <w:color w:val="000000"/>
              </w:rPr>
            </w:pPr>
            <w:r w:rsidRPr="00C117CC">
              <w:rPr>
                <w:rFonts w:asciiTheme="minorHAnsi" w:eastAsiaTheme="minorEastAsia" w:hAnsi="Arial" w:cstheme="minorBidi"/>
                <w:b/>
                <w:bCs/>
                <w:color w:val="000000" w:themeColor="text1"/>
                <w:kern w:val="24"/>
              </w:rPr>
              <w:t>($200)MM</w:t>
            </w:r>
          </w:p>
        </w:tc>
        <w:tc>
          <w:tcPr>
            <w:tcW w:w="994" w:type="pct"/>
            <w:shd w:val="clear" w:color="auto" w:fill="auto"/>
            <w:vAlign w:val="center"/>
          </w:tcPr>
          <w:p w:rsidR="00C117CC" w:rsidRPr="0041749E" w:rsidRDefault="00C117CC" w:rsidP="003A0416">
            <w:pPr>
              <w:spacing w:after="0" w:line="300" w:lineRule="auto"/>
              <w:rPr>
                <w:rFonts w:asciiTheme="minorHAnsi" w:hAnsiTheme="minorHAnsi"/>
                <w:b/>
                <w:color w:val="000000"/>
              </w:rPr>
            </w:pPr>
            <w:r>
              <w:rPr>
                <w:rFonts w:asciiTheme="minorHAnsi" w:hAnsiTheme="minorHAnsi"/>
                <w:b/>
                <w:color w:val="000000"/>
              </w:rPr>
              <w:t>Floor</w:t>
            </w:r>
          </w:p>
        </w:tc>
      </w:tr>
      <w:tr w:rsidR="00C117CC" w:rsidRPr="0041749E" w:rsidTr="00C86192">
        <w:trPr>
          <w:cantSplit/>
          <w:trHeight w:val="262"/>
        </w:trPr>
        <w:tc>
          <w:tcPr>
            <w:tcW w:w="2142" w:type="pct"/>
            <w:shd w:val="clear" w:color="auto" w:fill="auto"/>
            <w:vAlign w:val="center"/>
          </w:tcPr>
          <w:p w:rsidR="00C117CC" w:rsidRPr="0041749E" w:rsidRDefault="00C117CC" w:rsidP="00DB38BE">
            <w:pPr>
              <w:spacing w:after="0" w:line="300" w:lineRule="auto"/>
              <w:rPr>
                <w:rFonts w:asciiTheme="minorHAnsi" w:hAnsiTheme="minorHAnsi"/>
                <w:color w:val="000000"/>
              </w:rPr>
            </w:pPr>
            <w:r>
              <w:rPr>
                <w:rFonts w:asciiTheme="minorHAnsi" w:hAnsiTheme="minorHAnsi"/>
                <w:color w:val="000000"/>
              </w:rPr>
              <w:t>Market value of equity</w:t>
            </w:r>
            <w:r w:rsidRPr="0041749E">
              <w:rPr>
                <w:rFonts w:asciiTheme="minorHAnsi" w:hAnsiTheme="minorHAnsi"/>
                <w:color w:val="000000"/>
              </w:rPr>
              <w:t xml:space="preserve"> </w:t>
            </w:r>
            <w:r w:rsidR="00CF0C8F">
              <w:rPr>
                <w:rFonts w:asciiTheme="minorHAnsi" w:hAnsiTheme="minorHAnsi"/>
                <w:color w:val="000000"/>
              </w:rPr>
              <w:t xml:space="preserve">sensitivity </w:t>
            </w:r>
            <w:r w:rsidRPr="0041749E">
              <w:rPr>
                <w:rFonts w:asciiTheme="minorHAnsi" w:hAnsiTheme="minorHAnsi"/>
                <w:color w:val="000000"/>
              </w:rPr>
              <w:t>(+/- 200bps</w:t>
            </w:r>
            <w:r w:rsidR="00CF0C8F">
              <w:rPr>
                <w:rFonts w:asciiTheme="minorHAnsi" w:hAnsiTheme="minorHAnsi"/>
                <w:color w:val="000000"/>
              </w:rPr>
              <w:t xml:space="preserve"> shock</w:t>
            </w:r>
            <w:r w:rsidRPr="0041749E">
              <w:rPr>
                <w:rFonts w:asciiTheme="minorHAnsi" w:hAnsiTheme="minorHAnsi"/>
                <w:color w:val="000000"/>
              </w:rPr>
              <w:t>)</w:t>
            </w:r>
          </w:p>
        </w:tc>
        <w:tc>
          <w:tcPr>
            <w:tcW w:w="932" w:type="pct"/>
            <w:shd w:val="clear" w:color="auto" w:fill="auto"/>
          </w:tcPr>
          <w:p w:rsidR="00C117CC" w:rsidRPr="00C117CC" w:rsidRDefault="00C117CC" w:rsidP="0068618F">
            <w:pPr>
              <w:spacing w:after="0" w:line="300" w:lineRule="auto"/>
              <w:rPr>
                <w:rFonts w:asciiTheme="minorHAnsi" w:hAnsiTheme="minorHAnsi"/>
                <w:b/>
                <w:color w:val="000000"/>
              </w:rPr>
            </w:pPr>
            <w:r w:rsidRPr="00C117CC">
              <w:rPr>
                <w:rFonts w:asciiTheme="minorHAnsi" w:eastAsiaTheme="minorEastAsia" w:hAnsi="Arial" w:cstheme="minorBidi"/>
                <w:b/>
                <w:color w:val="000000" w:themeColor="text1"/>
                <w:kern w:val="24"/>
              </w:rPr>
              <w:t>($</w:t>
            </w:r>
            <w:r w:rsidR="0068618F">
              <w:rPr>
                <w:rFonts w:asciiTheme="minorHAnsi" w:eastAsiaTheme="minorEastAsia" w:hAnsi="Arial" w:cstheme="minorBidi"/>
                <w:b/>
                <w:color w:val="000000" w:themeColor="text1"/>
                <w:kern w:val="24"/>
              </w:rPr>
              <w:t>825</w:t>
            </w:r>
            <w:r w:rsidRPr="00C117CC">
              <w:rPr>
                <w:rFonts w:asciiTheme="minorHAnsi" w:eastAsiaTheme="minorEastAsia" w:hAnsi="Arial" w:cstheme="minorBidi"/>
                <w:b/>
                <w:color w:val="000000" w:themeColor="text1"/>
                <w:kern w:val="24"/>
              </w:rPr>
              <w:t>)MM</w:t>
            </w:r>
          </w:p>
        </w:tc>
        <w:tc>
          <w:tcPr>
            <w:tcW w:w="932" w:type="pct"/>
            <w:shd w:val="clear" w:color="auto" w:fill="auto"/>
          </w:tcPr>
          <w:p w:rsidR="00C117CC" w:rsidRPr="00C117CC" w:rsidRDefault="00C117CC" w:rsidP="003A0416">
            <w:pPr>
              <w:spacing w:after="0" w:line="300" w:lineRule="auto"/>
              <w:rPr>
                <w:rFonts w:asciiTheme="minorHAnsi" w:hAnsiTheme="minorHAnsi"/>
                <w:b/>
                <w:color w:val="000000"/>
              </w:rPr>
            </w:pPr>
            <w:r w:rsidRPr="00C117CC">
              <w:rPr>
                <w:rFonts w:asciiTheme="minorHAnsi" w:eastAsiaTheme="minorEastAsia" w:hAnsi="Arial" w:cstheme="minorBidi"/>
                <w:b/>
                <w:color w:val="000000" w:themeColor="text1"/>
                <w:kern w:val="24"/>
              </w:rPr>
              <w:t>($1,100)MM</w:t>
            </w:r>
          </w:p>
        </w:tc>
        <w:tc>
          <w:tcPr>
            <w:tcW w:w="994" w:type="pct"/>
            <w:shd w:val="clear" w:color="auto" w:fill="auto"/>
            <w:vAlign w:val="center"/>
          </w:tcPr>
          <w:p w:rsidR="00C117CC" w:rsidRPr="0041749E" w:rsidRDefault="00C117CC" w:rsidP="003A0416">
            <w:pPr>
              <w:spacing w:after="0" w:line="300" w:lineRule="auto"/>
              <w:rPr>
                <w:rFonts w:asciiTheme="minorHAnsi" w:hAnsiTheme="minorHAnsi"/>
                <w:b/>
                <w:color w:val="000000"/>
              </w:rPr>
            </w:pPr>
            <w:r>
              <w:rPr>
                <w:rFonts w:asciiTheme="minorHAnsi" w:hAnsiTheme="minorHAnsi"/>
                <w:b/>
                <w:color w:val="000000"/>
              </w:rPr>
              <w:t>Floor</w:t>
            </w:r>
          </w:p>
        </w:tc>
      </w:tr>
    </w:tbl>
    <w:p w:rsidR="0027679A" w:rsidRDefault="0027679A" w:rsidP="003A0416">
      <w:pPr>
        <w:spacing w:after="0" w:line="300" w:lineRule="auto"/>
        <w:rPr>
          <w:rFonts w:asciiTheme="minorHAnsi" w:hAnsiTheme="minorHAnsi"/>
          <w:color w:val="000000"/>
        </w:rPr>
      </w:pPr>
    </w:p>
    <w:p w:rsidR="007A6F26" w:rsidRPr="0041749E" w:rsidRDefault="007A6F26" w:rsidP="003A0416">
      <w:pPr>
        <w:spacing w:after="0" w:line="300" w:lineRule="auto"/>
        <w:rPr>
          <w:rFonts w:asciiTheme="minorHAnsi" w:hAnsiTheme="minorHAnsi"/>
          <w:color w:val="000000"/>
        </w:rPr>
      </w:pPr>
    </w:p>
    <w:tbl>
      <w:tblPr>
        <w:tblStyle w:val="TableGrid"/>
        <w:tblW w:w="5367" w:type="pct"/>
        <w:tblInd w:w="-605" w:type="dxa"/>
        <w:tblLayout w:type="fixed"/>
        <w:tblCellMar>
          <w:left w:w="43" w:type="dxa"/>
          <w:right w:w="0" w:type="dxa"/>
        </w:tblCellMar>
        <w:tblLook w:val="04A0" w:firstRow="1" w:lastRow="0" w:firstColumn="1" w:lastColumn="0" w:noHBand="0" w:noVBand="1"/>
      </w:tblPr>
      <w:tblGrid>
        <w:gridCol w:w="10099"/>
      </w:tblGrid>
      <w:tr w:rsidR="00F82499" w:rsidRPr="0041749E" w:rsidTr="00E50B4C">
        <w:trPr>
          <w:cantSplit/>
          <w:trHeight w:val="127"/>
          <w:tblHeader/>
        </w:trPr>
        <w:tc>
          <w:tcPr>
            <w:tcW w:w="5000" w:type="pct"/>
            <w:tcBorders>
              <w:bottom w:val="single" w:sz="4" w:space="0" w:color="auto"/>
            </w:tcBorders>
            <w:shd w:val="clear" w:color="auto" w:fill="FF0000"/>
            <w:vAlign w:val="center"/>
          </w:tcPr>
          <w:p w:rsidR="00F82499" w:rsidRPr="008C26CE" w:rsidRDefault="00B16C1D" w:rsidP="00F1381B">
            <w:pPr>
              <w:spacing w:after="0" w:line="240" w:lineRule="auto"/>
              <w:jc w:val="center"/>
              <w:rPr>
                <w:rFonts w:asciiTheme="minorHAnsi" w:hAnsiTheme="minorHAnsi" w:cs="Arial"/>
                <w:b/>
                <w:bCs/>
                <w:color w:val="FFFFFF" w:themeColor="background1"/>
                <w:sz w:val="28"/>
                <w:szCs w:val="28"/>
                <w:lang w:bidi="ar-SA"/>
              </w:rPr>
            </w:pPr>
            <w:r>
              <w:rPr>
                <w:rFonts w:asciiTheme="minorHAnsi" w:hAnsiTheme="minorHAnsi" w:cs="Arial"/>
                <w:b/>
                <w:color w:val="FFFFFF" w:themeColor="background1"/>
                <w:sz w:val="28"/>
                <w:szCs w:val="28"/>
              </w:rPr>
              <w:t>5</w:t>
            </w:r>
            <w:r w:rsidR="00F82499" w:rsidRPr="008C26CE">
              <w:rPr>
                <w:rFonts w:asciiTheme="minorHAnsi" w:hAnsiTheme="minorHAnsi" w:cs="Arial"/>
                <w:b/>
                <w:color w:val="FFFFFF" w:themeColor="background1"/>
                <w:sz w:val="28"/>
                <w:szCs w:val="28"/>
              </w:rPr>
              <w:t xml:space="preserve">. </w:t>
            </w:r>
            <w:r w:rsidR="00F1381B" w:rsidRPr="008C26CE">
              <w:rPr>
                <w:rFonts w:asciiTheme="minorHAnsi" w:hAnsiTheme="minorHAnsi" w:cs="Arial"/>
                <w:b/>
                <w:color w:val="FFFFFF" w:themeColor="background1"/>
                <w:sz w:val="28"/>
                <w:szCs w:val="28"/>
              </w:rPr>
              <w:t xml:space="preserve">Mark-to-market </w:t>
            </w:r>
            <w:proofErr w:type="spellStart"/>
            <w:r w:rsidR="00F1381B" w:rsidRPr="008C26CE">
              <w:rPr>
                <w:rFonts w:asciiTheme="minorHAnsi" w:hAnsiTheme="minorHAnsi" w:cs="Arial"/>
                <w:b/>
                <w:color w:val="FFFFFF" w:themeColor="background1"/>
                <w:sz w:val="28"/>
                <w:szCs w:val="28"/>
              </w:rPr>
              <w:t>Porfolio</w:t>
            </w:r>
            <w:proofErr w:type="spellEnd"/>
            <w:r w:rsidR="00F1381B" w:rsidRPr="008C26CE">
              <w:rPr>
                <w:rFonts w:asciiTheme="minorHAnsi" w:hAnsiTheme="minorHAnsi" w:cs="Arial"/>
                <w:b/>
                <w:color w:val="FFFFFF" w:themeColor="background1"/>
                <w:sz w:val="28"/>
                <w:szCs w:val="28"/>
              </w:rPr>
              <w:t xml:space="preserve"> </w:t>
            </w:r>
            <w:r w:rsidR="00EA31DB" w:rsidRPr="008C26CE">
              <w:rPr>
                <w:rFonts w:asciiTheme="minorHAnsi" w:hAnsiTheme="minorHAnsi" w:cs="Arial"/>
                <w:b/>
                <w:color w:val="FFFFFF" w:themeColor="background1"/>
                <w:sz w:val="28"/>
                <w:szCs w:val="28"/>
              </w:rPr>
              <w:t>Risk</w:t>
            </w:r>
          </w:p>
        </w:tc>
      </w:tr>
      <w:tr w:rsidR="00E50B4C" w:rsidRPr="0041749E" w:rsidTr="00E50B4C">
        <w:tblPrEx>
          <w:tblCellMar>
            <w:top w:w="43" w:type="dxa"/>
            <w:bottom w:w="43" w:type="dxa"/>
            <w:right w:w="115" w:type="dxa"/>
          </w:tblCellMar>
        </w:tblPrEx>
        <w:trPr>
          <w:cantSplit/>
          <w:trHeight w:val="127"/>
          <w:tblHeader/>
        </w:trPr>
        <w:tc>
          <w:tcPr>
            <w:tcW w:w="5000" w:type="pct"/>
            <w:tcBorders>
              <w:bottom w:val="single" w:sz="4" w:space="0" w:color="auto"/>
            </w:tcBorders>
            <w:shd w:val="clear" w:color="auto" w:fill="D9D9D9" w:themeFill="background1" w:themeFillShade="D9"/>
            <w:vAlign w:val="center"/>
          </w:tcPr>
          <w:p w:rsidR="00E50B4C" w:rsidRPr="0041749E" w:rsidRDefault="00E50B4C" w:rsidP="0041749E">
            <w:pPr>
              <w:spacing w:after="0" w:line="240" w:lineRule="auto"/>
              <w:rPr>
                <w:rFonts w:asciiTheme="minorHAnsi" w:hAnsiTheme="minorHAnsi" w:cs="Arial"/>
                <w:b/>
                <w:bCs/>
                <w:lang w:bidi="ar-SA"/>
              </w:rPr>
            </w:pPr>
            <w:r w:rsidRPr="0041749E">
              <w:rPr>
                <w:rFonts w:asciiTheme="minorHAnsi" w:hAnsiTheme="minorHAnsi" w:cs="Arial"/>
                <w:b/>
                <w:bCs/>
                <w:lang w:bidi="ar-SA"/>
              </w:rPr>
              <w:t>1</w:t>
            </w:r>
            <w:r w:rsidRPr="0041749E">
              <w:rPr>
                <w:rFonts w:asciiTheme="minorHAnsi" w:hAnsiTheme="minorHAnsi" w:cs="Arial"/>
                <w:b/>
                <w:bCs/>
                <w:vertAlign w:val="superscript"/>
                <w:lang w:bidi="ar-SA"/>
              </w:rPr>
              <w:t>st</w:t>
            </w:r>
            <w:r w:rsidRPr="0041749E">
              <w:rPr>
                <w:rFonts w:asciiTheme="minorHAnsi" w:hAnsiTheme="minorHAnsi" w:cs="Arial"/>
                <w:b/>
                <w:bCs/>
                <w:lang w:bidi="ar-SA"/>
              </w:rPr>
              <w:t xml:space="preserve"> Line of Defense Owners: SBNA Global Banking and Markets Head of Trading, SBNA Chief Financial Officer 2</w:t>
            </w:r>
            <w:r w:rsidRPr="0041749E">
              <w:rPr>
                <w:rFonts w:asciiTheme="minorHAnsi" w:hAnsiTheme="minorHAnsi" w:cs="Arial"/>
                <w:b/>
                <w:bCs/>
                <w:vertAlign w:val="superscript"/>
                <w:lang w:bidi="ar-SA"/>
              </w:rPr>
              <w:t>nd</w:t>
            </w:r>
            <w:r w:rsidRPr="0041749E">
              <w:rPr>
                <w:rFonts w:asciiTheme="minorHAnsi" w:hAnsiTheme="minorHAnsi" w:cs="Arial"/>
                <w:b/>
                <w:bCs/>
                <w:lang w:bidi="ar-SA"/>
              </w:rPr>
              <w:t xml:space="preserve"> Line of Defense Risk Management unit: </w:t>
            </w:r>
            <w:r w:rsidR="00CD0465">
              <w:rPr>
                <w:rFonts w:asciiTheme="minorHAnsi" w:hAnsiTheme="minorHAnsi" w:cs="Arial"/>
                <w:b/>
                <w:bCs/>
                <w:lang w:bidi="ar-SA"/>
              </w:rPr>
              <w:t>SBNA</w:t>
            </w:r>
            <w:r w:rsidRPr="0041749E">
              <w:rPr>
                <w:rFonts w:asciiTheme="minorHAnsi" w:hAnsiTheme="minorHAnsi" w:cs="Arial"/>
                <w:b/>
                <w:bCs/>
                <w:lang w:bidi="ar-SA"/>
              </w:rPr>
              <w:t xml:space="preserve"> Market Risk Management </w:t>
            </w:r>
            <w:r w:rsidR="00FB6338">
              <w:rPr>
                <w:rFonts w:asciiTheme="minorHAnsi" w:hAnsiTheme="minorHAnsi" w:cs="Arial"/>
                <w:b/>
                <w:bCs/>
                <w:lang w:bidi="ar-SA"/>
              </w:rPr>
              <w:t>f</w:t>
            </w:r>
            <w:r w:rsidRPr="0041749E">
              <w:rPr>
                <w:rFonts w:asciiTheme="minorHAnsi" w:hAnsiTheme="minorHAnsi" w:cs="Arial"/>
                <w:b/>
                <w:bCs/>
                <w:lang w:bidi="ar-SA"/>
              </w:rPr>
              <w:t>unction</w:t>
            </w:r>
          </w:p>
        </w:tc>
      </w:tr>
      <w:tr w:rsidR="00F82499" w:rsidRPr="0041749E" w:rsidTr="00E50B4C">
        <w:trPr>
          <w:cantSplit/>
          <w:trHeight w:val="127"/>
          <w:tblHeader/>
        </w:trPr>
        <w:tc>
          <w:tcPr>
            <w:tcW w:w="5000" w:type="pct"/>
            <w:tcBorders>
              <w:bottom w:val="single" w:sz="4" w:space="0" w:color="auto"/>
            </w:tcBorders>
            <w:shd w:val="clear" w:color="auto" w:fill="D9D9D9" w:themeFill="background1" w:themeFillShade="D9"/>
            <w:vAlign w:val="center"/>
          </w:tcPr>
          <w:p w:rsidR="00F82499" w:rsidRPr="0041749E" w:rsidRDefault="00F82499" w:rsidP="0071467E">
            <w:pPr>
              <w:spacing w:after="0" w:line="240" w:lineRule="auto"/>
              <w:jc w:val="center"/>
              <w:rPr>
                <w:rFonts w:asciiTheme="minorHAnsi" w:hAnsiTheme="minorHAnsi" w:cs="Arial"/>
                <w:b/>
                <w:bCs/>
                <w:color w:val="FF0000"/>
                <w:lang w:bidi="ar-SA"/>
              </w:rPr>
            </w:pPr>
            <w:r w:rsidRPr="0041749E">
              <w:rPr>
                <w:rFonts w:asciiTheme="minorHAnsi" w:hAnsiTheme="minorHAnsi" w:cs="Arial"/>
                <w:b/>
                <w:bCs/>
                <w:color w:val="FF0000"/>
                <w:lang w:bidi="ar-SA"/>
              </w:rPr>
              <w:t>QUALITATIVE STATEMENTS</w:t>
            </w:r>
          </w:p>
        </w:tc>
      </w:tr>
      <w:tr w:rsidR="00757188" w:rsidRPr="0041749E" w:rsidTr="00E50B4C">
        <w:trPr>
          <w:cantSplit/>
          <w:trHeight w:val="793"/>
        </w:trPr>
        <w:tc>
          <w:tcPr>
            <w:tcW w:w="5000" w:type="pct"/>
          </w:tcPr>
          <w:p w:rsidR="00757188" w:rsidRPr="0041749E" w:rsidRDefault="00CD0465" w:rsidP="00E50B4C">
            <w:pPr>
              <w:spacing w:after="0"/>
              <w:ind w:left="158" w:right="86"/>
              <w:rPr>
                <w:rFonts w:asciiTheme="minorHAnsi" w:hAnsiTheme="minorHAnsi" w:cs="Arial"/>
                <w:bCs/>
                <w:color w:val="000000"/>
                <w:lang w:bidi="ar-SA"/>
              </w:rPr>
            </w:pPr>
            <w:r>
              <w:rPr>
                <w:rFonts w:asciiTheme="minorHAnsi" w:hAnsiTheme="minorHAnsi" w:cs="Arial"/>
                <w:bCs/>
                <w:color w:val="000000"/>
                <w:lang w:bidi="ar-SA"/>
              </w:rPr>
              <w:t>SBNA</w:t>
            </w:r>
            <w:r w:rsidR="00E50B4C" w:rsidRPr="0041749E">
              <w:rPr>
                <w:rFonts w:asciiTheme="minorHAnsi" w:hAnsiTheme="minorHAnsi" w:cs="Arial"/>
                <w:bCs/>
                <w:color w:val="000000"/>
                <w:lang w:bidi="ar-SA"/>
              </w:rPr>
              <w:t xml:space="preserve"> and its subsidiaries </w:t>
            </w:r>
            <w:r w:rsidR="00757188" w:rsidRPr="0041749E">
              <w:rPr>
                <w:rFonts w:asciiTheme="minorHAnsi" w:hAnsiTheme="minorHAnsi" w:cs="Arial"/>
                <w:bCs/>
                <w:color w:val="000000"/>
                <w:lang w:bidi="ar-SA"/>
              </w:rPr>
              <w:t>will only participate in trading for purposes of client facilitation and will maintain a low risk profile on all fair value activities to protect against losses due to adverse market movements</w:t>
            </w:r>
            <w:r w:rsidR="002034B3">
              <w:rPr>
                <w:rFonts w:asciiTheme="minorHAnsi" w:hAnsiTheme="minorHAnsi" w:cs="Arial"/>
                <w:bCs/>
                <w:color w:val="000000"/>
                <w:lang w:bidi="ar-SA"/>
              </w:rPr>
              <w:t>.</w:t>
            </w:r>
          </w:p>
        </w:tc>
      </w:tr>
    </w:tbl>
    <w:p w:rsidR="00C069EA" w:rsidRPr="00C71EE2" w:rsidRDefault="00C069EA">
      <w:pPr>
        <w:spacing w:after="0" w:line="240" w:lineRule="auto"/>
        <w:rPr>
          <w:rFonts w:asciiTheme="minorHAnsi" w:hAnsiTheme="minorHAnsi"/>
          <w:szCs w:val="20"/>
        </w:rPr>
      </w:pPr>
      <w:r w:rsidRPr="00C71EE2">
        <w:rPr>
          <w:rFonts w:asciiTheme="minorHAnsi" w:hAnsiTheme="minorHAnsi"/>
          <w:szCs w:val="20"/>
        </w:rPr>
        <w:br w:type="page"/>
      </w:r>
    </w:p>
    <w:tbl>
      <w:tblPr>
        <w:tblStyle w:val="TableGrid"/>
        <w:tblW w:w="5305" w:type="pct"/>
        <w:tblInd w:w="-605" w:type="dxa"/>
        <w:tblLayout w:type="fixed"/>
        <w:tblCellMar>
          <w:top w:w="43" w:type="dxa"/>
          <w:left w:w="43" w:type="dxa"/>
          <w:bottom w:w="43" w:type="dxa"/>
          <w:right w:w="115" w:type="dxa"/>
        </w:tblCellMar>
        <w:tblLook w:val="04A0" w:firstRow="1" w:lastRow="0" w:firstColumn="1" w:lastColumn="0" w:noHBand="0" w:noVBand="1"/>
      </w:tblPr>
      <w:tblGrid>
        <w:gridCol w:w="4374"/>
        <w:gridCol w:w="1907"/>
        <w:gridCol w:w="1907"/>
        <w:gridCol w:w="1911"/>
      </w:tblGrid>
      <w:tr w:rsidR="00F82499" w:rsidRPr="00C71EE2" w:rsidTr="00F5786E">
        <w:trPr>
          <w:cantSplit/>
          <w:trHeight w:val="127"/>
          <w:tblHeader/>
        </w:trPr>
        <w:tc>
          <w:tcPr>
            <w:tcW w:w="5000" w:type="pct"/>
            <w:gridSpan w:val="4"/>
            <w:tcBorders>
              <w:bottom w:val="single" w:sz="4" w:space="0" w:color="auto"/>
            </w:tcBorders>
            <w:shd w:val="clear" w:color="auto" w:fill="FF0000"/>
            <w:vAlign w:val="center"/>
          </w:tcPr>
          <w:p w:rsidR="00F82499" w:rsidRPr="00C71EE2" w:rsidRDefault="00B16C1D" w:rsidP="00AB3D8E">
            <w:pPr>
              <w:spacing w:after="0" w:line="240" w:lineRule="auto"/>
              <w:jc w:val="center"/>
              <w:rPr>
                <w:rFonts w:asciiTheme="minorHAnsi" w:hAnsiTheme="minorHAnsi" w:cs="Arial"/>
                <w:b/>
                <w:bCs/>
                <w:color w:val="FFFFFF" w:themeColor="background1"/>
                <w:sz w:val="28"/>
                <w:szCs w:val="18"/>
                <w:lang w:bidi="ar-SA"/>
              </w:rPr>
            </w:pPr>
            <w:r>
              <w:rPr>
                <w:rFonts w:asciiTheme="minorHAnsi" w:hAnsiTheme="minorHAnsi" w:cs="Arial"/>
                <w:b/>
                <w:color w:val="FFFFFF" w:themeColor="background1"/>
                <w:sz w:val="28"/>
                <w:szCs w:val="18"/>
              </w:rPr>
              <w:t>6</w:t>
            </w:r>
            <w:r w:rsidR="00F82499" w:rsidRPr="00C71EE2">
              <w:rPr>
                <w:rFonts w:asciiTheme="minorHAnsi" w:hAnsiTheme="minorHAnsi" w:cs="Arial"/>
                <w:b/>
                <w:color w:val="FFFFFF" w:themeColor="background1"/>
                <w:sz w:val="28"/>
                <w:szCs w:val="18"/>
              </w:rPr>
              <w:t xml:space="preserve">. </w:t>
            </w:r>
            <w:r w:rsidR="009E5B4D" w:rsidRPr="00C71EE2">
              <w:rPr>
                <w:rFonts w:asciiTheme="minorHAnsi" w:hAnsiTheme="minorHAnsi" w:cs="Arial"/>
                <w:b/>
                <w:color w:val="FFFFFF" w:themeColor="background1"/>
                <w:sz w:val="28"/>
                <w:szCs w:val="18"/>
              </w:rPr>
              <w:t>Strategic</w:t>
            </w:r>
            <w:r w:rsidR="000872E9" w:rsidRPr="00C71EE2">
              <w:rPr>
                <w:rFonts w:asciiTheme="minorHAnsi" w:hAnsiTheme="minorHAnsi" w:cs="Arial"/>
                <w:b/>
                <w:color w:val="FFFFFF" w:themeColor="background1"/>
                <w:sz w:val="28"/>
                <w:szCs w:val="18"/>
              </w:rPr>
              <w:t xml:space="preserve"> </w:t>
            </w:r>
            <w:r w:rsidR="00F82499" w:rsidRPr="00C71EE2">
              <w:rPr>
                <w:rFonts w:asciiTheme="minorHAnsi" w:hAnsiTheme="minorHAnsi" w:cs="Arial"/>
                <w:b/>
                <w:color w:val="FFFFFF" w:themeColor="background1"/>
                <w:sz w:val="28"/>
                <w:szCs w:val="18"/>
              </w:rPr>
              <w:t>Risk</w:t>
            </w:r>
          </w:p>
        </w:tc>
      </w:tr>
      <w:tr w:rsidR="00882D36" w:rsidRPr="00340661" w:rsidTr="00F5786E">
        <w:trPr>
          <w:cantSplit/>
          <w:trHeight w:val="127"/>
          <w:tblHeader/>
        </w:trPr>
        <w:tc>
          <w:tcPr>
            <w:tcW w:w="5000" w:type="pct"/>
            <w:gridSpan w:val="4"/>
            <w:tcBorders>
              <w:bottom w:val="single" w:sz="4" w:space="0" w:color="auto"/>
            </w:tcBorders>
            <w:shd w:val="clear" w:color="auto" w:fill="D9D9D9" w:themeFill="background1" w:themeFillShade="D9"/>
            <w:vAlign w:val="center"/>
          </w:tcPr>
          <w:p w:rsidR="00882D36" w:rsidRPr="00340661" w:rsidRDefault="00882D36" w:rsidP="0041749E">
            <w:pPr>
              <w:spacing w:after="0" w:line="240" w:lineRule="auto"/>
              <w:rPr>
                <w:rFonts w:asciiTheme="minorHAnsi" w:hAnsiTheme="minorHAnsi" w:cs="Arial"/>
                <w:b/>
                <w:bCs/>
                <w:lang w:bidi="ar-SA"/>
              </w:rPr>
            </w:pPr>
            <w:r w:rsidRPr="00340661">
              <w:rPr>
                <w:rFonts w:asciiTheme="minorHAnsi" w:hAnsiTheme="minorHAnsi" w:cs="Arial"/>
                <w:b/>
                <w:bCs/>
                <w:lang w:bidi="ar-SA"/>
              </w:rPr>
              <w:t>1</w:t>
            </w:r>
            <w:r w:rsidRPr="00340661">
              <w:rPr>
                <w:rFonts w:asciiTheme="minorHAnsi" w:hAnsiTheme="minorHAnsi" w:cs="Arial"/>
                <w:b/>
                <w:bCs/>
                <w:vertAlign w:val="superscript"/>
                <w:lang w:bidi="ar-SA"/>
              </w:rPr>
              <w:t>st</w:t>
            </w:r>
            <w:r w:rsidRPr="00340661">
              <w:rPr>
                <w:rFonts w:asciiTheme="minorHAnsi" w:hAnsiTheme="minorHAnsi" w:cs="Arial"/>
                <w:b/>
                <w:bCs/>
                <w:lang w:bidi="ar-SA"/>
              </w:rPr>
              <w:t xml:space="preserve"> Line of Defense Owner</w:t>
            </w:r>
            <w:r w:rsidR="0041749E">
              <w:rPr>
                <w:rFonts w:asciiTheme="minorHAnsi" w:hAnsiTheme="minorHAnsi" w:cs="Arial"/>
                <w:b/>
                <w:bCs/>
                <w:lang w:bidi="ar-SA"/>
              </w:rPr>
              <w:t>s</w:t>
            </w:r>
            <w:r w:rsidRPr="00340661">
              <w:rPr>
                <w:rFonts w:asciiTheme="minorHAnsi" w:hAnsiTheme="minorHAnsi" w:cs="Arial"/>
                <w:b/>
                <w:bCs/>
                <w:lang w:bidi="ar-SA"/>
              </w:rPr>
              <w:t xml:space="preserve">: </w:t>
            </w:r>
            <w:r w:rsidR="00CD0465">
              <w:rPr>
                <w:rFonts w:asciiTheme="minorHAnsi" w:hAnsiTheme="minorHAnsi" w:cs="Arial"/>
                <w:b/>
                <w:bCs/>
                <w:lang w:bidi="ar-SA"/>
              </w:rPr>
              <w:t>SBNA</w:t>
            </w:r>
            <w:r w:rsidR="00340661" w:rsidRPr="00340661">
              <w:rPr>
                <w:rFonts w:asciiTheme="minorHAnsi" w:hAnsiTheme="minorHAnsi" w:cs="Arial"/>
                <w:b/>
                <w:bCs/>
                <w:lang w:bidi="ar-SA"/>
              </w:rPr>
              <w:t xml:space="preserve"> Chief Executive Officer</w:t>
            </w:r>
          </w:p>
          <w:p w:rsidR="00882D36" w:rsidRPr="00340661" w:rsidRDefault="00882D36" w:rsidP="00340661">
            <w:pPr>
              <w:spacing w:after="0" w:line="240" w:lineRule="auto"/>
              <w:rPr>
                <w:rFonts w:asciiTheme="minorHAnsi" w:hAnsiTheme="minorHAnsi" w:cs="Arial"/>
                <w:b/>
                <w:bCs/>
                <w:lang w:bidi="ar-SA"/>
              </w:rPr>
            </w:pPr>
            <w:r w:rsidRPr="00340661">
              <w:rPr>
                <w:rFonts w:asciiTheme="minorHAnsi" w:hAnsiTheme="minorHAnsi" w:cs="Arial"/>
                <w:b/>
                <w:bCs/>
                <w:lang w:bidi="ar-SA"/>
              </w:rPr>
              <w:t>2</w:t>
            </w:r>
            <w:r w:rsidRPr="00340661">
              <w:rPr>
                <w:rFonts w:asciiTheme="minorHAnsi" w:hAnsiTheme="minorHAnsi" w:cs="Arial"/>
                <w:b/>
                <w:bCs/>
                <w:vertAlign w:val="superscript"/>
                <w:lang w:bidi="ar-SA"/>
              </w:rPr>
              <w:t>nd</w:t>
            </w:r>
            <w:r w:rsidRPr="00340661">
              <w:rPr>
                <w:rFonts w:asciiTheme="minorHAnsi" w:hAnsiTheme="minorHAnsi" w:cs="Arial"/>
                <w:b/>
                <w:bCs/>
                <w:lang w:bidi="ar-SA"/>
              </w:rPr>
              <w:t xml:space="preserve"> Line of Defense Risk Management unit: </w:t>
            </w:r>
            <w:r w:rsidR="00CD0465">
              <w:rPr>
                <w:rFonts w:asciiTheme="minorHAnsi" w:hAnsiTheme="minorHAnsi" w:cs="Arial"/>
                <w:b/>
                <w:bCs/>
                <w:lang w:bidi="ar-SA"/>
              </w:rPr>
              <w:t>SBNA</w:t>
            </w:r>
            <w:r w:rsidRPr="00340661">
              <w:rPr>
                <w:rFonts w:asciiTheme="minorHAnsi" w:hAnsiTheme="minorHAnsi" w:cs="Arial"/>
                <w:b/>
                <w:bCs/>
                <w:lang w:bidi="ar-SA"/>
              </w:rPr>
              <w:t xml:space="preserve"> </w:t>
            </w:r>
            <w:r w:rsidR="00340661" w:rsidRPr="00340661">
              <w:rPr>
                <w:rFonts w:asciiTheme="minorHAnsi" w:hAnsiTheme="minorHAnsi" w:cs="Arial"/>
                <w:b/>
                <w:bCs/>
                <w:lang w:bidi="ar-SA"/>
              </w:rPr>
              <w:t>Chief Risk Officer</w:t>
            </w:r>
          </w:p>
        </w:tc>
      </w:tr>
      <w:tr w:rsidR="00F82499" w:rsidRPr="00340661" w:rsidTr="00F5786E">
        <w:trPr>
          <w:cantSplit/>
          <w:trHeight w:val="127"/>
          <w:tblHeader/>
        </w:trPr>
        <w:tc>
          <w:tcPr>
            <w:tcW w:w="5000" w:type="pct"/>
            <w:gridSpan w:val="4"/>
            <w:tcBorders>
              <w:bottom w:val="single" w:sz="4" w:space="0" w:color="auto"/>
            </w:tcBorders>
            <w:shd w:val="clear" w:color="auto" w:fill="D9D9D9" w:themeFill="background1" w:themeFillShade="D9"/>
            <w:vAlign w:val="center"/>
          </w:tcPr>
          <w:p w:rsidR="00F82499" w:rsidRPr="00340661" w:rsidRDefault="00F82499" w:rsidP="0071467E">
            <w:pPr>
              <w:spacing w:after="0" w:line="240" w:lineRule="auto"/>
              <w:jc w:val="center"/>
              <w:rPr>
                <w:rFonts w:asciiTheme="minorHAnsi" w:hAnsiTheme="minorHAnsi" w:cs="Arial"/>
                <w:b/>
                <w:bCs/>
                <w:color w:val="FF0000"/>
                <w:lang w:bidi="ar-SA"/>
              </w:rPr>
            </w:pPr>
            <w:r w:rsidRPr="00340661">
              <w:rPr>
                <w:rFonts w:asciiTheme="minorHAnsi" w:hAnsiTheme="minorHAnsi" w:cs="Arial"/>
                <w:b/>
                <w:bCs/>
                <w:color w:val="FF0000"/>
                <w:lang w:bidi="ar-SA"/>
              </w:rPr>
              <w:t>QUALITATIVE STATEMENTS</w:t>
            </w:r>
          </w:p>
        </w:tc>
      </w:tr>
      <w:tr w:rsidR="00F82499" w:rsidRPr="00340661" w:rsidTr="00F5786E">
        <w:trPr>
          <w:cantSplit/>
          <w:trHeight w:val="1693"/>
        </w:trPr>
        <w:tc>
          <w:tcPr>
            <w:tcW w:w="5000" w:type="pct"/>
            <w:gridSpan w:val="4"/>
          </w:tcPr>
          <w:p w:rsidR="003B15D8" w:rsidRPr="002034B3" w:rsidRDefault="00CD0465" w:rsidP="00423077">
            <w:pPr>
              <w:pStyle w:val="ListParagraph"/>
              <w:numPr>
                <w:ilvl w:val="0"/>
                <w:numId w:val="14"/>
              </w:numPr>
              <w:spacing w:after="0"/>
              <w:ind w:left="695" w:right="86"/>
              <w:rPr>
                <w:rFonts w:asciiTheme="minorHAnsi" w:hAnsiTheme="minorHAnsi" w:cs="Arial"/>
                <w:bCs/>
                <w:color w:val="000000"/>
                <w:lang w:bidi="ar-SA"/>
              </w:rPr>
            </w:pPr>
            <w:r w:rsidRPr="002034B3">
              <w:rPr>
                <w:rFonts w:asciiTheme="minorHAnsi" w:hAnsiTheme="minorHAnsi" w:cs="Arial"/>
                <w:bCs/>
                <w:color w:val="000000"/>
                <w:lang w:bidi="ar-SA"/>
              </w:rPr>
              <w:t>SBNA</w:t>
            </w:r>
            <w:r w:rsidR="003B15D8" w:rsidRPr="002034B3">
              <w:rPr>
                <w:rFonts w:asciiTheme="minorHAnsi" w:hAnsiTheme="minorHAnsi" w:cs="Arial"/>
                <w:bCs/>
                <w:color w:val="000000"/>
                <w:lang w:bidi="ar-SA"/>
              </w:rPr>
              <w:t xml:space="preserve"> strives to deliver consistent</w:t>
            </w:r>
            <w:r w:rsidR="000B4C87">
              <w:rPr>
                <w:rFonts w:asciiTheme="minorHAnsi" w:hAnsiTheme="minorHAnsi" w:cs="Arial"/>
                <w:bCs/>
                <w:color w:val="000000"/>
                <w:lang w:bidi="ar-SA"/>
              </w:rPr>
              <w:t xml:space="preserve"> performance</w:t>
            </w:r>
            <w:r w:rsidR="003B15D8" w:rsidRPr="002034B3">
              <w:rPr>
                <w:rFonts w:asciiTheme="minorHAnsi" w:hAnsiTheme="minorHAnsi" w:cs="Arial"/>
                <w:bCs/>
                <w:color w:val="000000"/>
                <w:lang w:bidi="ar-SA"/>
              </w:rPr>
              <w:t xml:space="preserve"> through pragmatic </w:t>
            </w:r>
            <w:r w:rsidR="00A134FB">
              <w:rPr>
                <w:rFonts w:asciiTheme="minorHAnsi" w:hAnsiTheme="minorHAnsi" w:cs="Arial"/>
                <w:bCs/>
                <w:color w:val="000000"/>
                <w:lang w:bidi="ar-SA"/>
              </w:rPr>
              <w:t>risk-taking</w:t>
            </w:r>
            <w:r w:rsidR="003B15D8" w:rsidRPr="002034B3">
              <w:rPr>
                <w:rFonts w:asciiTheme="minorHAnsi" w:hAnsiTheme="minorHAnsi" w:cs="Arial"/>
                <w:bCs/>
                <w:color w:val="000000"/>
                <w:lang w:bidi="ar-SA"/>
              </w:rPr>
              <w:t xml:space="preserve">. </w:t>
            </w:r>
            <w:r w:rsidRPr="002034B3">
              <w:rPr>
                <w:rFonts w:asciiTheme="minorHAnsi" w:hAnsiTheme="minorHAnsi" w:cs="Arial"/>
                <w:bCs/>
                <w:color w:val="000000"/>
                <w:lang w:bidi="ar-SA"/>
              </w:rPr>
              <w:t>SBNA</w:t>
            </w:r>
            <w:r w:rsidR="003B15D8" w:rsidRPr="002034B3">
              <w:rPr>
                <w:rFonts w:asciiTheme="minorHAnsi" w:hAnsiTheme="minorHAnsi" w:cs="Arial"/>
                <w:bCs/>
                <w:color w:val="000000"/>
                <w:lang w:bidi="ar-SA"/>
              </w:rPr>
              <w:t xml:space="preserve"> will not place an undue amount of earnings or capital at risk for an entity of its size, complexity, and risk profile in any stress scenario.</w:t>
            </w:r>
          </w:p>
          <w:p w:rsidR="00340661" w:rsidRPr="002034B3" w:rsidRDefault="002034B3" w:rsidP="00423077">
            <w:pPr>
              <w:pStyle w:val="ListParagraph"/>
              <w:numPr>
                <w:ilvl w:val="0"/>
                <w:numId w:val="14"/>
              </w:numPr>
              <w:spacing w:after="0"/>
              <w:ind w:left="695" w:right="86"/>
              <w:rPr>
                <w:rFonts w:asciiTheme="minorHAnsi" w:hAnsiTheme="minorHAnsi" w:cs="Arial"/>
                <w:bCs/>
                <w:color w:val="000000"/>
                <w:lang w:bidi="ar-SA"/>
              </w:rPr>
            </w:pPr>
            <w:r>
              <w:rPr>
                <w:rFonts w:asciiTheme="minorHAnsi" w:hAnsiTheme="minorHAnsi" w:cs="Arial"/>
                <w:bCs/>
                <w:color w:val="000000"/>
                <w:lang w:bidi="ar-SA"/>
              </w:rPr>
              <w:t>SBNA</w:t>
            </w:r>
            <w:r w:rsidRPr="002034B3">
              <w:rPr>
                <w:rFonts w:asciiTheme="minorHAnsi" w:hAnsiTheme="minorHAnsi" w:cs="Arial"/>
                <w:bCs/>
                <w:color w:val="000000"/>
                <w:lang w:bidi="ar-SA"/>
              </w:rPr>
              <w:t xml:space="preserve"> </w:t>
            </w:r>
            <w:r w:rsidR="00340661" w:rsidRPr="002034B3">
              <w:rPr>
                <w:rFonts w:asciiTheme="minorHAnsi" w:hAnsiTheme="minorHAnsi" w:cs="Arial"/>
                <w:bCs/>
                <w:color w:val="000000"/>
                <w:lang w:bidi="ar-SA"/>
              </w:rPr>
              <w:t>will ensure that adequate governance and oversight processes and controls are in place for all business activities, products, and services.</w:t>
            </w:r>
          </w:p>
          <w:p w:rsidR="00FF0310" w:rsidRPr="002034B3" w:rsidRDefault="00CD0465" w:rsidP="00423077">
            <w:pPr>
              <w:pStyle w:val="ListParagraph"/>
              <w:numPr>
                <w:ilvl w:val="0"/>
                <w:numId w:val="14"/>
              </w:numPr>
              <w:spacing w:after="0"/>
              <w:ind w:left="695" w:right="86"/>
              <w:rPr>
                <w:rFonts w:asciiTheme="minorHAnsi" w:hAnsiTheme="minorHAnsi" w:cs="Arial"/>
                <w:bCs/>
                <w:color w:val="000000"/>
                <w:lang w:bidi="ar-SA"/>
              </w:rPr>
            </w:pPr>
            <w:r w:rsidRPr="002034B3">
              <w:rPr>
                <w:rFonts w:asciiTheme="minorHAnsi" w:hAnsiTheme="minorHAnsi" w:cs="Arial"/>
                <w:bCs/>
                <w:color w:val="000000"/>
                <w:lang w:bidi="ar-SA"/>
              </w:rPr>
              <w:t>SBNA</w:t>
            </w:r>
            <w:r w:rsidR="00340661" w:rsidRPr="002034B3">
              <w:rPr>
                <w:rFonts w:asciiTheme="minorHAnsi" w:hAnsiTheme="minorHAnsi" w:cs="Arial"/>
                <w:bCs/>
                <w:color w:val="000000"/>
                <w:lang w:bidi="ar-SA"/>
              </w:rPr>
              <w:t>’s strategic planning process will both consider and work with the risk appetite setting, capital planning, and recovery and resolution planning processes.</w:t>
            </w:r>
          </w:p>
        </w:tc>
      </w:tr>
      <w:tr w:rsidR="00F82499" w:rsidRPr="00340661" w:rsidTr="00F5786E">
        <w:trPr>
          <w:cantSplit/>
          <w:trHeight w:val="262"/>
        </w:trPr>
        <w:tc>
          <w:tcPr>
            <w:tcW w:w="5000" w:type="pct"/>
            <w:gridSpan w:val="4"/>
            <w:shd w:val="clear" w:color="auto" w:fill="D9D9D9" w:themeFill="background1" w:themeFillShade="D9"/>
            <w:vAlign w:val="center"/>
          </w:tcPr>
          <w:p w:rsidR="00F82499" w:rsidRPr="00340661" w:rsidRDefault="00F82499" w:rsidP="0071467E">
            <w:pPr>
              <w:spacing w:after="0" w:line="240" w:lineRule="auto"/>
              <w:jc w:val="center"/>
              <w:rPr>
                <w:rFonts w:asciiTheme="minorHAnsi" w:hAnsiTheme="minorHAnsi" w:cs="Arial"/>
                <w:color w:val="FF0000"/>
                <w:lang w:bidi="ar-SA"/>
              </w:rPr>
            </w:pPr>
            <w:r w:rsidRPr="00340661">
              <w:rPr>
                <w:rFonts w:asciiTheme="minorHAnsi" w:hAnsiTheme="minorHAnsi" w:cs="Arial"/>
                <w:b/>
                <w:bCs/>
                <w:color w:val="FF0000"/>
                <w:lang w:bidi="ar-SA"/>
              </w:rPr>
              <w:t>QUANTITATIVE METRICS</w:t>
            </w:r>
          </w:p>
        </w:tc>
      </w:tr>
      <w:tr w:rsidR="00E02C93" w:rsidRPr="00340661" w:rsidTr="00F5786E">
        <w:trPr>
          <w:cantSplit/>
          <w:trHeight w:val="262"/>
        </w:trPr>
        <w:tc>
          <w:tcPr>
            <w:tcW w:w="2166" w:type="pct"/>
            <w:shd w:val="clear" w:color="auto" w:fill="808080" w:themeFill="background1" w:themeFillShade="80"/>
            <w:vAlign w:val="center"/>
          </w:tcPr>
          <w:p w:rsidR="00E02C93" w:rsidRPr="00340661" w:rsidRDefault="00CD0465" w:rsidP="0071467E">
            <w:pPr>
              <w:spacing w:after="0" w:line="240" w:lineRule="auto"/>
              <w:rPr>
                <w:rFonts w:asciiTheme="minorHAnsi" w:hAnsiTheme="minorHAnsi" w:cs="Arial"/>
              </w:rPr>
            </w:pPr>
            <w:r>
              <w:rPr>
                <w:rFonts w:asciiTheme="minorHAnsi" w:hAnsiTheme="minorHAnsi" w:cs="Arial"/>
                <w:b/>
                <w:bCs/>
                <w:color w:val="FFFFFF" w:themeColor="background1"/>
                <w:lang w:bidi="ar-SA"/>
              </w:rPr>
              <w:t>SBNA</w:t>
            </w:r>
            <w:r w:rsidR="0041749E">
              <w:rPr>
                <w:rFonts w:asciiTheme="minorHAnsi" w:hAnsiTheme="minorHAnsi" w:cs="Arial"/>
                <w:b/>
                <w:bCs/>
                <w:color w:val="FFFFFF" w:themeColor="background1"/>
                <w:lang w:bidi="ar-SA"/>
              </w:rPr>
              <w:t xml:space="preserve"> </w:t>
            </w:r>
            <w:r w:rsidR="00E02C93" w:rsidRPr="00340661">
              <w:rPr>
                <w:rFonts w:asciiTheme="minorHAnsi" w:hAnsiTheme="minorHAnsi" w:cs="Arial"/>
                <w:b/>
                <w:bCs/>
                <w:color w:val="FFFFFF" w:themeColor="background1"/>
                <w:lang w:bidi="ar-SA"/>
              </w:rPr>
              <w:t>RISK APPETITE METRICS</w:t>
            </w:r>
          </w:p>
        </w:tc>
        <w:tc>
          <w:tcPr>
            <w:tcW w:w="944" w:type="pct"/>
            <w:shd w:val="clear" w:color="auto" w:fill="FFC000"/>
            <w:vAlign w:val="center"/>
          </w:tcPr>
          <w:p w:rsidR="00E02C93" w:rsidRPr="00340661" w:rsidRDefault="00E02C93" w:rsidP="0071467E">
            <w:pPr>
              <w:spacing w:after="0" w:line="240" w:lineRule="auto"/>
              <w:rPr>
                <w:rFonts w:asciiTheme="minorHAnsi" w:hAnsiTheme="minorHAnsi" w:cs="Arial"/>
                <w:color w:val="000000"/>
                <w:lang w:bidi="ar-SA"/>
              </w:rPr>
            </w:pPr>
            <w:r w:rsidRPr="00340661">
              <w:rPr>
                <w:rFonts w:asciiTheme="minorHAnsi" w:hAnsiTheme="minorHAnsi" w:cs="Arial"/>
                <w:b/>
                <w:bCs/>
                <w:color w:val="FFFFFF" w:themeColor="background1"/>
                <w:lang w:bidi="ar-SA"/>
              </w:rPr>
              <w:t xml:space="preserve">AMBER </w:t>
            </w:r>
            <w:r w:rsidR="00AF590A">
              <w:rPr>
                <w:rFonts w:asciiTheme="minorHAnsi" w:hAnsiTheme="minorHAnsi" w:cs="Arial"/>
                <w:b/>
                <w:bCs/>
                <w:color w:val="FFFFFF" w:themeColor="background1"/>
                <w:lang w:bidi="ar-SA"/>
              </w:rPr>
              <w:t>TRIGGER</w:t>
            </w:r>
          </w:p>
        </w:tc>
        <w:tc>
          <w:tcPr>
            <w:tcW w:w="944" w:type="pct"/>
            <w:shd w:val="clear" w:color="auto" w:fill="FF0000"/>
            <w:vAlign w:val="center"/>
          </w:tcPr>
          <w:p w:rsidR="00E02C93" w:rsidRPr="00340661" w:rsidRDefault="00E02C93" w:rsidP="0071467E">
            <w:pPr>
              <w:spacing w:after="0" w:line="240" w:lineRule="auto"/>
              <w:rPr>
                <w:rFonts w:asciiTheme="minorHAnsi" w:hAnsiTheme="minorHAnsi" w:cs="Arial"/>
                <w:b/>
                <w:bCs/>
                <w:color w:val="FFFFFF" w:themeColor="background1"/>
                <w:lang w:bidi="ar-SA"/>
              </w:rPr>
            </w:pPr>
            <w:r w:rsidRPr="00340661">
              <w:rPr>
                <w:rFonts w:asciiTheme="minorHAnsi" w:hAnsiTheme="minorHAnsi" w:cs="Arial"/>
                <w:b/>
                <w:bCs/>
                <w:color w:val="FFFFFF" w:themeColor="background1"/>
                <w:lang w:bidi="ar-SA"/>
              </w:rPr>
              <w:t>RED LIMIT</w:t>
            </w:r>
          </w:p>
        </w:tc>
        <w:tc>
          <w:tcPr>
            <w:tcW w:w="946" w:type="pct"/>
            <w:shd w:val="clear" w:color="auto" w:fill="808080" w:themeFill="background1" w:themeFillShade="80"/>
            <w:vAlign w:val="center"/>
          </w:tcPr>
          <w:p w:rsidR="00E02C93" w:rsidRPr="00340661" w:rsidRDefault="00E02C93" w:rsidP="0071467E">
            <w:pPr>
              <w:spacing w:after="0" w:line="240" w:lineRule="auto"/>
              <w:rPr>
                <w:rFonts w:asciiTheme="minorHAnsi" w:hAnsiTheme="minorHAnsi" w:cs="Arial"/>
                <w:color w:val="000000"/>
                <w:lang w:bidi="ar-SA"/>
              </w:rPr>
            </w:pPr>
            <w:r w:rsidRPr="00340661">
              <w:rPr>
                <w:rFonts w:asciiTheme="minorHAnsi" w:hAnsiTheme="minorHAnsi" w:cs="Arial"/>
                <w:b/>
                <w:bCs/>
                <w:color w:val="FFFFFF" w:themeColor="background1"/>
                <w:lang w:bidi="ar-SA"/>
              </w:rPr>
              <w:t>LIMIT TYPE</w:t>
            </w:r>
          </w:p>
        </w:tc>
      </w:tr>
      <w:tr w:rsidR="00C117CC" w:rsidRPr="00340661" w:rsidTr="00F5786E">
        <w:tblPrEx>
          <w:tblCellMar>
            <w:top w:w="0" w:type="dxa"/>
            <w:bottom w:w="0" w:type="dxa"/>
            <w:right w:w="108" w:type="dxa"/>
          </w:tblCellMar>
        </w:tblPrEx>
        <w:trPr>
          <w:trHeight w:val="262"/>
        </w:trPr>
        <w:tc>
          <w:tcPr>
            <w:tcW w:w="2166" w:type="pct"/>
          </w:tcPr>
          <w:p w:rsidR="00C117CC" w:rsidRPr="00340661" w:rsidRDefault="00C117CC" w:rsidP="00DB38BE">
            <w:pPr>
              <w:spacing w:after="0" w:line="300" w:lineRule="auto"/>
              <w:rPr>
                <w:rFonts w:asciiTheme="minorHAnsi" w:hAnsiTheme="minorHAnsi"/>
                <w:color w:val="000000"/>
              </w:rPr>
            </w:pPr>
            <w:r>
              <w:rPr>
                <w:rFonts w:asciiTheme="minorHAnsi" w:hAnsiTheme="minorHAnsi"/>
                <w:color w:val="000000"/>
              </w:rPr>
              <w:t>Pre-provisioned net revenue (</w:t>
            </w:r>
            <w:r w:rsidRPr="00340661">
              <w:rPr>
                <w:rFonts w:asciiTheme="minorHAnsi" w:hAnsiTheme="minorHAnsi"/>
                <w:color w:val="000000"/>
              </w:rPr>
              <w:t>PPNR</w:t>
            </w:r>
            <w:r>
              <w:rPr>
                <w:rFonts w:asciiTheme="minorHAnsi" w:hAnsiTheme="minorHAnsi"/>
                <w:color w:val="000000"/>
              </w:rPr>
              <w:t>)</w:t>
            </w:r>
            <w:r w:rsidRPr="00340661">
              <w:rPr>
                <w:rFonts w:asciiTheme="minorHAnsi" w:hAnsiTheme="minorHAnsi"/>
                <w:color w:val="000000"/>
              </w:rPr>
              <w:t xml:space="preserve"> impairment</w:t>
            </w:r>
          </w:p>
        </w:tc>
        <w:tc>
          <w:tcPr>
            <w:tcW w:w="944" w:type="pct"/>
          </w:tcPr>
          <w:p w:rsidR="00C117CC" w:rsidRPr="00C117CC" w:rsidRDefault="00C117CC" w:rsidP="003A0416">
            <w:pPr>
              <w:spacing w:after="0" w:line="300" w:lineRule="auto"/>
              <w:rPr>
                <w:rFonts w:asciiTheme="minorHAnsi" w:hAnsiTheme="minorHAnsi"/>
                <w:b/>
                <w:color w:val="000000"/>
              </w:rPr>
            </w:pPr>
            <w:r w:rsidRPr="00C117CC">
              <w:rPr>
                <w:rFonts w:asciiTheme="minorHAnsi" w:eastAsiaTheme="minorEastAsia" w:hAnsi="Arial" w:cstheme="minorBidi"/>
                <w:b/>
                <w:color w:val="000000" w:themeColor="text1"/>
                <w:kern w:val="24"/>
              </w:rPr>
              <w:t xml:space="preserve"> $1,250MM</w:t>
            </w:r>
          </w:p>
        </w:tc>
        <w:tc>
          <w:tcPr>
            <w:tcW w:w="944" w:type="pct"/>
          </w:tcPr>
          <w:p w:rsidR="00C117CC" w:rsidRPr="00C117CC" w:rsidRDefault="00C117CC" w:rsidP="003A0416">
            <w:pPr>
              <w:spacing w:after="0" w:line="300" w:lineRule="auto"/>
              <w:rPr>
                <w:rFonts w:asciiTheme="minorHAnsi" w:hAnsiTheme="minorHAnsi"/>
                <w:b/>
                <w:color w:val="000000"/>
              </w:rPr>
            </w:pPr>
            <w:r w:rsidRPr="00C117CC">
              <w:rPr>
                <w:rFonts w:asciiTheme="minorHAnsi" w:eastAsiaTheme="minorEastAsia" w:hAnsi="Arial" w:cstheme="minorBidi"/>
                <w:b/>
                <w:color w:val="000000" w:themeColor="text1"/>
                <w:kern w:val="24"/>
              </w:rPr>
              <w:t xml:space="preserve"> $1,350MM</w:t>
            </w:r>
          </w:p>
        </w:tc>
        <w:tc>
          <w:tcPr>
            <w:tcW w:w="946" w:type="pct"/>
          </w:tcPr>
          <w:p w:rsidR="00C117CC" w:rsidRPr="00340661" w:rsidRDefault="00C117CC" w:rsidP="003A0416">
            <w:pPr>
              <w:spacing w:after="0" w:line="300" w:lineRule="auto"/>
              <w:rPr>
                <w:rFonts w:asciiTheme="minorHAnsi" w:hAnsiTheme="minorHAnsi"/>
                <w:b/>
                <w:color w:val="000000"/>
              </w:rPr>
            </w:pPr>
            <w:r w:rsidRPr="00340661">
              <w:rPr>
                <w:rFonts w:asciiTheme="minorHAnsi" w:hAnsiTheme="minorHAnsi"/>
                <w:b/>
                <w:color w:val="000000"/>
              </w:rPr>
              <w:t>Ceiling</w:t>
            </w:r>
          </w:p>
        </w:tc>
      </w:tr>
      <w:tr w:rsidR="005A1359" w:rsidRPr="00340661" w:rsidTr="00F5786E">
        <w:tblPrEx>
          <w:tblCellMar>
            <w:top w:w="0" w:type="dxa"/>
            <w:bottom w:w="0" w:type="dxa"/>
            <w:right w:w="108" w:type="dxa"/>
          </w:tblCellMar>
        </w:tblPrEx>
        <w:trPr>
          <w:trHeight w:val="262"/>
        </w:trPr>
        <w:tc>
          <w:tcPr>
            <w:tcW w:w="2166" w:type="pct"/>
          </w:tcPr>
          <w:p w:rsidR="005A1359" w:rsidRPr="00340661" w:rsidRDefault="005A1359" w:rsidP="00DB38BE">
            <w:pPr>
              <w:spacing w:after="0" w:line="300" w:lineRule="auto"/>
              <w:rPr>
                <w:rFonts w:asciiTheme="minorHAnsi" w:hAnsiTheme="minorHAnsi"/>
                <w:color w:val="000000"/>
              </w:rPr>
            </w:pPr>
            <w:r w:rsidRPr="00340661">
              <w:rPr>
                <w:rFonts w:asciiTheme="minorHAnsi" w:hAnsiTheme="minorHAnsi"/>
                <w:color w:val="000000"/>
              </w:rPr>
              <w:t xml:space="preserve">Loss in Stress </w:t>
            </w:r>
          </w:p>
        </w:tc>
        <w:tc>
          <w:tcPr>
            <w:tcW w:w="944" w:type="pct"/>
          </w:tcPr>
          <w:p w:rsidR="005A1359" w:rsidRPr="00340661" w:rsidRDefault="00E85B49" w:rsidP="003A0416">
            <w:pPr>
              <w:spacing w:after="0" w:line="300" w:lineRule="auto"/>
              <w:rPr>
                <w:rFonts w:asciiTheme="minorHAnsi" w:hAnsiTheme="minorHAnsi"/>
                <w:b/>
                <w:color w:val="000000"/>
              </w:rPr>
            </w:pPr>
            <w:r>
              <w:rPr>
                <w:rFonts w:asciiTheme="minorHAnsi" w:hAnsiTheme="minorHAnsi"/>
                <w:b/>
                <w:color w:val="000000"/>
              </w:rPr>
              <w:t>100%</w:t>
            </w:r>
          </w:p>
        </w:tc>
        <w:tc>
          <w:tcPr>
            <w:tcW w:w="944" w:type="pct"/>
          </w:tcPr>
          <w:p w:rsidR="005A1359" w:rsidRPr="00340661" w:rsidRDefault="00E85B49" w:rsidP="00DA30D9">
            <w:pPr>
              <w:spacing w:after="0" w:line="300" w:lineRule="auto"/>
              <w:rPr>
                <w:rFonts w:asciiTheme="minorHAnsi" w:hAnsiTheme="minorHAnsi"/>
                <w:b/>
                <w:color w:val="000000"/>
              </w:rPr>
            </w:pPr>
            <w:r>
              <w:rPr>
                <w:rFonts w:asciiTheme="minorHAnsi" w:hAnsiTheme="minorHAnsi"/>
                <w:b/>
                <w:color w:val="000000"/>
              </w:rPr>
              <w:t>150%</w:t>
            </w:r>
          </w:p>
        </w:tc>
        <w:tc>
          <w:tcPr>
            <w:tcW w:w="946" w:type="pct"/>
          </w:tcPr>
          <w:p w:rsidR="005A1359" w:rsidRPr="00340661" w:rsidRDefault="00FB7E19" w:rsidP="003A0416">
            <w:pPr>
              <w:spacing w:after="0" w:line="300" w:lineRule="auto"/>
              <w:rPr>
                <w:rFonts w:asciiTheme="minorHAnsi" w:hAnsiTheme="minorHAnsi"/>
                <w:b/>
                <w:color w:val="000000"/>
              </w:rPr>
            </w:pPr>
            <w:r w:rsidRPr="00340661">
              <w:rPr>
                <w:rFonts w:asciiTheme="minorHAnsi" w:hAnsiTheme="minorHAnsi"/>
                <w:b/>
                <w:color w:val="000000"/>
              </w:rPr>
              <w:t xml:space="preserve">Ceiling </w:t>
            </w:r>
          </w:p>
        </w:tc>
      </w:tr>
    </w:tbl>
    <w:p w:rsidR="00F82499" w:rsidRPr="00C71EE2" w:rsidRDefault="009E5B4D" w:rsidP="009E5B4D">
      <w:pPr>
        <w:spacing w:after="0" w:line="240" w:lineRule="auto"/>
        <w:rPr>
          <w:rFonts w:asciiTheme="minorHAnsi" w:hAnsiTheme="minorHAnsi"/>
          <w:szCs w:val="20"/>
        </w:rPr>
      </w:pPr>
      <w:r w:rsidRPr="00C71EE2">
        <w:rPr>
          <w:rFonts w:asciiTheme="minorHAnsi" w:hAnsiTheme="minorHAnsi"/>
          <w:szCs w:val="20"/>
        </w:rPr>
        <w:br w:type="page"/>
      </w:r>
    </w:p>
    <w:tbl>
      <w:tblPr>
        <w:tblStyle w:val="TableGrid"/>
        <w:tblW w:w="5305" w:type="pct"/>
        <w:tblInd w:w="-605" w:type="dxa"/>
        <w:tblLayout w:type="fixed"/>
        <w:tblCellMar>
          <w:top w:w="43" w:type="dxa"/>
          <w:left w:w="43" w:type="dxa"/>
          <w:bottom w:w="43" w:type="dxa"/>
          <w:right w:w="115" w:type="dxa"/>
        </w:tblCellMar>
        <w:tblLook w:val="04A0" w:firstRow="1" w:lastRow="0" w:firstColumn="1" w:lastColumn="0" w:noHBand="0" w:noVBand="1"/>
      </w:tblPr>
      <w:tblGrid>
        <w:gridCol w:w="4374"/>
        <w:gridCol w:w="1907"/>
        <w:gridCol w:w="1907"/>
        <w:gridCol w:w="1911"/>
      </w:tblGrid>
      <w:tr w:rsidR="009E5B4D" w:rsidRPr="00C71EE2" w:rsidTr="00C117CC">
        <w:trPr>
          <w:cantSplit/>
          <w:trHeight w:val="127"/>
          <w:tblHeader/>
        </w:trPr>
        <w:tc>
          <w:tcPr>
            <w:tcW w:w="5000" w:type="pct"/>
            <w:gridSpan w:val="4"/>
            <w:tcBorders>
              <w:bottom w:val="single" w:sz="4" w:space="0" w:color="auto"/>
            </w:tcBorders>
            <w:shd w:val="clear" w:color="auto" w:fill="FF0000"/>
            <w:vAlign w:val="center"/>
          </w:tcPr>
          <w:p w:rsidR="009E5B4D" w:rsidRPr="00C71EE2" w:rsidRDefault="00B16C1D" w:rsidP="00DA783B">
            <w:pPr>
              <w:spacing w:after="0" w:line="240" w:lineRule="auto"/>
              <w:jc w:val="center"/>
              <w:rPr>
                <w:rFonts w:asciiTheme="minorHAnsi" w:hAnsiTheme="minorHAnsi" w:cs="Arial"/>
                <w:b/>
                <w:bCs/>
                <w:color w:val="FFFFFF" w:themeColor="background1"/>
                <w:sz w:val="28"/>
                <w:szCs w:val="18"/>
                <w:lang w:bidi="ar-SA"/>
              </w:rPr>
            </w:pPr>
            <w:r>
              <w:rPr>
                <w:rFonts w:asciiTheme="minorHAnsi" w:hAnsiTheme="minorHAnsi" w:cs="Arial"/>
                <w:b/>
                <w:color w:val="FFFFFF" w:themeColor="background1"/>
                <w:sz w:val="28"/>
                <w:szCs w:val="18"/>
              </w:rPr>
              <w:t>7</w:t>
            </w:r>
            <w:r w:rsidR="009E5B4D" w:rsidRPr="00C71EE2">
              <w:rPr>
                <w:rFonts w:asciiTheme="minorHAnsi" w:hAnsiTheme="minorHAnsi" w:cs="Arial"/>
                <w:b/>
                <w:color w:val="FFFFFF" w:themeColor="background1"/>
                <w:sz w:val="28"/>
                <w:szCs w:val="18"/>
              </w:rPr>
              <w:t>. Operational Risk</w:t>
            </w:r>
          </w:p>
        </w:tc>
      </w:tr>
      <w:tr w:rsidR="00F43C12" w:rsidRPr="00340661" w:rsidTr="00F43C12">
        <w:trPr>
          <w:cantSplit/>
          <w:trHeight w:val="127"/>
          <w:tblHeader/>
        </w:trPr>
        <w:tc>
          <w:tcPr>
            <w:tcW w:w="5000" w:type="pct"/>
            <w:gridSpan w:val="4"/>
            <w:tcBorders>
              <w:bottom w:val="single" w:sz="4" w:space="0" w:color="auto"/>
            </w:tcBorders>
            <w:shd w:val="clear" w:color="auto" w:fill="D9D9D9" w:themeFill="background1" w:themeFillShade="D9"/>
            <w:vAlign w:val="center"/>
          </w:tcPr>
          <w:p w:rsidR="00F43C12" w:rsidRPr="0041749E" w:rsidRDefault="00F43C12" w:rsidP="0041749E">
            <w:pPr>
              <w:spacing w:after="0" w:line="240" w:lineRule="auto"/>
              <w:rPr>
                <w:rFonts w:asciiTheme="minorHAnsi" w:hAnsiTheme="minorHAnsi" w:cs="Arial"/>
                <w:b/>
                <w:bCs/>
                <w:lang w:bidi="ar-SA"/>
              </w:rPr>
            </w:pPr>
            <w:r w:rsidRPr="0041749E">
              <w:rPr>
                <w:rFonts w:asciiTheme="minorHAnsi" w:hAnsiTheme="minorHAnsi" w:cs="Arial"/>
                <w:b/>
                <w:bCs/>
                <w:lang w:bidi="ar-SA"/>
              </w:rPr>
              <w:t>1</w:t>
            </w:r>
            <w:r w:rsidRPr="0041749E">
              <w:rPr>
                <w:rFonts w:asciiTheme="minorHAnsi" w:hAnsiTheme="minorHAnsi" w:cs="Arial"/>
                <w:b/>
                <w:bCs/>
                <w:vertAlign w:val="superscript"/>
                <w:lang w:bidi="ar-SA"/>
              </w:rPr>
              <w:t>st</w:t>
            </w:r>
            <w:r w:rsidRPr="0041749E">
              <w:rPr>
                <w:rFonts w:asciiTheme="minorHAnsi" w:hAnsiTheme="minorHAnsi" w:cs="Arial"/>
                <w:b/>
                <w:bCs/>
                <w:lang w:bidi="ar-SA"/>
              </w:rPr>
              <w:t xml:space="preserve"> Line of Defense Owner</w:t>
            </w:r>
            <w:r w:rsidR="0041749E" w:rsidRPr="0041749E">
              <w:rPr>
                <w:rFonts w:asciiTheme="minorHAnsi" w:hAnsiTheme="minorHAnsi" w:cs="Arial"/>
                <w:b/>
                <w:bCs/>
                <w:lang w:bidi="ar-SA"/>
              </w:rPr>
              <w:t>s</w:t>
            </w:r>
            <w:r w:rsidRPr="0041749E">
              <w:rPr>
                <w:rFonts w:asciiTheme="minorHAnsi" w:hAnsiTheme="minorHAnsi" w:cs="Arial"/>
                <w:b/>
                <w:bCs/>
                <w:lang w:bidi="ar-SA"/>
              </w:rPr>
              <w:t xml:space="preserve">: </w:t>
            </w:r>
            <w:r w:rsidR="0041749E" w:rsidRPr="0041749E">
              <w:rPr>
                <w:rFonts w:asciiTheme="minorHAnsi" w:hAnsiTheme="minorHAnsi" w:cs="Arial"/>
                <w:b/>
                <w:bCs/>
                <w:lang w:bidi="ar-SA"/>
              </w:rPr>
              <w:t xml:space="preserve">All employees of </w:t>
            </w:r>
            <w:r w:rsidR="00CD0465">
              <w:rPr>
                <w:rFonts w:asciiTheme="minorHAnsi" w:hAnsiTheme="minorHAnsi" w:cs="Arial"/>
                <w:b/>
                <w:bCs/>
                <w:lang w:bidi="ar-SA"/>
              </w:rPr>
              <w:t>SBNA</w:t>
            </w:r>
          </w:p>
          <w:p w:rsidR="00F43C12" w:rsidRPr="0041749E" w:rsidRDefault="00F43C12" w:rsidP="0041749E">
            <w:pPr>
              <w:spacing w:after="0" w:line="240" w:lineRule="auto"/>
              <w:rPr>
                <w:rFonts w:asciiTheme="minorHAnsi" w:hAnsiTheme="minorHAnsi" w:cs="Arial"/>
                <w:b/>
                <w:bCs/>
                <w:lang w:bidi="ar-SA"/>
              </w:rPr>
            </w:pPr>
            <w:r w:rsidRPr="0041749E">
              <w:rPr>
                <w:rFonts w:asciiTheme="minorHAnsi" w:hAnsiTheme="minorHAnsi" w:cs="Arial"/>
                <w:b/>
                <w:bCs/>
                <w:lang w:bidi="ar-SA"/>
              </w:rPr>
              <w:t>2</w:t>
            </w:r>
            <w:r w:rsidRPr="0041749E">
              <w:rPr>
                <w:rFonts w:asciiTheme="minorHAnsi" w:hAnsiTheme="minorHAnsi" w:cs="Arial"/>
                <w:b/>
                <w:bCs/>
                <w:vertAlign w:val="superscript"/>
                <w:lang w:bidi="ar-SA"/>
              </w:rPr>
              <w:t>nd</w:t>
            </w:r>
            <w:r w:rsidRPr="0041749E">
              <w:rPr>
                <w:rFonts w:asciiTheme="minorHAnsi" w:hAnsiTheme="minorHAnsi" w:cs="Arial"/>
                <w:b/>
                <w:bCs/>
                <w:lang w:bidi="ar-SA"/>
              </w:rPr>
              <w:t xml:space="preserve"> Line of Defense Risk Management unit: </w:t>
            </w:r>
            <w:r w:rsidR="00CD0465">
              <w:rPr>
                <w:rFonts w:asciiTheme="minorHAnsi" w:hAnsiTheme="minorHAnsi" w:cs="Arial"/>
                <w:b/>
                <w:bCs/>
                <w:lang w:bidi="ar-SA"/>
              </w:rPr>
              <w:t>SBNA</w:t>
            </w:r>
            <w:r w:rsidRPr="0041749E">
              <w:rPr>
                <w:rFonts w:asciiTheme="minorHAnsi" w:hAnsiTheme="minorHAnsi" w:cs="Arial"/>
                <w:b/>
                <w:bCs/>
                <w:lang w:bidi="ar-SA"/>
              </w:rPr>
              <w:t xml:space="preserve"> </w:t>
            </w:r>
            <w:r w:rsidR="0041749E" w:rsidRPr="0041749E">
              <w:rPr>
                <w:rFonts w:asciiTheme="minorHAnsi" w:hAnsiTheme="minorHAnsi" w:cs="Arial"/>
                <w:b/>
                <w:bCs/>
                <w:lang w:bidi="ar-SA"/>
              </w:rPr>
              <w:t>Operational Risk function</w:t>
            </w:r>
          </w:p>
        </w:tc>
      </w:tr>
      <w:tr w:rsidR="009E5B4D" w:rsidRPr="00C71EE2" w:rsidTr="00C117CC">
        <w:trPr>
          <w:cantSplit/>
          <w:trHeight w:val="127"/>
          <w:tblHeader/>
        </w:trPr>
        <w:tc>
          <w:tcPr>
            <w:tcW w:w="5000" w:type="pct"/>
            <w:gridSpan w:val="4"/>
            <w:tcBorders>
              <w:bottom w:val="single" w:sz="4" w:space="0" w:color="auto"/>
            </w:tcBorders>
            <w:shd w:val="clear" w:color="auto" w:fill="D9D9D9" w:themeFill="background1" w:themeFillShade="D9"/>
            <w:vAlign w:val="center"/>
          </w:tcPr>
          <w:p w:rsidR="009E5B4D" w:rsidRPr="0041749E" w:rsidRDefault="009E5B4D" w:rsidP="00790473">
            <w:pPr>
              <w:spacing w:after="0" w:line="240" w:lineRule="auto"/>
              <w:jc w:val="center"/>
              <w:rPr>
                <w:rFonts w:asciiTheme="minorHAnsi" w:hAnsiTheme="minorHAnsi" w:cs="Arial"/>
                <w:b/>
                <w:bCs/>
                <w:color w:val="FF0000"/>
                <w:lang w:bidi="ar-SA"/>
              </w:rPr>
            </w:pPr>
            <w:r w:rsidRPr="0041749E">
              <w:rPr>
                <w:rFonts w:asciiTheme="minorHAnsi" w:hAnsiTheme="minorHAnsi" w:cs="Arial"/>
                <w:b/>
                <w:bCs/>
                <w:color w:val="FF0000"/>
                <w:lang w:bidi="ar-SA"/>
              </w:rPr>
              <w:t>QUALITATIVE STATEMENTS</w:t>
            </w:r>
          </w:p>
        </w:tc>
      </w:tr>
      <w:tr w:rsidR="009E5B4D" w:rsidRPr="00C71EE2" w:rsidTr="00C117CC">
        <w:trPr>
          <w:cantSplit/>
          <w:trHeight w:val="1297"/>
        </w:trPr>
        <w:tc>
          <w:tcPr>
            <w:tcW w:w="5000" w:type="pct"/>
            <w:gridSpan w:val="4"/>
          </w:tcPr>
          <w:p w:rsidR="0041749E" w:rsidRPr="002034B3" w:rsidRDefault="00CD0465" w:rsidP="00423077">
            <w:pPr>
              <w:pStyle w:val="ListParagraph"/>
              <w:numPr>
                <w:ilvl w:val="0"/>
                <w:numId w:val="15"/>
              </w:numPr>
              <w:spacing w:after="0"/>
              <w:ind w:left="695" w:right="86"/>
              <w:rPr>
                <w:rFonts w:asciiTheme="minorHAnsi" w:hAnsiTheme="minorHAnsi" w:cs="Arial"/>
                <w:bCs/>
                <w:color w:val="000000"/>
                <w:lang w:bidi="ar-SA"/>
              </w:rPr>
            </w:pPr>
            <w:r w:rsidRPr="002034B3">
              <w:rPr>
                <w:rFonts w:asciiTheme="minorHAnsi" w:hAnsiTheme="minorHAnsi" w:cs="Arial"/>
                <w:bCs/>
                <w:color w:val="000000"/>
                <w:lang w:bidi="ar-SA"/>
              </w:rPr>
              <w:t>SBNA</w:t>
            </w:r>
            <w:r w:rsidR="0041749E" w:rsidRPr="002034B3">
              <w:rPr>
                <w:rFonts w:asciiTheme="minorHAnsi" w:hAnsiTheme="minorHAnsi" w:cs="Arial"/>
                <w:bCs/>
                <w:color w:val="000000"/>
                <w:lang w:bidi="ar-SA"/>
              </w:rPr>
              <w:t xml:space="preserve"> has a risk-averse approach to operational risk but recognizes that it is inherent in all products, activities, processes</w:t>
            </w:r>
            <w:r w:rsidR="002034B3" w:rsidRPr="002034B3">
              <w:rPr>
                <w:rFonts w:asciiTheme="minorHAnsi" w:hAnsiTheme="minorHAnsi" w:cs="Arial"/>
                <w:bCs/>
                <w:color w:val="000000"/>
                <w:lang w:bidi="ar-SA"/>
              </w:rPr>
              <w:t>,</w:t>
            </w:r>
            <w:r w:rsidR="0041749E" w:rsidRPr="002034B3">
              <w:rPr>
                <w:rFonts w:asciiTheme="minorHAnsi" w:hAnsiTheme="minorHAnsi" w:cs="Arial"/>
                <w:bCs/>
                <w:color w:val="000000"/>
                <w:lang w:bidi="ar-SA"/>
              </w:rPr>
              <w:t xml:space="preserve"> and systems and must be adequately managed to meet business objectives.</w:t>
            </w:r>
          </w:p>
          <w:p w:rsidR="009E5B4D" w:rsidRPr="002034B3" w:rsidRDefault="00CD0465" w:rsidP="00423077">
            <w:pPr>
              <w:pStyle w:val="ListParagraph"/>
              <w:numPr>
                <w:ilvl w:val="0"/>
                <w:numId w:val="15"/>
              </w:numPr>
              <w:spacing w:after="0"/>
              <w:ind w:left="695" w:right="86"/>
              <w:rPr>
                <w:rFonts w:asciiTheme="minorHAnsi" w:hAnsiTheme="minorHAnsi" w:cs="Arial"/>
                <w:bCs/>
                <w:color w:val="000000"/>
                <w:lang w:bidi="ar-SA"/>
              </w:rPr>
            </w:pPr>
            <w:r w:rsidRPr="002034B3">
              <w:rPr>
                <w:rFonts w:asciiTheme="minorHAnsi" w:hAnsiTheme="minorHAnsi" w:cs="Arial"/>
                <w:bCs/>
                <w:color w:val="000000"/>
                <w:lang w:bidi="ar-SA"/>
              </w:rPr>
              <w:t>SBNA</w:t>
            </w:r>
            <w:r w:rsidR="0041749E" w:rsidRPr="002034B3">
              <w:rPr>
                <w:rFonts w:asciiTheme="minorHAnsi" w:hAnsiTheme="minorHAnsi" w:cs="Arial"/>
                <w:bCs/>
                <w:color w:val="000000"/>
                <w:lang w:bidi="ar-SA"/>
              </w:rPr>
              <w:t xml:space="preserve"> is committed to implementing practices and controls that will minimize losses incurred from inadequate or failed internal processes, people, </w:t>
            </w:r>
            <w:r w:rsidR="003B15D8" w:rsidRPr="002034B3">
              <w:rPr>
                <w:rFonts w:asciiTheme="minorHAnsi" w:hAnsiTheme="minorHAnsi" w:cs="Arial"/>
                <w:bCs/>
                <w:color w:val="000000"/>
                <w:lang w:bidi="ar-SA"/>
              </w:rPr>
              <w:t>and systems</w:t>
            </w:r>
            <w:r w:rsidR="0041749E" w:rsidRPr="002034B3">
              <w:rPr>
                <w:rFonts w:asciiTheme="minorHAnsi" w:hAnsiTheme="minorHAnsi" w:cs="Arial"/>
                <w:bCs/>
                <w:color w:val="000000"/>
                <w:lang w:bidi="ar-SA"/>
              </w:rPr>
              <w:t xml:space="preserve"> or from external events.</w:t>
            </w:r>
          </w:p>
        </w:tc>
      </w:tr>
      <w:tr w:rsidR="009E5B4D" w:rsidRPr="00C71EE2" w:rsidTr="00C117CC">
        <w:trPr>
          <w:cantSplit/>
          <w:trHeight w:val="262"/>
        </w:trPr>
        <w:tc>
          <w:tcPr>
            <w:tcW w:w="5000" w:type="pct"/>
            <w:gridSpan w:val="4"/>
            <w:shd w:val="clear" w:color="auto" w:fill="D9D9D9" w:themeFill="background1" w:themeFillShade="D9"/>
            <w:vAlign w:val="center"/>
          </w:tcPr>
          <w:p w:rsidR="009E5B4D" w:rsidRPr="0041749E" w:rsidRDefault="009E5B4D" w:rsidP="00790473">
            <w:pPr>
              <w:spacing w:after="0" w:line="240" w:lineRule="auto"/>
              <w:jc w:val="center"/>
              <w:rPr>
                <w:rFonts w:asciiTheme="minorHAnsi" w:hAnsiTheme="minorHAnsi" w:cs="Arial"/>
                <w:color w:val="FF0000"/>
                <w:lang w:bidi="ar-SA"/>
              </w:rPr>
            </w:pPr>
            <w:r w:rsidRPr="0041749E">
              <w:rPr>
                <w:rFonts w:asciiTheme="minorHAnsi" w:hAnsiTheme="minorHAnsi" w:cs="Arial"/>
                <w:b/>
                <w:bCs/>
                <w:color w:val="FF0000"/>
                <w:lang w:bidi="ar-SA"/>
              </w:rPr>
              <w:t>QUANTITATIVE METRICS</w:t>
            </w:r>
          </w:p>
        </w:tc>
      </w:tr>
      <w:tr w:rsidR="002034B3" w:rsidRPr="00C71EE2" w:rsidTr="00C117CC">
        <w:trPr>
          <w:cantSplit/>
          <w:trHeight w:val="262"/>
        </w:trPr>
        <w:tc>
          <w:tcPr>
            <w:tcW w:w="2166" w:type="pct"/>
            <w:shd w:val="clear" w:color="auto" w:fill="808080" w:themeFill="background1" w:themeFillShade="80"/>
            <w:vAlign w:val="center"/>
          </w:tcPr>
          <w:p w:rsidR="002034B3" w:rsidRPr="0041749E" w:rsidRDefault="002034B3" w:rsidP="00790473">
            <w:pPr>
              <w:spacing w:after="0" w:line="240" w:lineRule="auto"/>
              <w:rPr>
                <w:rFonts w:asciiTheme="minorHAnsi" w:hAnsiTheme="minorHAnsi" w:cs="Arial"/>
              </w:rPr>
            </w:pPr>
            <w:r>
              <w:rPr>
                <w:rFonts w:asciiTheme="minorHAnsi" w:hAnsiTheme="minorHAnsi" w:cs="Arial"/>
                <w:b/>
                <w:bCs/>
                <w:color w:val="FFFFFF" w:themeColor="background1"/>
                <w:lang w:bidi="ar-SA"/>
              </w:rPr>
              <w:t xml:space="preserve">SBNA </w:t>
            </w:r>
            <w:r w:rsidRPr="0041749E">
              <w:rPr>
                <w:rFonts w:asciiTheme="minorHAnsi" w:hAnsiTheme="minorHAnsi" w:cs="Arial"/>
                <w:b/>
                <w:bCs/>
                <w:color w:val="FFFFFF" w:themeColor="background1"/>
                <w:lang w:bidi="ar-SA"/>
              </w:rPr>
              <w:t>RISK APPETITE METRICS</w:t>
            </w:r>
          </w:p>
        </w:tc>
        <w:tc>
          <w:tcPr>
            <w:tcW w:w="944" w:type="pct"/>
            <w:shd w:val="clear" w:color="auto" w:fill="FFC000"/>
            <w:vAlign w:val="center"/>
          </w:tcPr>
          <w:p w:rsidR="002034B3" w:rsidRPr="0041749E" w:rsidRDefault="002034B3" w:rsidP="00790473">
            <w:pPr>
              <w:spacing w:after="0" w:line="240" w:lineRule="auto"/>
              <w:rPr>
                <w:rFonts w:asciiTheme="minorHAnsi" w:hAnsiTheme="minorHAnsi" w:cs="Arial"/>
                <w:color w:val="000000"/>
                <w:lang w:bidi="ar-SA"/>
              </w:rPr>
            </w:pPr>
            <w:r w:rsidRPr="0041749E">
              <w:rPr>
                <w:rFonts w:asciiTheme="minorHAnsi" w:hAnsiTheme="minorHAnsi" w:cs="Arial"/>
                <w:b/>
                <w:bCs/>
                <w:color w:val="FFFFFF" w:themeColor="background1"/>
                <w:lang w:bidi="ar-SA"/>
              </w:rPr>
              <w:t xml:space="preserve">AMBER </w:t>
            </w:r>
            <w:r>
              <w:rPr>
                <w:rFonts w:asciiTheme="minorHAnsi" w:hAnsiTheme="minorHAnsi" w:cs="Arial"/>
                <w:b/>
                <w:bCs/>
                <w:color w:val="FFFFFF" w:themeColor="background1"/>
                <w:lang w:bidi="ar-SA"/>
              </w:rPr>
              <w:t>TRIGGER</w:t>
            </w:r>
          </w:p>
        </w:tc>
        <w:tc>
          <w:tcPr>
            <w:tcW w:w="944" w:type="pct"/>
            <w:shd w:val="clear" w:color="auto" w:fill="FF0000"/>
            <w:vAlign w:val="center"/>
          </w:tcPr>
          <w:p w:rsidR="002034B3" w:rsidRPr="0041749E" w:rsidRDefault="002034B3" w:rsidP="00790473">
            <w:pPr>
              <w:spacing w:after="0" w:line="240" w:lineRule="auto"/>
              <w:rPr>
                <w:rFonts w:asciiTheme="minorHAnsi" w:hAnsiTheme="minorHAnsi" w:cs="Arial"/>
                <w:b/>
                <w:bCs/>
                <w:color w:val="FFFFFF" w:themeColor="background1"/>
                <w:lang w:bidi="ar-SA"/>
              </w:rPr>
            </w:pPr>
            <w:r w:rsidRPr="0041749E">
              <w:rPr>
                <w:rFonts w:asciiTheme="minorHAnsi" w:hAnsiTheme="minorHAnsi" w:cs="Arial"/>
                <w:b/>
                <w:bCs/>
                <w:color w:val="FFFFFF" w:themeColor="background1"/>
                <w:lang w:bidi="ar-SA"/>
              </w:rPr>
              <w:t>RED LIMIT</w:t>
            </w:r>
          </w:p>
        </w:tc>
        <w:tc>
          <w:tcPr>
            <w:tcW w:w="946" w:type="pct"/>
            <w:shd w:val="clear" w:color="auto" w:fill="808080" w:themeFill="background1" w:themeFillShade="80"/>
            <w:vAlign w:val="center"/>
          </w:tcPr>
          <w:p w:rsidR="002034B3" w:rsidRPr="0041749E" w:rsidRDefault="002034B3" w:rsidP="00790473">
            <w:pPr>
              <w:spacing w:after="0" w:line="240" w:lineRule="auto"/>
              <w:rPr>
                <w:rFonts w:asciiTheme="minorHAnsi" w:hAnsiTheme="minorHAnsi" w:cs="Arial"/>
                <w:color w:val="000000"/>
                <w:lang w:bidi="ar-SA"/>
              </w:rPr>
            </w:pPr>
            <w:r w:rsidRPr="0041749E">
              <w:rPr>
                <w:rFonts w:asciiTheme="minorHAnsi" w:hAnsiTheme="minorHAnsi" w:cs="Arial"/>
                <w:b/>
                <w:bCs/>
                <w:color w:val="FFFFFF" w:themeColor="background1"/>
                <w:lang w:bidi="ar-SA"/>
              </w:rPr>
              <w:t>LIMIT TYPE</w:t>
            </w:r>
          </w:p>
        </w:tc>
      </w:tr>
      <w:tr w:rsidR="00E02C93" w:rsidRPr="00C71EE2" w:rsidTr="00C117CC">
        <w:tblPrEx>
          <w:tblCellMar>
            <w:top w:w="0" w:type="dxa"/>
            <w:bottom w:w="0" w:type="dxa"/>
            <w:right w:w="108" w:type="dxa"/>
          </w:tblCellMar>
        </w:tblPrEx>
        <w:trPr>
          <w:trHeight w:val="262"/>
        </w:trPr>
        <w:tc>
          <w:tcPr>
            <w:tcW w:w="2166" w:type="pct"/>
          </w:tcPr>
          <w:p w:rsidR="00E02C93" w:rsidRPr="0041749E" w:rsidRDefault="00E02C93" w:rsidP="00C525DE">
            <w:pPr>
              <w:spacing w:after="0" w:line="300" w:lineRule="auto"/>
              <w:rPr>
                <w:rFonts w:asciiTheme="minorHAnsi" w:hAnsiTheme="minorHAnsi"/>
                <w:color w:val="000000"/>
              </w:rPr>
            </w:pPr>
            <w:r w:rsidRPr="0041749E">
              <w:rPr>
                <w:rFonts w:asciiTheme="minorHAnsi" w:hAnsiTheme="minorHAnsi"/>
                <w:color w:val="000000"/>
              </w:rPr>
              <w:t>Gross</w:t>
            </w:r>
            <w:r w:rsidR="005A1359" w:rsidRPr="0041749E">
              <w:rPr>
                <w:rFonts w:asciiTheme="minorHAnsi" w:hAnsiTheme="minorHAnsi"/>
                <w:color w:val="000000"/>
              </w:rPr>
              <w:t xml:space="preserve"> </w:t>
            </w:r>
            <w:r w:rsidR="00C525DE">
              <w:rPr>
                <w:rFonts w:asciiTheme="minorHAnsi" w:hAnsiTheme="minorHAnsi"/>
                <w:color w:val="000000"/>
              </w:rPr>
              <w:t>operational risk losses</w:t>
            </w:r>
            <w:r w:rsidR="00C525DE" w:rsidRPr="0041749E">
              <w:rPr>
                <w:rFonts w:asciiTheme="minorHAnsi" w:hAnsiTheme="minorHAnsi"/>
                <w:color w:val="000000"/>
              </w:rPr>
              <w:t xml:space="preserve"> </w:t>
            </w:r>
            <w:r w:rsidR="005A1359" w:rsidRPr="0041749E">
              <w:rPr>
                <w:rFonts w:asciiTheme="minorHAnsi" w:hAnsiTheme="minorHAnsi"/>
                <w:color w:val="000000"/>
              </w:rPr>
              <w:t>/ gross m</w:t>
            </w:r>
            <w:r w:rsidRPr="0041749E">
              <w:rPr>
                <w:rFonts w:asciiTheme="minorHAnsi" w:hAnsiTheme="minorHAnsi"/>
                <w:color w:val="000000"/>
              </w:rPr>
              <w:t>argin</w:t>
            </w:r>
          </w:p>
        </w:tc>
        <w:tc>
          <w:tcPr>
            <w:tcW w:w="944" w:type="pct"/>
          </w:tcPr>
          <w:p w:rsidR="00E02C93" w:rsidRPr="0041749E" w:rsidRDefault="00E02C93" w:rsidP="003A0416">
            <w:pPr>
              <w:spacing w:after="0" w:line="300" w:lineRule="auto"/>
              <w:rPr>
                <w:rFonts w:asciiTheme="minorHAnsi" w:hAnsiTheme="minorHAnsi"/>
                <w:b/>
                <w:color w:val="000000"/>
              </w:rPr>
            </w:pPr>
            <w:r w:rsidRPr="0041749E">
              <w:rPr>
                <w:rFonts w:asciiTheme="minorHAnsi" w:hAnsiTheme="minorHAnsi"/>
                <w:b/>
                <w:color w:val="000000"/>
              </w:rPr>
              <w:t>3.0%</w:t>
            </w:r>
          </w:p>
        </w:tc>
        <w:tc>
          <w:tcPr>
            <w:tcW w:w="944" w:type="pct"/>
          </w:tcPr>
          <w:p w:rsidR="00E02C93" w:rsidRPr="0041749E" w:rsidRDefault="00E02C93" w:rsidP="003A0416">
            <w:pPr>
              <w:spacing w:after="0" w:line="300" w:lineRule="auto"/>
              <w:rPr>
                <w:rFonts w:asciiTheme="minorHAnsi" w:hAnsiTheme="minorHAnsi"/>
                <w:b/>
                <w:color w:val="000000"/>
              </w:rPr>
            </w:pPr>
            <w:r w:rsidRPr="0041749E">
              <w:rPr>
                <w:rFonts w:asciiTheme="minorHAnsi" w:hAnsiTheme="minorHAnsi"/>
                <w:b/>
                <w:color w:val="000000"/>
              </w:rPr>
              <w:t>5.0%</w:t>
            </w:r>
          </w:p>
        </w:tc>
        <w:tc>
          <w:tcPr>
            <w:tcW w:w="946" w:type="pct"/>
          </w:tcPr>
          <w:p w:rsidR="00E02C93" w:rsidRPr="0041749E" w:rsidRDefault="005A1359" w:rsidP="003A0416">
            <w:pPr>
              <w:spacing w:after="0" w:line="300" w:lineRule="auto"/>
              <w:rPr>
                <w:rFonts w:asciiTheme="minorHAnsi" w:hAnsiTheme="minorHAnsi"/>
                <w:b/>
                <w:color w:val="000000"/>
              </w:rPr>
            </w:pPr>
            <w:r w:rsidRPr="0041749E">
              <w:rPr>
                <w:rFonts w:asciiTheme="minorHAnsi" w:hAnsiTheme="minorHAnsi"/>
                <w:b/>
                <w:color w:val="000000"/>
              </w:rPr>
              <w:t>Ceiling</w:t>
            </w:r>
          </w:p>
        </w:tc>
      </w:tr>
      <w:tr w:rsidR="00C117CC" w:rsidRPr="00C71EE2" w:rsidTr="00C117CC">
        <w:tblPrEx>
          <w:tblCellMar>
            <w:top w:w="0" w:type="dxa"/>
            <w:bottom w:w="0" w:type="dxa"/>
            <w:right w:w="108" w:type="dxa"/>
          </w:tblCellMar>
        </w:tblPrEx>
        <w:trPr>
          <w:trHeight w:val="262"/>
        </w:trPr>
        <w:tc>
          <w:tcPr>
            <w:tcW w:w="2166" w:type="pct"/>
          </w:tcPr>
          <w:p w:rsidR="00C117CC" w:rsidRPr="0041749E" w:rsidRDefault="00C117CC" w:rsidP="00DB38BE">
            <w:pPr>
              <w:spacing w:after="0" w:line="300" w:lineRule="auto"/>
              <w:rPr>
                <w:rFonts w:asciiTheme="minorHAnsi" w:hAnsiTheme="minorHAnsi"/>
                <w:color w:val="000000"/>
              </w:rPr>
            </w:pPr>
            <w:r w:rsidRPr="0041749E">
              <w:rPr>
                <w:rFonts w:asciiTheme="minorHAnsi" w:hAnsiTheme="minorHAnsi"/>
                <w:color w:val="000000"/>
              </w:rPr>
              <w:t>Frequency of events &gt;$200K in losses</w:t>
            </w:r>
          </w:p>
        </w:tc>
        <w:tc>
          <w:tcPr>
            <w:tcW w:w="944" w:type="pct"/>
          </w:tcPr>
          <w:p w:rsidR="00C117CC" w:rsidRPr="00C117CC" w:rsidRDefault="00C117CC" w:rsidP="003A0416">
            <w:pPr>
              <w:spacing w:after="0" w:line="300" w:lineRule="auto"/>
              <w:rPr>
                <w:rFonts w:asciiTheme="minorHAnsi" w:hAnsiTheme="minorHAnsi"/>
                <w:b/>
                <w:color w:val="000000"/>
              </w:rPr>
            </w:pPr>
            <w:r w:rsidRPr="00C117CC">
              <w:rPr>
                <w:rFonts w:asciiTheme="minorHAnsi" w:eastAsiaTheme="minorEastAsia" w:hAnsi="Arial" w:cstheme="minorBidi"/>
                <w:b/>
                <w:color w:val="000000" w:themeColor="text1"/>
                <w:kern w:val="24"/>
              </w:rPr>
              <w:t>6</w:t>
            </w:r>
          </w:p>
        </w:tc>
        <w:tc>
          <w:tcPr>
            <w:tcW w:w="944" w:type="pct"/>
          </w:tcPr>
          <w:p w:rsidR="00C117CC" w:rsidRPr="00C117CC" w:rsidRDefault="00C117CC" w:rsidP="003A0416">
            <w:pPr>
              <w:spacing w:after="0" w:line="300" w:lineRule="auto"/>
              <w:rPr>
                <w:rFonts w:asciiTheme="minorHAnsi" w:hAnsiTheme="minorHAnsi"/>
                <w:b/>
                <w:color w:val="000000"/>
              </w:rPr>
            </w:pPr>
            <w:r w:rsidRPr="00C117CC">
              <w:rPr>
                <w:rFonts w:asciiTheme="minorHAnsi" w:eastAsiaTheme="minorEastAsia" w:hAnsi="Arial" w:cstheme="minorBidi"/>
                <w:b/>
                <w:color w:val="000000" w:themeColor="text1"/>
                <w:kern w:val="24"/>
              </w:rPr>
              <w:t>10</w:t>
            </w:r>
          </w:p>
        </w:tc>
        <w:tc>
          <w:tcPr>
            <w:tcW w:w="946" w:type="pct"/>
          </w:tcPr>
          <w:p w:rsidR="00C117CC" w:rsidRPr="0041749E" w:rsidRDefault="00C117CC" w:rsidP="003A0416">
            <w:pPr>
              <w:spacing w:after="0" w:line="300" w:lineRule="auto"/>
              <w:rPr>
                <w:rFonts w:asciiTheme="minorHAnsi" w:hAnsiTheme="minorHAnsi"/>
                <w:b/>
                <w:color w:val="000000"/>
              </w:rPr>
            </w:pPr>
            <w:r w:rsidRPr="0041749E">
              <w:rPr>
                <w:rFonts w:asciiTheme="minorHAnsi" w:hAnsiTheme="minorHAnsi"/>
                <w:b/>
                <w:color w:val="000000"/>
              </w:rPr>
              <w:t>Ceiling</w:t>
            </w:r>
          </w:p>
        </w:tc>
      </w:tr>
    </w:tbl>
    <w:p w:rsidR="00C069EA" w:rsidRPr="00C71EE2" w:rsidRDefault="00C069EA">
      <w:pPr>
        <w:spacing w:after="0" w:line="240" w:lineRule="auto"/>
        <w:rPr>
          <w:rFonts w:asciiTheme="minorHAnsi" w:hAnsiTheme="minorHAnsi"/>
          <w:szCs w:val="20"/>
        </w:rPr>
      </w:pPr>
      <w:r w:rsidRPr="00C71EE2">
        <w:rPr>
          <w:rFonts w:asciiTheme="minorHAnsi" w:hAnsiTheme="minorHAnsi"/>
          <w:szCs w:val="20"/>
        </w:rPr>
        <w:br w:type="page"/>
      </w:r>
    </w:p>
    <w:tbl>
      <w:tblPr>
        <w:tblStyle w:val="TableGrid"/>
        <w:tblW w:w="5305" w:type="pct"/>
        <w:tblInd w:w="-605" w:type="dxa"/>
        <w:tblLayout w:type="fixed"/>
        <w:tblCellMar>
          <w:top w:w="43" w:type="dxa"/>
          <w:left w:w="43" w:type="dxa"/>
          <w:bottom w:w="43" w:type="dxa"/>
          <w:right w:w="115" w:type="dxa"/>
        </w:tblCellMar>
        <w:tblLook w:val="04A0" w:firstRow="1" w:lastRow="0" w:firstColumn="1" w:lastColumn="0" w:noHBand="0" w:noVBand="1"/>
      </w:tblPr>
      <w:tblGrid>
        <w:gridCol w:w="10093"/>
        <w:gridCol w:w="6"/>
      </w:tblGrid>
      <w:tr w:rsidR="00F82499" w:rsidRPr="00C71EE2" w:rsidTr="0041749E">
        <w:trPr>
          <w:gridAfter w:val="1"/>
          <w:wAfter w:w="3" w:type="pct"/>
          <w:cantSplit/>
          <w:trHeight w:val="127"/>
          <w:tblHeader/>
        </w:trPr>
        <w:tc>
          <w:tcPr>
            <w:tcW w:w="4997" w:type="pct"/>
            <w:tcBorders>
              <w:bottom w:val="single" w:sz="4" w:space="0" w:color="auto"/>
            </w:tcBorders>
            <w:shd w:val="clear" w:color="auto" w:fill="FF0000"/>
            <w:vAlign w:val="center"/>
          </w:tcPr>
          <w:p w:rsidR="00F82499" w:rsidRPr="00C71EE2" w:rsidRDefault="00B16C1D" w:rsidP="00EA31DB">
            <w:pPr>
              <w:spacing w:after="0" w:line="240" w:lineRule="auto"/>
              <w:jc w:val="center"/>
              <w:rPr>
                <w:rFonts w:asciiTheme="minorHAnsi" w:hAnsiTheme="minorHAnsi" w:cs="Arial"/>
                <w:b/>
                <w:bCs/>
                <w:color w:val="FFFFFF" w:themeColor="background1"/>
                <w:sz w:val="28"/>
                <w:szCs w:val="18"/>
                <w:lang w:bidi="ar-SA"/>
              </w:rPr>
            </w:pPr>
            <w:r>
              <w:rPr>
                <w:rFonts w:asciiTheme="minorHAnsi" w:hAnsiTheme="minorHAnsi" w:cs="Arial"/>
                <w:b/>
                <w:color w:val="FFFFFF" w:themeColor="background1"/>
                <w:sz w:val="28"/>
                <w:szCs w:val="18"/>
              </w:rPr>
              <w:t>8</w:t>
            </w:r>
            <w:r w:rsidR="00F82499" w:rsidRPr="00C71EE2">
              <w:rPr>
                <w:rFonts w:asciiTheme="minorHAnsi" w:hAnsiTheme="minorHAnsi" w:cs="Arial"/>
                <w:b/>
                <w:color w:val="FFFFFF" w:themeColor="background1"/>
                <w:sz w:val="28"/>
                <w:szCs w:val="18"/>
              </w:rPr>
              <w:t xml:space="preserve">. </w:t>
            </w:r>
            <w:r w:rsidR="00EA31DB" w:rsidRPr="00C71EE2">
              <w:rPr>
                <w:rFonts w:asciiTheme="minorHAnsi" w:hAnsiTheme="minorHAnsi" w:cs="Arial"/>
                <w:b/>
                <w:color w:val="FFFFFF" w:themeColor="background1"/>
                <w:sz w:val="28"/>
                <w:szCs w:val="18"/>
              </w:rPr>
              <w:t>Model Risk</w:t>
            </w:r>
          </w:p>
        </w:tc>
      </w:tr>
      <w:tr w:rsidR="0041749E" w:rsidRPr="0041749E" w:rsidTr="0041749E">
        <w:trPr>
          <w:cantSplit/>
          <w:trHeight w:val="127"/>
          <w:tblHeader/>
        </w:trPr>
        <w:tc>
          <w:tcPr>
            <w:tcW w:w="5000" w:type="pct"/>
            <w:gridSpan w:val="2"/>
            <w:tcBorders>
              <w:bottom w:val="single" w:sz="4" w:space="0" w:color="auto"/>
            </w:tcBorders>
            <w:shd w:val="clear" w:color="auto" w:fill="D9D9D9" w:themeFill="background1" w:themeFillShade="D9"/>
            <w:vAlign w:val="center"/>
          </w:tcPr>
          <w:p w:rsidR="0041749E" w:rsidRPr="0041749E" w:rsidRDefault="0041749E" w:rsidP="0041749E">
            <w:pPr>
              <w:spacing w:after="0" w:line="240" w:lineRule="auto"/>
              <w:rPr>
                <w:rFonts w:asciiTheme="minorHAnsi" w:hAnsiTheme="minorHAnsi" w:cs="Arial"/>
                <w:b/>
                <w:bCs/>
                <w:lang w:bidi="ar-SA"/>
              </w:rPr>
            </w:pPr>
            <w:r w:rsidRPr="0041749E">
              <w:rPr>
                <w:rFonts w:asciiTheme="minorHAnsi" w:hAnsiTheme="minorHAnsi" w:cs="Arial"/>
                <w:b/>
                <w:bCs/>
                <w:lang w:bidi="ar-SA"/>
              </w:rPr>
              <w:t>1</w:t>
            </w:r>
            <w:r w:rsidRPr="0041749E">
              <w:rPr>
                <w:rFonts w:asciiTheme="minorHAnsi" w:hAnsiTheme="minorHAnsi" w:cs="Arial"/>
                <w:b/>
                <w:bCs/>
                <w:vertAlign w:val="superscript"/>
                <w:lang w:bidi="ar-SA"/>
              </w:rPr>
              <w:t>st</w:t>
            </w:r>
            <w:r w:rsidRPr="0041749E">
              <w:rPr>
                <w:rFonts w:asciiTheme="minorHAnsi" w:hAnsiTheme="minorHAnsi" w:cs="Arial"/>
                <w:b/>
                <w:bCs/>
                <w:lang w:bidi="ar-SA"/>
              </w:rPr>
              <w:t xml:space="preserve"> Line of Defense Owners: All Model Owners, Model Developers and Model Users</w:t>
            </w:r>
          </w:p>
          <w:p w:rsidR="0041749E" w:rsidRPr="0041749E" w:rsidRDefault="0041749E" w:rsidP="0041749E">
            <w:pPr>
              <w:spacing w:after="0" w:line="240" w:lineRule="auto"/>
              <w:rPr>
                <w:rFonts w:asciiTheme="minorHAnsi" w:hAnsiTheme="minorHAnsi" w:cs="Arial"/>
                <w:b/>
                <w:bCs/>
                <w:lang w:bidi="ar-SA"/>
              </w:rPr>
            </w:pPr>
            <w:r w:rsidRPr="0041749E">
              <w:rPr>
                <w:rFonts w:asciiTheme="minorHAnsi" w:hAnsiTheme="minorHAnsi" w:cs="Arial"/>
                <w:b/>
                <w:bCs/>
                <w:lang w:bidi="ar-SA"/>
              </w:rPr>
              <w:t>2</w:t>
            </w:r>
            <w:r w:rsidRPr="0041749E">
              <w:rPr>
                <w:rFonts w:asciiTheme="minorHAnsi" w:hAnsiTheme="minorHAnsi" w:cs="Arial"/>
                <w:b/>
                <w:bCs/>
                <w:vertAlign w:val="superscript"/>
                <w:lang w:bidi="ar-SA"/>
              </w:rPr>
              <w:t>nd</w:t>
            </w:r>
            <w:r w:rsidRPr="0041749E">
              <w:rPr>
                <w:rFonts w:asciiTheme="minorHAnsi" w:hAnsiTheme="minorHAnsi" w:cs="Arial"/>
                <w:b/>
                <w:bCs/>
                <w:lang w:bidi="ar-SA"/>
              </w:rPr>
              <w:t xml:space="preserve"> Line of Defense Risk Management unit: SHUSA Model Risk Management function</w:t>
            </w:r>
          </w:p>
        </w:tc>
      </w:tr>
      <w:tr w:rsidR="00F82499" w:rsidRPr="0041749E" w:rsidTr="0041749E">
        <w:trPr>
          <w:gridAfter w:val="1"/>
          <w:wAfter w:w="3" w:type="pct"/>
          <w:cantSplit/>
          <w:trHeight w:val="127"/>
          <w:tblHeader/>
        </w:trPr>
        <w:tc>
          <w:tcPr>
            <w:tcW w:w="4997" w:type="pct"/>
            <w:tcBorders>
              <w:bottom w:val="single" w:sz="4" w:space="0" w:color="auto"/>
            </w:tcBorders>
            <w:shd w:val="clear" w:color="auto" w:fill="D9D9D9" w:themeFill="background1" w:themeFillShade="D9"/>
            <w:vAlign w:val="center"/>
          </w:tcPr>
          <w:p w:rsidR="00F82499" w:rsidRPr="0041749E" w:rsidRDefault="00F82499" w:rsidP="0071467E">
            <w:pPr>
              <w:spacing w:after="0" w:line="240" w:lineRule="auto"/>
              <w:jc w:val="center"/>
              <w:rPr>
                <w:rFonts w:asciiTheme="minorHAnsi" w:hAnsiTheme="minorHAnsi" w:cs="Arial"/>
                <w:b/>
                <w:bCs/>
                <w:color w:val="FF0000"/>
                <w:lang w:bidi="ar-SA"/>
              </w:rPr>
            </w:pPr>
            <w:r w:rsidRPr="0041749E">
              <w:rPr>
                <w:rFonts w:asciiTheme="minorHAnsi" w:hAnsiTheme="minorHAnsi" w:cs="Arial"/>
                <w:b/>
                <w:bCs/>
                <w:color w:val="FF0000"/>
                <w:lang w:bidi="ar-SA"/>
              </w:rPr>
              <w:t>QUALITATIVE STATEMENTS</w:t>
            </w:r>
          </w:p>
        </w:tc>
      </w:tr>
      <w:tr w:rsidR="00F82499" w:rsidRPr="0041749E" w:rsidTr="0041749E">
        <w:trPr>
          <w:gridAfter w:val="1"/>
          <w:wAfter w:w="3" w:type="pct"/>
          <w:cantSplit/>
          <w:trHeight w:val="946"/>
        </w:trPr>
        <w:tc>
          <w:tcPr>
            <w:tcW w:w="4997" w:type="pct"/>
          </w:tcPr>
          <w:p w:rsidR="002C7A68" w:rsidRPr="002034B3" w:rsidRDefault="00CD0465" w:rsidP="00423077">
            <w:pPr>
              <w:pStyle w:val="ListParagraph"/>
              <w:numPr>
                <w:ilvl w:val="0"/>
                <w:numId w:val="16"/>
              </w:numPr>
              <w:spacing w:after="0"/>
              <w:ind w:left="695" w:right="86"/>
              <w:rPr>
                <w:rFonts w:asciiTheme="minorHAnsi" w:hAnsiTheme="minorHAnsi" w:cs="Arial"/>
                <w:bCs/>
                <w:color w:val="000000"/>
                <w:lang w:bidi="ar-SA"/>
              </w:rPr>
            </w:pPr>
            <w:r w:rsidRPr="002034B3">
              <w:rPr>
                <w:rFonts w:asciiTheme="minorHAnsi" w:hAnsiTheme="minorHAnsi" w:cs="Arial"/>
                <w:bCs/>
                <w:color w:val="000000"/>
                <w:lang w:bidi="ar-SA"/>
              </w:rPr>
              <w:t>SBNA</w:t>
            </w:r>
            <w:r w:rsidR="0041749E" w:rsidRPr="002034B3">
              <w:rPr>
                <w:rFonts w:asciiTheme="minorHAnsi" w:hAnsiTheme="minorHAnsi" w:cs="Arial"/>
                <w:bCs/>
                <w:color w:val="000000"/>
                <w:lang w:bidi="ar-SA"/>
              </w:rPr>
              <w:t xml:space="preserve"> </w:t>
            </w:r>
            <w:r w:rsidR="00EB3F8A" w:rsidRPr="002034B3">
              <w:rPr>
                <w:rFonts w:asciiTheme="minorHAnsi" w:hAnsiTheme="minorHAnsi" w:cs="Arial"/>
                <w:bCs/>
                <w:color w:val="000000"/>
                <w:lang w:bidi="ar-SA"/>
              </w:rPr>
              <w:t>will enforce model monitoring standards in line with industry practices and regulatory requirements</w:t>
            </w:r>
            <w:r w:rsidR="0041749E" w:rsidRPr="002034B3">
              <w:rPr>
                <w:rFonts w:asciiTheme="minorHAnsi" w:hAnsiTheme="minorHAnsi" w:cs="Arial"/>
                <w:bCs/>
                <w:color w:val="000000"/>
                <w:lang w:bidi="ar-SA"/>
              </w:rPr>
              <w:t>.</w:t>
            </w:r>
          </w:p>
          <w:p w:rsidR="002C7A68" w:rsidRPr="002034B3" w:rsidRDefault="0041749E" w:rsidP="00423077">
            <w:pPr>
              <w:pStyle w:val="ListParagraph"/>
              <w:numPr>
                <w:ilvl w:val="0"/>
                <w:numId w:val="16"/>
              </w:numPr>
              <w:spacing w:after="0"/>
              <w:ind w:left="695" w:right="86"/>
              <w:rPr>
                <w:rFonts w:asciiTheme="minorHAnsi" w:hAnsiTheme="minorHAnsi" w:cs="Arial"/>
                <w:bCs/>
                <w:color w:val="000000"/>
                <w:lang w:bidi="ar-SA"/>
              </w:rPr>
            </w:pPr>
            <w:r w:rsidRPr="002034B3">
              <w:rPr>
                <w:rFonts w:asciiTheme="minorHAnsi" w:hAnsiTheme="minorHAnsi" w:cs="Arial"/>
                <w:bCs/>
                <w:color w:val="000000"/>
                <w:lang w:bidi="ar-SA"/>
              </w:rPr>
              <w:t xml:space="preserve">It </w:t>
            </w:r>
            <w:r w:rsidR="00EB3F8A" w:rsidRPr="002034B3">
              <w:rPr>
                <w:rFonts w:asciiTheme="minorHAnsi" w:hAnsiTheme="minorHAnsi" w:cs="Arial"/>
                <w:bCs/>
                <w:color w:val="000000"/>
                <w:lang w:bidi="ar-SA"/>
              </w:rPr>
              <w:t>will allocate more resources to those models with the highest risk level (Tier 1)</w:t>
            </w:r>
            <w:r w:rsidRPr="002034B3">
              <w:rPr>
                <w:rFonts w:asciiTheme="minorHAnsi" w:hAnsiTheme="minorHAnsi" w:cs="Arial"/>
                <w:bCs/>
                <w:color w:val="000000"/>
                <w:lang w:bidi="ar-SA"/>
              </w:rPr>
              <w:t>.</w:t>
            </w:r>
          </w:p>
          <w:p w:rsidR="00F82499" w:rsidRPr="002034B3" w:rsidRDefault="0041749E" w:rsidP="00423077">
            <w:pPr>
              <w:pStyle w:val="ListParagraph"/>
              <w:numPr>
                <w:ilvl w:val="0"/>
                <w:numId w:val="16"/>
              </w:numPr>
              <w:spacing w:after="0"/>
              <w:ind w:left="695" w:right="86"/>
              <w:rPr>
                <w:rFonts w:asciiTheme="minorHAnsi" w:hAnsiTheme="minorHAnsi" w:cs="Arial"/>
                <w:bCs/>
                <w:color w:val="000000"/>
                <w:lang w:bidi="ar-SA"/>
              </w:rPr>
            </w:pPr>
            <w:r w:rsidRPr="002034B3">
              <w:rPr>
                <w:rFonts w:asciiTheme="minorHAnsi" w:hAnsiTheme="minorHAnsi" w:cs="Arial"/>
                <w:bCs/>
                <w:color w:val="000000"/>
                <w:lang w:bidi="ar-SA"/>
              </w:rPr>
              <w:t xml:space="preserve">It </w:t>
            </w:r>
            <w:r w:rsidR="00EB3F8A" w:rsidRPr="002034B3">
              <w:rPr>
                <w:rFonts w:asciiTheme="minorHAnsi" w:hAnsiTheme="minorHAnsi" w:cs="Arial"/>
                <w:bCs/>
                <w:color w:val="000000"/>
                <w:lang w:bidi="ar-SA"/>
              </w:rPr>
              <w:t>will ensure no new models are used or put into production without the appropriate approva</w:t>
            </w:r>
            <w:r w:rsidR="00986F0F" w:rsidRPr="002034B3">
              <w:rPr>
                <w:rFonts w:asciiTheme="minorHAnsi" w:hAnsiTheme="minorHAnsi" w:cs="Arial"/>
                <w:bCs/>
                <w:color w:val="000000"/>
                <w:lang w:bidi="ar-SA"/>
              </w:rPr>
              <w:t>l</w:t>
            </w:r>
            <w:r w:rsidRPr="002034B3">
              <w:rPr>
                <w:rFonts w:asciiTheme="minorHAnsi" w:hAnsiTheme="minorHAnsi" w:cs="Arial"/>
                <w:bCs/>
                <w:color w:val="000000"/>
                <w:lang w:bidi="ar-SA"/>
              </w:rPr>
              <w:t>.</w:t>
            </w:r>
          </w:p>
        </w:tc>
      </w:tr>
    </w:tbl>
    <w:p w:rsidR="00412B3F" w:rsidRPr="00C71EE2" w:rsidRDefault="009A271C">
      <w:pPr>
        <w:spacing w:after="0" w:line="240" w:lineRule="auto"/>
        <w:rPr>
          <w:rFonts w:asciiTheme="minorHAnsi" w:hAnsiTheme="minorHAnsi"/>
          <w:szCs w:val="20"/>
        </w:rPr>
      </w:pPr>
      <w:r w:rsidRPr="00C71EE2">
        <w:rPr>
          <w:rFonts w:asciiTheme="minorHAnsi" w:hAnsiTheme="minorHAnsi"/>
          <w:szCs w:val="20"/>
        </w:rPr>
        <w:br w:type="page"/>
      </w:r>
    </w:p>
    <w:p w:rsidR="002C5C67" w:rsidRPr="00C71EE2" w:rsidRDefault="002C5C67" w:rsidP="002C5C67">
      <w:pPr>
        <w:spacing w:after="0" w:line="240" w:lineRule="auto"/>
        <w:rPr>
          <w:rFonts w:asciiTheme="minorHAnsi" w:hAnsiTheme="minorHAnsi"/>
          <w:szCs w:val="20"/>
        </w:rPr>
      </w:pPr>
    </w:p>
    <w:tbl>
      <w:tblPr>
        <w:tblStyle w:val="TableGrid"/>
        <w:tblW w:w="5305" w:type="pct"/>
        <w:tblInd w:w="-605" w:type="dxa"/>
        <w:tblLayout w:type="fixed"/>
        <w:tblCellMar>
          <w:top w:w="43" w:type="dxa"/>
          <w:left w:w="43" w:type="dxa"/>
          <w:bottom w:w="43" w:type="dxa"/>
          <w:right w:w="115" w:type="dxa"/>
        </w:tblCellMar>
        <w:tblLook w:val="04A0" w:firstRow="1" w:lastRow="0" w:firstColumn="1" w:lastColumn="0" w:noHBand="0" w:noVBand="1"/>
      </w:tblPr>
      <w:tblGrid>
        <w:gridCol w:w="4374"/>
        <w:gridCol w:w="1907"/>
        <w:gridCol w:w="1907"/>
        <w:gridCol w:w="1911"/>
      </w:tblGrid>
      <w:tr w:rsidR="002C5C67" w:rsidRPr="00C71EE2" w:rsidTr="002C5C67">
        <w:trPr>
          <w:cantSplit/>
          <w:trHeight w:val="127"/>
          <w:tblHeader/>
        </w:trPr>
        <w:tc>
          <w:tcPr>
            <w:tcW w:w="5000" w:type="pct"/>
            <w:gridSpan w:val="4"/>
            <w:tcBorders>
              <w:bottom w:val="single" w:sz="4" w:space="0" w:color="auto"/>
            </w:tcBorders>
            <w:shd w:val="clear" w:color="auto" w:fill="FF0000"/>
            <w:vAlign w:val="center"/>
          </w:tcPr>
          <w:p w:rsidR="002C5C67" w:rsidRPr="00C71EE2" w:rsidRDefault="00B16C1D" w:rsidP="00B16C1D">
            <w:pPr>
              <w:spacing w:after="0" w:line="240" w:lineRule="auto"/>
              <w:jc w:val="center"/>
              <w:rPr>
                <w:rFonts w:asciiTheme="minorHAnsi" w:hAnsiTheme="minorHAnsi" w:cs="Arial"/>
                <w:b/>
                <w:bCs/>
                <w:color w:val="FFFFFF" w:themeColor="background1"/>
                <w:sz w:val="28"/>
                <w:szCs w:val="18"/>
                <w:lang w:bidi="ar-SA"/>
              </w:rPr>
            </w:pPr>
            <w:r>
              <w:rPr>
                <w:rFonts w:asciiTheme="minorHAnsi" w:hAnsiTheme="minorHAnsi" w:cs="Arial"/>
                <w:b/>
                <w:color w:val="FFFFFF" w:themeColor="background1"/>
                <w:sz w:val="28"/>
                <w:szCs w:val="18"/>
              </w:rPr>
              <w:t>9</w:t>
            </w:r>
            <w:r w:rsidR="002C5C67" w:rsidRPr="00C71EE2">
              <w:rPr>
                <w:rFonts w:asciiTheme="minorHAnsi" w:hAnsiTheme="minorHAnsi" w:cs="Arial"/>
                <w:b/>
                <w:color w:val="FFFFFF" w:themeColor="background1"/>
                <w:sz w:val="28"/>
                <w:szCs w:val="18"/>
              </w:rPr>
              <w:t xml:space="preserve">. Compliance </w:t>
            </w:r>
            <w:r w:rsidR="002C5C67">
              <w:rPr>
                <w:rFonts w:asciiTheme="minorHAnsi" w:hAnsiTheme="minorHAnsi" w:cs="Arial"/>
                <w:b/>
                <w:color w:val="FFFFFF" w:themeColor="background1"/>
                <w:sz w:val="28"/>
                <w:szCs w:val="18"/>
              </w:rPr>
              <w:t>and</w:t>
            </w:r>
            <w:r w:rsidR="002C5C67" w:rsidRPr="00C71EE2">
              <w:rPr>
                <w:rFonts w:asciiTheme="minorHAnsi" w:hAnsiTheme="minorHAnsi" w:cs="Arial"/>
                <w:b/>
                <w:color w:val="FFFFFF" w:themeColor="background1"/>
                <w:sz w:val="28"/>
                <w:szCs w:val="18"/>
              </w:rPr>
              <w:t xml:space="preserve"> Reputational Risk</w:t>
            </w:r>
          </w:p>
        </w:tc>
      </w:tr>
      <w:tr w:rsidR="002C5C67" w:rsidRPr="0041749E" w:rsidTr="00772E83">
        <w:trPr>
          <w:cantSplit/>
          <w:trHeight w:val="127"/>
          <w:tblHeader/>
        </w:trPr>
        <w:tc>
          <w:tcPr>
            <w:tcW w:w="5000" w:type="pct"/>
            <w:gridSpan w:val="4"/>
            <w:tcBorders>
              <w:bottom w:val="single" w:sz="4" w:space="0" w:color="auto"/>
            </w:tcBorders>
            <w:shd w:val="clear" w:color="auto" w:fill="D9D9D9" w:themeFill="background1" w:themeFillShade="D9"/>
            <w:vAlign w:val="center"/>
          </w:tcPr>
          <w:p w:rsidR="002C5C67" w:rsidRPr="00690FCA" w:rsidRDefault="002C5C67" w:rsidP="00772E83">
            <w:pPr>
              <w:spacing w:after="0" w:line="240" w:lineRule="auto"/>
              <w:rPr>
                <w:rFonts w:asciiTheme="minorHAnsi" w:hAnsiTheme="minorHAnsi" w:cs="Arial"/>
                <w:b/>
                <w:bCs/>
                <w:lang w:bidi="ar-SA"/>
              </w:rPr>
            </w:pPr>
            <w:r w:rsidRPr="00690FCA">
              <w:rPr>
                <w:rFonts w:asciiTheme="minorHAnsi" w:hAnsiTheme="minorHAnsi" w:cs="Arial"/>
                <w:b/>
                <w:bCs/>
                <w:lang w:bidi="ar-SA"/>
              </w:rPr>
              <w:t>1</w:t>
            </w:r>
            <w:r w:rsidRPr="00690FCA">
              <w:rPr>
                <w:rFonts w:asciiTheme="minorHAnsi" w:hAnsiTheme="minorHAnsi" w:cs="Arial"/>
                <w:b/>
                <w:bCs/>
                <w:vertAlign w:val="superscript"/>
                <w:lang w:bidi="ar-SA"/>
              </w:rPr>
              <w:t>st</w:t>
            </w:r>
            <w:r w:rsidRPr="00690FCA">
              <w:rPr>
                <w:rFonts w:asciiTheme="minorHAnsi" w:hAnsiTheme="minorHAnsi" w:cs="Arial"/>
                <w:b/>
                <w:bCs/>
                <w:lang w:bidi="ar-SA"/>
              </w:rPr>
              <w:t xml:space="preserve"> Line of Defense Owners: All Staff </w:t>
            </w:r>
            <w:r>
              <w:rPr>
                <w:rFonts w:asciiTheme="minorHAnsi" w:hAnsiTheme="minorHAnsi" w:cs="Arial"/>
                <w:b/>
                <w:bCs/>
                <w:lang w:bidi="ar-SA"/>
              </w:rPr>
              <w:t>SBNA</w:t>
            </w:r>
          </w:p>
          <w:p w:rsidR="002C5C67" w:rsidRPr="00690FCA" w:rsidRDefault="002C5C67" w:rsidP="002C5C67">
            <w:pPr>
              <w:spacing w:after="0" w:line="240" w:lineRule="auto"/>
              <w:rPr>
                <w:rFonts w:asciiTheme="minorHAnsi" w:hAnsiTheme="minorHAnsi" w:cs="Arial"/>
                <w:b/>
                <w:bCs/>
                <w:lang w:bidi="ar-SA"/>
              </w:rPr>
            </w:pPr>
            <w:r w:rsidRPr="00690FCA">
              <w:rPr>
                <w:rFonts w:asciiTheme="minorHAnsi" w:hAnsiTheme="minorHAnsi" w:cs="Arial"/>
                <w:b/>
                <w:bCs/>
                <w:lang w:bidi="ar-SA"/>
              </w:rPr>
              <w:t>2</w:t>
            </w:r>
            <w:r w:rsidRPr="00690FCA">
              <w:rPr>
                <w:rFonts w:asciiTheme="minorHAnsi" w:hAnsiTheme="minorHAnsi" w:cs="Arial"/>
                <w:b/>
                <w:bCs/>
                <w:vertAlign w:val="superscript"/>
                <w:lang w:bidi="ar-SA"/>
              </w:rPr>
              <w:t>nd</w:t>
            </w:r>
            <w:r w:rsidRPr="00690FCA">
              <w:rPr>
                <w:rFonts w:asciiTheme="minorHAnsi" w:hAnsiTheme="minorHAnsi" w:cs="Arial"/>
                <w:b/>
                <w:bCs/>
                <w:lang w:bidi="ar-SA"/>
              </w:rPr>
              <w:t xml:space="preserve"> Line of Defense Risk Management unit: </w:t>
            </w:r>
            <w:r>
              <w:rPr>
                <w:rFonts w:asciiTheme="minorHAnsi" w:hAnsiTheme="minorHAnsi" w:cs="Arial"/>
                <w:b/>
                <w:bCs/>
                <w:lang w:bidi="ar-SA"/>
              </w:rPr>
              <w:t>SBNA</w:t>
            </w:r>
            <w:r w:rsidRPr="00690FCA">
              <w:rPr>
                <w:rFonts w:asciiTheme="minorHAnsi" w:hAnsiTheme="minorHAnsi" w:cs="Arial"/>
                <w:b/>
                <w:bCs/>
                <w:lang w:bidi="ar-SA"/>
              </w:rPr>
              <w:t xml:space="preserve"> </w:t>
            </w:r>
            <w:r w:rsidR="002034B3">
              <w:rPr>
                <w:rFonts w:asciiTheme="minorHAnsi" w:hAnsiTheme="minorHAnsi" w:cs="Arial"/>
                <w:b/>
                <w:bCs/>
                <w:lang w:bidi="ar-SA"/>
              </w:rPr>
              <w:t>Chief Compliance Officer</w:t>
            </w:r>
          </w:p>
        </w:tc>
      </w:tr>
      <w:tr w:rsidR="002C5C67" w:rsidRPr="00C71EE2" w:rsidTr="002C5C67">
        <w:trPr>
          <w:cantSplit/>
          <w:trHeight w:val="127"/>
          <w:tblHeader/>
        </w:trPr>
        <w:tc>
          <w:tcPr>
            <w:tcW w:w="5000" w:type="pct"/>
            <w:gridSpan w:val="4"/>
            <w:tcBorders>
              <w:bottom w:val="single" w:sz="4" w:space="0" w:color="auto"/>
            </w:tcBorders>
            <w:shd w:val="clear" w:color="auto" w:fill="D9D9D9" w:themeFill="background1" w:themeFillShade="D9"/>
            <w:vAlign w:val="center"/>
          </w:tcPr>
          <w:p w:rsidR="002C5C67" w:rsidRPr="00690FCA" w:rsidRDefault="002C5C67" w:rsidP="00772E83">
            <w:pPr>
              <w:spacing w:after="0" w:line="240" w:lineRule="auto"/>
              <w:jc w:val="center"/>
              <w:rPr>
                <w:rFonts w:asciiTheme="minorHAnsi" w:hAnsiTheme="minorHAnsi" w:cs="Arial"/>
                <w:b/>
                <w:bCs/>
                <w:color w:val="FF0000"/>
                <w:lang w:bidi="ar-SA"/>
              </w:rPr>
            </w:pPr>
            <w:r w:rsidRPr="00690FCA">
              <w:rPr>
                <w:rFonts w:asciiTheme="minorHAnsi" w:hAnsiTheme="minorHAnsi" w:cs="Arial"/>
                <w:b/>
                <w:bCs/>
                <w:color w:val="FF0000"/>
                <w:lang w:bidi="ar-SA"/>
              </w:rPr>
              <w:t>QUALITATIVE STATEMENTS</w:t>
            </w:r>
          </w:p>
        </w:tc>
      </w:tr>
      <w:tr w:rsidR="002C5C67" w:rsidRPr="00C71EE2" w:rsidTr="002C5C67">
        <w:trPr>
          <w:cantSplit/>
          <w:trHeight w:val="1775"/>
        </w:trPr>
        <w:tc>
          <w:tcPr>
            <w:tcW w:w="5000" w:type="pct"/>
            <w:gridSpan w:val="4"/>
          </w:tcPr>
          <w:p w:rsidR="002C5C67" w:rsidRPr="002034B3" w:rsidRDefault="002C5C67" w:rsidP="00423077">
            <w:pPr>
              <w:pStyle w:val="ListParagraph"/>
              <w:numPr>
                <w:ilvl w:val="0"/>
                <w:numId w:val="17"/>
              </w:numPr>
              <w:spacing w:after="0"/>
              <w:ind w:left="695" w:right="86"/>
              <w:rPr>
                <w:rFonts w:asciiTheme="minorHAnsi" w:hAnsiTheme="minorHAnsi" w:cs="Arial"/>
                <w:bCs/>
                <w:color w:val="000000"/>
                <w:lang w:bidi="ar-SA"/>
              </w:rPr>
            </w:pPr>
            <w:r w:rsidRPr="002034B3">
              <w:rPr>
                <w:rFonts w:asciiTheme="minorHAnsi" w:hAnsiTheme="minorHAnsi" w:cs="Arial"/>
                <w:bCs/>
                <w:color w:val="000000"/>
                <w:lang w:bidi="ar-SA"/>
              </w:rPr>
              <w:t>SBNA aims to comply fully with the letter and spirit of all applicable laws and regulatory standards that apply to its operations and it will ensure the timely remediation of any regulatory finding.</w:t>
            </w:r>
          </w:p>
          <w:p w:rsidR="002C5C67" w:rsidRPr="002034B3" w:rsidRDefault="002C5C67" w:rsidP="00423077">
            <w:pPr>
              <w:pStyle w:val="ListParagraph"/>
              <w:numPr>
                <w:ilvl w:val="0"/>
                <w:numId w:val="17"/>
              </w:numPr>
              <w:spacing w:after="0"/>
              <w:ind w:left="695" w:right="86"/>
              <w:rPr>
                <w:rFonts w:asciiTheme="minorHAnsi" w:hAnsiTheme="minorHAnsi" w:cs="Arial"/>
                <w:bCs/>
                <w:color w:val="000000"/>
                <w:lang w:bidi="ar-SA"/>
              </w:rPr>
            </w:pPr>
            <w:r w:rsidRPr="002034B3">
              <w:rPr>
                <w:rFonts w:asciiTheme="minorHAnsi" w:hAnsiTheme="minorHAnsi" w:cs="Arial"/>
                <w:bCs/>
                <w:color w:val="000000"/>
                <w:lang w:bidi="ar-SA"/>
              </w:rPr>
              <w:t>It will treat its customers fairly, abide by consumer protection laws and regulations and will not pursue any business or maintain any practices that may damage its reputation with customers, employees, or other stakeholders.</w:t>
            </w:r>
          </w:p>
          <w:p w:rsidR="002C5C67" w:rsidRPr="002034B3" w:rsidRDefault="002C5C67" w:rsidP="00423077">
            <w:pPr>
              <w:pStyle w:val="ListParagraph"/>
              <w:numPr>
                <w:ilvl w:val="0"/>
                <w:numId w:val="17"/>
              </w:numPr>
              <w:spacing w:after="0"/>
              <w:ind w:left="695" w:right="86"/>
              <w:rPr>
                <w:rFonts w:asciiTheme="minorHAnsi" w:hAnsiTheme="minorHAnsi" w:cs="Arial"/>
                <w:bCs/>
                <w:color w:val="000000"/>
                <w:lang w:bidi="ar-SA"/>
              </w:rPr>
            </w:pPr>
            <w:r w:rsidRPr="002034B3">
              <w:rPr>
                <w:rFonts w:asciiTheme="minorHAnsi" w:hAnsiTheme="minorHAnsi" w:cs="Arial"/>
                <w:bCs/>
                <w:color w:val="000000"/>
                <w:lang w:bidi="ar-SA"/>
              </w:rPr>
              <w:t xml:space="preserve">It will not knowingly conduct business with individuals or entities it believes to be engaged in inappropriate behavior, money laundering, terrorist financing, corruption </w:t>
            </w:r>
            <w:r w:rsidR="00C51CCF">
              <w:rPr>
                <w:rFonts w:asciiTheme="minorHAnsi" w:hAnsiTheme="minorHAnsi" w:cs="Arial"/>
                <w:bCs/>
                <w:color w:val="000000"/>
                <w:lang w:bidi="ar-SA"/>
              </w:rPr>
              <w:t>or</w:t>
            </w:r>
            <w:r w:rsidRPr="002034B3">
              <w:rPr>
                <w:rFonts w:asciiTheme="minorHAnsi" w:hAnsiTheme="minorHAnsi" w:cs="Arial"/>
                <w:bCs/>
                <w:color w:val="000000"/>
                <w:lang w:bidi="ar-SA"/>
              </w:rPr>
              <w:t xml:space="preserve"> other illicit financial activities.</w:t>
            </w:r>
          </w:p>
          <w:p w:rsidR="002C5C67" w:rsidRPr="002034B3" w:rsidRDefault="002C5C67" w:rsidP="00423077">
            <w:pPr>
              <w:pStyle w:val="ListParagraph"/>
              <w:numPr>
                <w:ilvl w:val="0"/>
                <w:numId w:val="17"/>
              </w:numPr>
              <w:spacing w:after="0"/>
              <w:ind w:left="695" w:right="86"/>
              <w:rPr>
                <w:rFonts w:asciiTheme="minorHAnsi" w:hAnsiTheme="minorHAnsi" w:cs="Arial"/>
                <w:bCs/>
                <w:color w:val="000000"/>
                <w:lang w:bidi="ar-SA"/>
              </w:rPr>
            </w:pPr>
            <w:r w:rsidRPr="002034B3">
              <w:rPr>
                <w:rFonts w:asciiTheme="minorHAnsi" w:hAnsiTheme="minorHAnsi" w:cs="Arial"/>
                <w:bCs/>
                <w:color w:val="000000"/>
                <w:lang w:bidi="ar-SA"/>
              </w:rPr>
              <w:t>SBNA expects that its employees will act with the highest ethical standards at all times.</w:t>
            </w:r>
          </w:p>
        </w:tc>
      </w:tr>
      <w:tr w:rsidR="002C5C67" w:rsidRPr="00C71EE2" w:rsidTr="002C5C67">
        <w:trPr>
          <w:cantSplit/>
          <w:trHeight w:val="262"/>
        </w:trPr>
        <w:tc>
          <w:tcPr>
            <w:tcW w:w="5000" w:type="pct"/>
            <w:gridSpan w:val="4"/>
            <w:shd w:val="clear" w:color="auto" w:fill="D9D9D9" w:themeFill="background1" w:themeFillShade="D9"/>
            <w:vAlign w:val="center"/>
          </w:tcPr>
          <w:p w:rsidR="002C5C67" w:rsidRPr="00690FCA" w:rsidRDefault="002C5C67" w:rsidP="00772E83">
            <w:pPr>
              <w:spacing w:after="0" w:line="240" w:lineRule="auto"/>
              <w:jc w:val="center"/>
              <w:rPr>
                <w:rFonts w:asciiTheme="minorHAnsi" w:hAnsiTheme="minorHAnsi" w:cs="Arial"/>
                <w:color w:val="FF0000"/>
                <w:lang w:bidi="ar-SA"/>
              </w:rPr>
            </w:pPr>
            <w:r w:rsidRPr="00690FCA">
              <w:rPr>
                <w:rFonts w:asciiTheme="minorHAnsi" w:hAnsiTheme="minorHAnsi" w:cs="Arial"/>
                <w:b/>
                <w:bCs/>
                <w:color w:val="FF0000"/>
                <w:lang w:bidi="ar-SA"/>
              </w:rPr>
              <w:t>QUANTITATIVE METRICS</w:t>
            </w:r>
          </w:p>
        </w:tc>
      </w:tr>
      <w:tr w:rsidR="002C5C67" w:rsidRPr="00C71EE2" w:rsidTr="002C5C67">
        <w:trPr>
          <w:cantSplit/>
          <w:trHeight w:val="262"/>
        </w:trPr>
        <w:tc>
          <w:tcPr>
            <w:tcW w:w="2166" w:type="pct"/>
            <w:shd w:val="clear" w:color="auto" w:fill="808080" w:themeFill="background1" w:themeFillShade="80"/>
            <w:vAlign w:val="center"/>
          </w:tcPr>
          <w:p w:rsidR="002C5C67" w:rsidRPr="00690FCA" w:rsidRDefault="002C5C67" w:rsidP="00772E83">
            <w:pPr>
              <w:spacing w:after="0" w:line="240" w:lineRule="auto"/>
              <w:rPr>
                <w:rFonts w:asciiTheme="minorHAnsi" w:hAnsiTheme="minorHAnsi" w:cs="Arial"/>
              </w:rPr>
            </w:pPr>
            <w:r>
              <w:rPr>
                <w:rFonts w:asciiTheme="minorHAnsi" w:hAnsiTheme="minorHAnsi" w:cs="Arial"/>
                <w:b/>
                <w:bCs/>
                <w:color w:val="FFFFFF" w:themeColor="background1"/>
                <w:lang w:bidi="ar-SA"/>
              </w:rPr>
              <w:t>SBNA</w:t>
            </w:r>
            <w:r w:rsidRPr="00690FCA">
              <w:rPr>
                <w:rFonts w:asciiTheme="minorHAnsi" w:hAnsiTheme="minorHAnsi" w:cs="Arial"/>
                <w:b/>
                <w:bCs/>
                <w:color w:val="FFFFFF" w:themeColor="background1"/>
                <w:lang w:bidi="ar-SA"/>
              </w:rPr>
              <w:t xml:space="preserve"> RISK APPETITE METRICS</w:t>
            </w:r>
          </w:p>
        </w:tc>
        <w:tc>
          <w:tcPr>
            <w:tcW w:w="944" w:type="pct"/>
            <w:shd w:val="clear" w:color="auto" w:fill="FFC000"/>
            <w:vAlign w:val="center"/>
          </w:tcPr>
          <w:p w:rsidR="002C5C67" w:rsidRPr="00690FCA" w:rsidRDefault="002C5C67" w:rsidP="00772E83">
            <w:pPr>
              <w:spacing w:after="0" w:line="240" w:lineRule="auto"/>
              <w:rPr>
                <w:rFonts w:asciiTheme="minorHAnsi" w:hAnsiTheme="minorHAnsi" w:cs="Arial"/>
                <w:color w:val="000000"/>
                <w:lang w:bidi="ar-SA"/>
              </w:rPr>
            </w:pPr>
            <w:r w:rsidRPr="00690FCA">
              <w:rPr>
                <w:rFonts w:asciiTheme="minorHAnsi" w:hAnsiTheme="minorHAnsi" w:cs="Arial"/>
                <w:b/>
                <w:bCs/>
                <w:color w:val="FFFFFF" w:themeColor="background1"/>
                <w:lang w:bidi="ar-SA"/>
              </w:rPr>
              <w:t xml:space="preserve">AMBER </w:t>
            </w:r>
            <w:r>
              <w:rPr>
                <w:rFonts w:asciiTheme="minorHAnsi" w:hAnsiTheme="minorHAnsi" w:cs="Arial"/>
                <w:b/>
                <w:bCs/>
                <w:color w:val="FFFFFF" w:themeColor="background1"/>
                <w:lang w:bidi="ar-SA"/>
              </w:rPr>
              <w:t>TRIGGER</w:t>
            </w:r>
          </w:p>
        </w:tc>
        <w:tc>
          <w:tcPr>
            <w:tcW w:w="944" w:type="pct"/>
            <w:shd w:val="clear" w:color="auto" w:fill="FF0000"/>
            <w:vAlign w:val="center"/>
          </w:tcPr>
          <w:p w:rsidR="002C5C67" w:rsidRPr="00690FCA" w:rsidRDefault="002C5C67" w:rsidP="00772E83">
            <w:pPr>
              <w:spacing w:after="0" w:line="240" w:lineRule="auto"/>
              <w:rPr>
                <w:rFonts w:asciiTheme="minorHAnsi" w:hAnsiTheme="minorHAnsi" w:cs="Arial"/>
                <w:b/>
                <w:bCs/>
                <w:color w:val="FFFFFF" w:themeColor="background1"/>
                <w:lang w:bidi="ar-SA"/>
              </w:rPr>
            </w:pPr>
            <w:r w:rsidRPr="00690FCA">
              <w:rPr>
                <w:rFonts w:asciiTheme="minorHAnsi" w:hAnsiTheme="minorHAnsi" w:cs="Arial"/>
                <w:b/>
                <w:bCs/>
                <w:color w:val="FFFFFF" w:themeColor="background1"/>
                <w:lang w:bidi="ar-SA"/>
              </w:rPr>
              <w:t>RED LIMIT</w:t>
            </w:r>
          </w:p>
        </w:tc>
        <w:tc>
          <w:tcPr>
            <w:tcW w:w="946" w:type="pct"/>
            <w:shd w:val="clear" w:color="auto" w:fill="808080" w:themeFill="background1" w:themeFillShade="80"/>
            <w:vAlign w:val="center"/>
          </w:tcPr>
          <w:p w:rsidR="002C5C67" w:rsidRPr="00690FCA" w:rsidRDefault="002C5C67" w:rsidP="00772E83">
            <w:pPr>
              <w:spacing w:after="0" w:line="240" w:lineRule="auto"/>
              <w:rPr>
                <w:rFonts w:asciiTheme="minorHAnsi" w:hAnsiTheme="minorHAnsi" w:cs="Arial"/>
                <w:color w:val="000000"/>
                <w:lang w:bidi="ar-SA"/>
              </w:rPr>
            </w:pPr>
            <w:r w:rsidRPr="00690FCA">
              <w:rPr>
                <w:rFonts w:asciiTheme="minorHAnsi" w:hAnsiTheme="minorHAnsi" w:cs="Arial"/>
                <w:b/>
                <w:bCs/>
                <w:color w:val="FFFFFF" w:themeColor="background1"/>
                <w:lang w:bidi="ar-SA"/>
              </w:rPr>
              <w:t>LIMIT TYPE</w:t>
            </w:r>
          </w:p>
        </w:tc>
      </w:tr>
      <w:tr w:rsidR="00AD0A9A" w:rsidRPr="00C71EE2" w:rsidTr="002C5C67">
        <w:tblPrEx>
          <w:tblCellMar>
            <w:top w:w="0" w:type="dxa"/>
            <w:bottom w:w="0" w:type="dxa"/>
            <w:right w:w="108" w:type="dxa"/>
          </w:tblCellMar>
        </w:tblPrEx>
        <w:trPr>
          <w:trHeight w:val="262"/>
        </w:trPr>
        <w:tc>
          <w:tcPr>
            <w:tcW w:w="2166" w:type="pct"/>
          </w:tcPr>
          <w:p w:rsidR="00AD0A9A" w:rsidRPr="00690FCA" w:rsidRDefault="00AD0A9A" w:rsidP="00772E83">
            <w:pPr>
              <w:spacing w:after="0" w:line="300" w:lineRule="auto"/>
              <w:rPr>
                <w:rFonts w:asciiTheme="minorHAnsi" w:hAnsiTheme="minorHAnsi"/>
                <w:color w:val="000000"/>
              </w:rPr>
            </w:pPr>
            <w:r>
              <w:rPr>
                <w:rFonts w:asciiTheme="minorHAnsi" w:hAnsiTheme="minorHAnsi"/>
                <w:color w:val="000000"/>
              </w:rPr>
              <w:t>J</w:t>
            </w:r>
            <w:r w:rsidR="00477B50">
              <w:rPr>
                <w:rFonts w:asciiTheme="minorHAnsi" w:hAnsiTheme="minorHAnsi"/>
                <w:color w:val="000000"/>
              </w:rPr>
              <w:t>.</w:t>
            </w:r>
            <w:r>
              <w:rPr>
                <w:rFonts w:asciiTheme="minorHAnsi" w:hAnsiTheme="minorHAnsi"/>
                <w:color w:val="000000"/>
              </w:rPr>
              <w:t>D</w:t>
            </w:r>
            <w:r w:rsidR="00477B50">
              <w:rPr>
                <w:rFonts w:asciiTheme="minorHAnsi" w:hAnsiTheme="minorHAnsi"/>
                <w:color w:val="000000"/>
              </w:rPr>
              <w:t>.</w:t>
            </w:r>
            <w:r>
              <w:rPr>
                <w:rFonts w:asciiTheme="minorHAnsi" w:hAnsiTheme="minorHAnsi"/>
                <w:color w:val="000000"/>
              </w:rPr>
              <w:t xml:space="preserve"> Power</w:t>
            </w:r>
            <w:r w:rsidR="00477B50">
              <w:rPr>
                <w:rFonts w:asciiTheme="minorHAnsi" w:hAnsiTheme="minorHAnsi"/>
                <w:color w:val="000000"/>
              </w:rPr>
              <w:t xml:space="preserve"> score</w:t>
            </w:r>
          </w:p>
        </w:tc>
        <w:tc>
          <w:tcPr>
            <w:tcW w:w="944" w:type="pct"/>
          </w:tcPr>
          <w:p w:rsidR="00AD0A9A" w:rsidRPr="00AD0A9A" w:rsidRDefault="00AD0A9A" w:rsidP="00772E83">
            <w:pPr>
              <w:spacing w:after="0" w:line="300" w:lineRule="auto"/>
              <w:rPr>
                <w:rFonts w:asciiTheme="minorHAnsi" w:hAnsiTheme="minorHAnsi"/>
                <w:b/>
                <w:color w:val="000000"/>
              </w:rPr>
            </w:pPr>
            <w:r w:rsidRPr="00AD0A9A">
              <w:rPr>
                <w:rFonts w:asciiTheme="minorHAnsi" w:hAnsiTheme="minorHAnsi"/>
                <w:b/>
                <w:color w:val="000000"/>
              </w:rPr>
              <w:t>788</w:t>
            </w:r>
          </w:p>
        </w:tc>
        <w:tc>
          <w:tcPr>
            <w:tcW w:w="944" w:type="pct"/>
          </w:tcPr>
          <w:p w:rsidR="00AD0A9A" w:rsidRPr="00AD0A9A" w:rsidRDefault="00AD0A9A" w:rsidP="00772E83">
            <w:pPr>
              <w:spacing w:after="0" w:line="300" w:lineRule="auto"/>
              <w:rPr>
                <w:rFonts w:asciiTheme="minorHAnsi" w:hAnsiTheme="minorHAnsi"/>
                <w:b/>
                <w:color w:val="000000"/>
              </w:rPr>
            </w:pPr>
            <w:r w:rsidRPr="00AD0A9A">
              <w:rPr>
                <w:rFonts w:asciiTheme="minorHAnsi" w:hAnsiTheme="minorHAnsi"/>
                <w:b/>
                <w:color w:val="000000"/>
              </w:rPr>
              <w:t>765</w:t>
            </w:r>
          </w:p>
        </w:tc>
        <w:tc>
          <w:tcPr>
            <w:tcW w:w="946" w:type="pct"/>
          </w:tcPr>
          <w:p w:rsidR="00AD0A9A" w:rsidRPr="00690FCA" w:rsidRDefault="00AD0A9A" w:rsidP="00772E83">
            <w:pPr>
              <w:spacing w:after="0" w:line="300" w:lineRule="auto"/>
              <w:rPr>
                <w:rFonts w:asciiTheme="minorHAnsi" w:hAnsiTheme="minorHAnsi"/>
                <w:b/>
                <w:color w:val="000000"/>
              </w:rPr>
            </w:pPr>
            <w:r>
              <w:rPr>
                <w:rFonts w:asciiTheme="minorHAnsi" w:hAnsiTheme="minorHAnsi"/>
                <w:b/>
                <w:color w:val="000000"/>
              </w:rPr>
              <w:t>Floor</w:t>
            </w:r>
          </w:p>
        </w:tc>
      </w:tr>
    </w:tbl>
    <w:p w:rsidR="00F82499" w:rsidRPr="00C71EE2" w:rsidRDefault="00F82499" w:rsidP="00A00140">
      <w:pPr>
        <w:spacing w:before="120"/>
        <w:jc w:val="both"/>
        <w:rPr>
          <w:rFonts w:asciiTheme="minorHAnsi" w:hAnsiTheme="minorHAnsi"/>
          <w:szCs w:val="20"/>
        </w:rPr>
      </w:pPr>
    </w:p>
    <w:p w:rsidR="002C5C67" w:rsidRDefault="002C5C67">
      <w:pPr>
        <w:spacing w:after="0" w:line="240" w:lineRule="auto"/>
        <w:rPr>
          <w:rFonts w:asciiTheme="minorHAnsi" w:hAnsiTheme="minorHAnsi"/>
          <w:b/>
          <w:bCs/>
          <w:color w:val="FF0000"/>
          <w:sz w:val="28"/>
          <w:szCs w:val="28"/>
        </w:rPr>
      </w:pPr>
      <w:r>
        <w:rPr>
          <w:rFonts w:asciiTheme="minorHAnsi" w:hAnsiTheme="minorHAnsi"/>
        </w:rPr>
        <w:br w:type="page"/>
      </w:r>
    </w:p>
    <w:p w:rsidR="00F82499" w:rsidRPr="00C71EE2" w:rsidRDefault="00F82499" w:rsidP="00A00140">
      <w:pPr>
        <w:pStyle w:val="SANUS1"/>
        <w:numPr>
          <w:ilvl w:val="0"/>
          <w:numId w:val="7"/>
        </w:numPr>
        <w:tabs>
          <w:tab w:val="num" w:pos="567"/>
        </w:tabs>
        <w:ind w:left="680" w:hanging="680"/>
        <w:jc w:val="both"/>
        <w:rPr>
          <w:rFonts w:asciiTheme="minorHAnsi" w:hAnsiTheme="minorHAnsi"/>
          <w:szCs w:val="20"/>
        </w:rPr>
      </w:pPr>
      <w:bookmarkStart w:id="65" w:name="_Toc429753359"/>
      <w:r w:rsidRPr="00C71EE2">
        <w:rPr>
          <w:rFonts w:asciiTheme="minorHAnsi" w:hAnsiTheme="minorHAnsi"/>
        </w:rPr>
        <w:t>Appendices</w:t>
      </w:r>
      <w:bookmarkEnd w:id="65"/>
    </w:p>
    <w:p w:rsidR="0005216C" w:rsidRPr="00C71EE2" w:rsidRDefault="00F82499" w:rsidP="00F82499">
      <w:pPr>
        <w:pStyle w:val="SANUS2"/>
        <w:spacing w:before="0"/>
        <w:rPr>
          <w:rFonts w:asciiTheme="minorHAnsi" w:hAnsiTheme="minorHAnsi"/>
        </w:rPr>
      </w:pPr>
      <w:bookmarkStart w:id="66" w:name="Appendix_A"/>
      <w:bookmarkStart w:id="67" w:name="_Toc418685275"/>
      <w:bookmarkStart w:id="68" w:name="_Toc429753360"/>
      <w:r w:rsidRPr="00C71EE2">
        <w:rPr>
          <w:rFonts w:asciiTheme="minorHAnsi" w:hAnsiTheme="minorHAnsi"/>
        </w:rPr>
        <w:t xml:space="preserve">Appendix A – </w:t>
      </w:r>
      <w:bookmarkEnd w:id="66"/>
      <w:bookmarkEnd w:id="67"/>
      <w:r w:rsidRPr="00C71EE2">
        <w:rPr>
          <w:rFonts w:asciiTheme="minorHAnsi" w:hAnsiTheme="minorHAnsi"/>
        </w:rPr>
        <w:t>Risk Type Glossary</w:t>
      </w:r>
      <w:bookmarkEnd w:id="68"/>
    </w:p>
    <w:tbl>
      <w:tblPr>
        <w:tblStyle w:val="TableGrid"/>
        <w:tblW w:w="5295" w:type="pct"/>
        <w:tblInd w:w="-605" w:type="dxa"/>
        <w:tblLayout w:type="fixed"/>
        <w:tblCellMar>
          <w:top w:w="43" w:type="dxa"/>
          <w:left w:w="115" w:type="dxa"/>
          <w:bottom w:w="43" w:type="dxa"/>
          <w:right w:w="115" w:type="dxa"/>
        </w:tblCellMar>
        <w:tblLook w:val="04A0" w:firstRow="1" w:lastRow="0" w:firstColumn="1" w:lastColumn="0" w:noHBand="0" w:noVBand="1"/>
      </w:tblPr>
      <w:tblGrid>
        <w:gridCol w:w="2283"/>
        <w:gridCol w:w="7873"/>
      </w:tblGrid>
      <w:tr w:rsidR="00311394" w:rsidRPr="00C71EE2" w:rsidTr="00423C36">
        <w:trPr>
          <w:cantSplit/>
          <w:trHeight w:val="127"/>
          <w:tblHeader/>
        </w:trPr>
        <w:tc>
          <w:tcPr>
            <w:tcW w:w="1124" w:type="pct"/>
            <w:tcBorders>
              <w:bottom w:val="single" w:sz="4" w:space="0" w:color="auto"/>
            </w:tcBorders>
            <w:shd w:val="clear" w:color="auto" w:fill="FF0000"/>
            <w:vAlign w:val="center"/>
          </w:tcPr>
          <w:p w:rsidR="00311394" w:rsidRPr="00C71EE2" w:rsidRDefault="00311394" w:rsidP="005B4431">
            <w:pPr>
              <w:spacing w:after="0" w:line="240" w:lineRule="auto"/>
              <w:rPr>
                <w:rFonts w:asciiTheme="minorHAnsi" w:hAnsiTheme="minorHAnsi" w:cs="Arial"/>
                <w:b/>
                <w:bCs/>
                <w:color w:val="FFFFFF" w:themeColor="background1"/>
                <w:sz w:val="24"/>
                <w:szCs w:val="18"/>
                <w:lang w:bidi="ar-SA"/>
              </w:rPr>
            </w:pPr>
            <w:r w:rsidRPr="00C71EE2">
              <w:rPr>
                <w:rFonts w:asciiTheme="minorHAnsi" w:hAnsiTheme="minorHAnsi" w:cs="Arial"/>
                <w:b/>
                <w:bCs/>
                <w:color w:val="FFFFFF" w:themeColor="background1"/>
                <w:sz w:val="24"/>
                <w:szCs w:val="18"/>
                <w:lang w:bidi="ar-SA"/>
              </w:rPr>
              <w:t>Risk Type</w:t>
            </w:r>
          </w:p>
        </w:tc>
        <w:tc>
          <w:tcPr>
            <w:tcW w:w="3876" w:type="pct"/>
            <w:tcBorders>
              <w:bottom w:val="single" w:sz="4" w:space="0" w:color="auto"/>
            </w:tcBorders>
            <w:shd w:val="clear" w:color="auto" w:fill="FF0000"/>
          </w:tcPr>
          <w:p w:rsidR="00311394" w:rsidRPr="00C71EE2" w:rsidRDefault="00311394" w:rsidP="005B4431">
            <w:pPr>
              <w:spacing w:after="0" w:line="240" w:lineRule="auto"/>
              <w:rPr>
                <w:rFonts w:asciiTheme="minorHAnsi" w:hAnsiTheme="minorHAnsi" w:cs="Arial"/>
                <w:b/>
                <w:bCs/>
                <w:color w:val="FFFFFF" w:themeColor="background1"/>
                <w:sz w:val="24"/>
                <w:szCs w:val="24"/>
                <w:lang w:bidi="ar-SA"/>
              </w:rPr>
            </w:pPr>
            <w:r w:rsidRPr="00C71EE2">
              <w:rPr>
                <w:rFonts w:asciiTheme="minorHAnsi" w:hAnsiTheme="minorHAnsi" w:cs="Arial"/>
                <w:b/>
                <w:bCs/>
                <w:color w:val="FFFFFF" w:themeColor="background1"/>
                <w:sz w:val="24"/>
                <w:szCs w:val="24"/>
                <w:lang w:bidi="ar-SA"/>
              </w:rPr>
              <w:t>Definition</w:t>
            </w:r>
          </w:p>
        </w:tc>
      </w:tr>
      <w:tr w:rsidR="00311394" w:rsidRPr="00C71EE2" w:rsidTr="003B2E07">
        <w:trPr>
          <w:cantSplit/>
          <w:trHeight w:val="127"/>
          <w:tblHeader/>
        </w:trPr>
        <w:tc>
          <w:tcPr>
            <w:tcW w:w="1124" w:type="pct"/>
            <w:tcBorders>
              <w:bottom w:val="single" w:sz="4" w:space="0" w:color="auto"/>
            </w:tcBorders>
            <w:shd w:val="clear" w:color="auto" w:fill="auto"/>
          </w:tcPr>
          <w:p w:rsidR="00311394" w:rsidRPr="000F3D67" w:rsidRDefault="00311394" w:rsidP="003B2E07">
            <w:pPr>
              <w:spacing w:after="0" w:line="240" w:lineRule="auto"/>
              <w:rPr>
                <w:rFonts w:asciiTheme="minorHAnsi" w:hAnsiTheme="minorHAnsi" w:cs="Arial"/>
                <w:b/>
                <w:bCs/>
                <w:lang w:bidi="ar-SA"/>
              </w:rPr>
            </w:pPr>
            <w:r w:rsidRPr="000F3D67">
              <w:rPr>
                <w:rFonts w:asciiTheme="minorHAnsi" w:hAnsiTheme="minorHAnsi" w:cs="Arial"/>
                <w:b/>
              </w:rPr>
              <w:t>Capital Adequacy</w:t>
            </w:r>
          </w:p>
        </w:tc>
        <w:tc>
          <w:tcPr>
            <w:tcW w:w="3876" w:type="pct"/>
            <w:tcBorders>
              <w:bottom w:val="single" w:sz="4" w:space="0" w:color="auto"/>
            </w:tcBorders>
          </w:tcPr>
          <w:p w:rsidR="00311394" w:rsidRPr="00DA783B" w:rsidRDefault="001760AB" w:rsidP="003B2E07">
            <w:pPr>
              <w:spacing w:after="0" w:line="240" w:lineRule="auto"/>
              <w:rPr>
                <w:rFonts w:asciiTheme="minorHAnsi" w:hAnsiTheme="minorHAnsi" w:cs="Arial"/>
                <w:color w:val="000000"/>
                <w:lang w:bidi="ar-SA"/>
              </w:rPr>
            </w:pPr>
            <w:r w:rsidRPr="00DA783B">
              <w:rPr>
                <w:rFonts w:asciiTheme="minorHAnsi" w:hAnsiTheme="minorHAnsi" w:cs="Arial"/>
                <w:color w:val="000000"/>
                <w:lang w:bidi="ar-SA"/>
              </w:rPr>
              <w:t>Risk of having insufficient capital to sustain operations, leading to regulatory action, or ultimately failure, under stressed condition</w:t>
            </w:r>
          </w:p>
        </w:tc>
      </w:tr>
      <w:tr w:rsidR="00311394" w:rsidRPr="00C71EE2" w:rsidTr="003B2E07">
        <w:trPr>
          <w:cantSplit/>
          <w:trHeight w:val="127"/>
          <w:tblHeader/>
        </w:trPr>
        <w:tc>
          <w:tcPr>
            <w:tcW w:w="1124" w:type="pct"/>
            <w:shd w:val="clear" w:color="auto" w:fill="auto"/>
          </w:tcPr>
          <w:p w:rsidR="00311394" w:rsidRPr="000F3D67" w:rsidRDefault="00311394" w:rsidP="003B2E07">
            <w:pPr>
              <w:spacing w:after="0" w:line="240" w:lineRule="auto"/>
              <w:rPr>
                <w:rFonts w:asciiTheme="minorHAnsi" w:hAnsiTheme="minorHAnsi" w:cs="Arial"/>
                <w:b/>
                <w:bCs/>
                <w:lang w:bidi="ar-SA"/>
              </w:rPr>
            </w:pPr>
            <w:r w:rsidRPr="000F3D67">
              <w:rPr>
                <w:rFonts w:asciiTheme="minorHAnsi" w:hAnsiTheme="minorHAnsi" w:cs="Arial"/>
                <w:b/>
              </w:rPr>
              <w:t>Credit Risk</w:t>
            </w:r>
          </w:p>
        </w:tc>
        <w:tc>
          <w:tcPr>
            <w:tcW w:w="3876" w:type="pct"/>
            <w:tcBorders>
              <w:left w:val="nil"/>
            </w:tcBorders>
          </w:tcPr>
          <w:p w:rsidR="00311394" w:rsidRPr="00DA783B" w:rsidRDefault="001760AB" w:rsidP="003B2E07">
            <w:pPr>
              <w:spacing w:after="0" w:line="240" w:lineRule="auto"/>
              <w:rPr>
                <w:rFonts w:asciiTheme="minorHAnsi" w:hAnsiTheme="minorHAnsi" w:cs="Arial"/>
                <w:color w:val="000000"/>
                <w:lang w:bidi="ar-SA"/>
              </w:rPr>
            </w:pPr>
            <w:r w:rsidRPr="00DA783B">
              <w:rPr>
                <w:rFonts w:asciiTheme="minorHAnsi" w:hAnsiTheme="minorHAnsi" w:cs="Arial"/>
                <w:color w:val="000000"/>
                <w:lang w:bidi="ar-SA"/>
              </w:rPr>
              <w:t>Risk of loss of principal due to a borrower's failure to repay a loan</w:t>
            </w:r>
          </w:p>
        </w:tc>
      </w:tr>
      <w:tr w:rsidR="00311394" w:rsidRPr="00C71EE2" w:rsidTr="003B2E07">
        <w:trPr>
          <w:cantSplit/>
          <w:trHeight w:val="127"/>
          <w:tblHeader/>
        </w:trPr>
        <w:tc>
          <w:tcPr>
            <w:tcW w:w="1124" w:type="pct"/>
            <w:shd w:val="clear" w:color="auto" w:fill="auto"/>
          </w:tcPr>
          <w:p w:rsidR="00311394" w:rsidRPr="000F3D67" w:rsidRDefault="00311394" w:rsidP="003B2E07">
            <w:pPr>
              <w:spacing w:after="0" w:line="240" w:lineRule="auto"/>
              <w:rPr>
                <w:rFonts w:asciiTheme="minorHAnsi" w:hAnsiTheme="minorHAnsi" w:cs="Arial"/>
                <w:b/>
                <w:bCs/>
                <w:lang w:bidi="ar-SA"/>
              </w:rPr>
            </w:pPr>
            <w:r w:rsidRPr="000F3D67">
              <w:rPr>
                <w:rFonts w:asciiTheme="minorHAnsi" w:hAnsiTheme="minorHAnsi" w:cs="Arial"/>
                <w:b/>
              </w:rPr>
              <w:t>Liquidity</w:t>
            </w:r>
            <w:r w:rsidR="003B2E07" w:rsidRPr="000F3D67">
              <w:rPr>
                <w:rFonts w:asciiTheme="minorHAnsi" w:hAnsiTheme="minorHAnsi" w:cs="Arial"/>
                <w:b/>
              </w:rPr>
              <w:t xml:space="preserve"> / Funding</w:t>
            </w:r>
            <w:r w:rsidRPr="000F3D67">
              <w:rPr>
                <w:rFonts w:asciiTheme="minorHAnsi" w:hAnsiTheme="minorHAnsi" w:cs="Arial"/>
                <w:b/>
              </w:rPr>
              <w:t xml:space="preserve"> Risk</w:t>
            </w:r>
          </w:p>
        </w:tc>
        <w:tc>
          <w:tcPr>
            <w:tcW w:w="3876" w:type="pct"/>
            <w:tcBorders>
              <w:left w:val="nil"/>
            </w:tcBorders>
          </w:tcPr>
          <w:p w:rsidR="00311394" w:rsidRPr="00DA783B" w:rsidRDefault="003B2E07" w:rsidP="003B2E07">
            <w:pPr>
              <w:spacing w:after="0" w:line="240" w:lineRule="auto"/>
              <w:rPr>
                <w:rFonts w:asciiTheme="minorHAnsi" w:hAnsiTheme="minorHAnsi" w:cs="Arial"/>
                <w:color w:val="000000"/>
                <w:lang w:bidi="ar-SA"/>
              </w:rPr>
            </w:pPr>
            <w:r w:rsidRPr="00DA783B">
              <w:rPr>
                <w:rFonts w:asciiTheme="minorHAnsi" w:hAnsiTheme="minorHAnsi" w:cs="Arial"/>
                <w:color w:val="000000"/>
                <w:lang w:bidi="ar-SA"/>
              </w:rPr>
              <w:t>Risk of insufficient funding to sustain operations or liquid assets to support liability outflows</w:t>
            </w:r>
          </w:p>
        </w:tc>
      </w:tr>
      <w:tr w:rsidR="00311394" w:rsidRPr="00C71EE2" w:rsidTr="003B2E07">
        <w:trPr>
          <w:cantSplit/>
          <w:trHeight w:val="127"/>
          <w:tblHeader/>
        </w:trPr>
        <w:tc>
          <w:tcPr>
            <w:tcW w:w="1124" w:type="pct"/>
            <w:shd w:val="clear" w:color="auto" w:fill="auto"/>
          </w:tcPr>
          <w:p w:rsidR="00311394" w:rsidRPr="000F3D67" w:rsidRDefault="003B2E07" w:rsidP="00360595">
            <w:pPr>
              <w:spacing w:after="0" w:line="240" w:lineRule="auto"/>
              <w:rPr>
                <w:rFonts w:asciiTheme="minorHAnsi" w:hAnsiTheme="minorHAnsi" w:cs="Arial"/>
                <w:b/>
                <w:bCs/>
                <w:lang w:bidi="ar-SA"/>
              </w:rPr>
            </w:pPr>
            <w:r w:rsidRPr="000F3D67">
              <w:rPr>
                <w:rFonts w:asciiTheme="minorHAnsi" w:hAnsiTheme="minorHAnsi" w:cs="Arial"/>
                <w:b/>
              </w:rPr>
              <w:t>Interest Rate Risk</w:t>
            </w:r>
          </w:p>
        </w:tc>
        <w:tc>
          <w:tcPr>
            <w:tcW w:w="3876" w:type="pct"/>
            <w:tcBorders>
              <w:left w:val="nil"/>
            </w:tcBorders>
          </w:tcPr>
          <w:p w:rsidR="00311394" w:rsidRPr="00DA783B" w:rsidRDefault="003B2E07" w:rsidP="003B2E07">
            <w:pPr>
              <w:spacing w:after="0" w:line="240" w:lineRule="auto"/>
              <w:rPr>
                <w:rFonts w:asciiTheme="minorHAnsi" w:hAnsiTheme="minorHAnsi" w:cs="Arial"/>
                <w:color w:val="000000"/>
                <w:lang w:bidi="ar-SA"/>
              </w:rPr>
            </w:pPr>
            <w:r w:rsidRPr="00DA783B">
              <w:rPr>
                <w:rFonts w:asciiTheme="minorHAnsi" w:hAnsiTheme="minorHAnsi" w:cs="Arial"/>
                <w:color w:val="000000"/>
                <w:lang w:bidi="ar-SA"/>
              </w:rPr>
              <w:t>Risk to the bank’s earnings, capital, and economic value arising from movement of interest rates, mismatch of asset and liability cash flows</w:t>
            </w:r>
            <w:r w:rsidR="002034B3" w:rsidRPr="00DA783B">
              <w:rPr>
                <w:rFonts w:asciiTheme="minorHAnsi" w:hAnsiTheme="minorHAnsi" w:cs="Arial"/>
                <w:color w:val="000000"/>
                <w:lang w:bidi="ar-SA"/>
              </w:rPr>
              <w:t>,</w:t>
            </w:r>
            <w:r w:rsidRPr="00DA783B">
              <w:rPr>
                <w:rFonts w:asciiTheme="minorHAnsi" w:hAnsiTheme="minorHAnsi" w:cs="Arial"/>
                <w:color w:val="000000"/>
                <w:lang w:bidi="ar-SA"/>
              </w:rPr>
              <w:t xml:space="preserve"> and investment of equity</w:t>
            </w:r>
          </w:p>
        </w:tc>
      </w:tr>
      <w:tr w:rsidR="003B2E07" w:rsidRPr="00C71EE2" w:rsidTr="003B2E07">
        <w:trPr>
          <w:cantSplit/>
          <w:trHeight w:val="127"/>
          <w:tblHeader/>
        </w:trPr>
        <w:tc>
          <w:tcPr>
            <w:tcW w:w="1124" w:type="pct"/>
            <w:shd w:val="clear" w:color="auto" w:fill="auto"/>
          </w:tcPr>
          <w:p w:rsidR="003B2E07" w:rsidRPr="000F3D67" w:rsidRDefault="00F1381B" w:rsidP="003B2E07">
            <w:pPr>
              <w:spacing w:after="0" w:line="240" w:lineRule="auto"/>
              <w:rPr>
                <w:rFonts w:asciiTheme="minorHAnsi" w:hAnsiTheme="minorHAnsi" w:cs="Arial"/>
                <w:b/>
              </w:rPr>
            </w:pPr>
            <w:r w:rsidRPr="000F3D67">
              <w:rPr>
                <w:rFonts w:asciiTheme="minorHAnsi" w:hAnsiTheme="minorHAnsi" w:cs="Arial"/>
                <w:b/>
              </w:rPr>
              <w:t xml:space="preserve">Mark-to-market </w:t>
            </w:r>
            <w:r w:rsidR="004D69AD" w:rsidRPr="000F3D67">
              <w:rPr>
                <w:rFonts w:asciiTheme="minorHAnsi" w:hAnsiTheme="minorHAnsi" w:cs="Arial"/>
                <w:b/>
              </w:rPr>
              <w:t>Portfolio</w:t>
            </w:r>
            <w:r w:rsidRPr="000F3D67">
              <w:rPr>
                <w:rFonts w:asciiTheme="minorHAnsi" w:hAnsiTheme="minorHAnsi" w:cs="Arial"/>
                <w:b/>
              </w:rPr>
              <w:t xml:space="preserve"> </w:t>
            </w:r>
            <w:r w:rsidR="003B2E07" w:rsidRPr="000F3D67">
              <w:rPr>
                <w:rFonts w:asciiTheme="minorHAnsi" w:hAnsiTheme="minorHAnsi" w:cs="Arial"/>
                <w:b/>
              </w:rPr>
              <w:t>Risk</w:t>
            </w:r>
          </w:p>
        </w:tc>
        <w:tc>
          <w:tcPr>
            <w:tcW w:w="3876" w:type="pct"/>
            <w:tcBorders>
              <w:left w:val="nil"/>
            </w:tcBorders>
          </w:tcPr>
          <w:p w:rsidR="003B2E07" w:rsidRPr="00DA783B" w:rsidRDefault="003B2E07" w:rsidP="003B2E07">
            <w:pPr>
              <w:spacing w:after="0" w:line="240" w:lineRule="auto"/>
              <w:rPr>
                <w:rFonts w:asciiTheme="minorHAnsi" w:hAnsiTheme="minorHAnsi" w:cs="Arial"/>
                <w:color w:val="000000"/>
                <w:lang w:bidi="ar-SA"/>
              </w:rPr>
            </w:pPr>
            <w:r w:rsidRPr="00DA783B">
              <w:rPr>
                <w:rFonts w:asciiTheme="minorHAnsi" w:hAnsiTheme="minorHAnsi" w:cs="Arial"/>
                <w:color w:val="000000"/>
                <w:lang w:bidi="ar-SA"/>
              </w:rPr>
              <w:t>Risk to the bank’s earnings and capital arising from changes in the value of portfolios of financial instruments (due to market-making, dealing, and position-taking activities)</w:t>
            </w:r>
          </w:p>
        </w:tc>
      </w:tr>
      <w:tr w:rsidR="005322E4" w:rsidRPr="00C71EE2" w:rsidTr="003B2E07">
        <w:trPr>
          <w:cantSplit/>
          <w:trHeight w:val="127"/>
          <w:tblHeader/>
        </w:trPr>
        <w:tc>
          <w:tcPr>
            <w:tcW w:w="1124" w:type="pct"/>
            <w:shd w:val="clear" w:color="auto" w:fill="auto"/>
          </w:tcPr>
          <w:p w:rsidR="005322E4" w:rsidRPr="000F3D67" w:rsidRDefault="005322E4" w:rsidP="0005216C">
            <w:pPr>
              <w:spacing w:after="0" w:line="240" w:lineRule="auto"/>
              <w:rPr>
                <w:rFonts w:asciiTheme="minorHAnsi" w:hAnsiTheme="minorHAnsi" w:cs="Arial"/>
                <w:b/>
                <w:bCs/>
                <w:lang w:bidi="ar-SA"/>
              </w:rPr>
            </w:pPr>
            <w:r w:rsidRPr="000F3D67">
              <w:rPr>
                <w:rFonts w:asciiTheme="minorHAnsi" w:hAnsiTheme="minorHAnsi" w:cs="Arial"/>
                <w:b/>
              </w:rPr>
              <w:t>Strategic</w:t>
            </w:r>
            <w:r w:rsidR="003B2E07" w:rsidRPr="000F3D67">
              <w:rPr>
                <w:rFonts w:asciiTheme="minorHAnsi" w:hAnsiTheme="minorHAnsi" w:cs="Arial"/>
                <w:b/>
              </w:rPr>
              <w:t xml:space="preserve"> </w:t>
            </w:r>
            <w:r w:rsidRPr="000F3D67">
              <w:rPr>
                <w:rFonts w:asciiTheme="minorHAnsi" w:hAnsiTheme="minorHAnsi" w:cs="Arial"/>
                <w:b/>
              </w:rPr>
              <w:t>Risk</w:t>
            </w:r>
          </w:p>
        </w:tc>
        <w:tc>
          <w:tcPr>
            <w:tcW w:w="3876" w:type="pct"/>
            <w:tcBorders>
              <w:left w:val="nil"/>
            </w:tcBorders>
          </w:tcPr>
          <w:p w:rsidR="005322E4" w:rsidRPr="00DA783B" w:rsidRDefault="003B2E07" w:rsidP="003B2E07">
            <w:pPr>
              <w:spacing w:after="0" w:line="240" w:lineRule="auto"/>
              <w:rPr>
                <w:rFonts w:asciiTheme="minorHAnsi" w:hAnsiTheme="minorHAnsi" w:cs="Arial"/>
                <w:color w:val="000000"/>
                <w:lang w:bidi="ar-SA"/>
              </w:rPr>
            </w:pPr>
            <w:r w:rsidRPr="00DA783B">
              <w:rPr>
                <w:rFonts w:asciiTheme="minorHAnsi" w:hAnsiTheme="minorHAnsi" w:cs="Arial"/>
                <w:color w:val="000000"/>
                <w:lang w:bidi="ar-SA"/>
              </w:rPr>
              <w:t>Risk of loss or reduced earnings resulting from strategies or business decisions</w:t>
            </w:r>
          </w:p>
        </w:tc>
      </w:tr>
      <w:tr w:rsidR="00311394" w:rsidRPr="00C71EE2" w:rsidTr="003B2E07">
        <w:trPr>
          <w:cantSplit/>
          <w:trHeight w:val="127"/>
          <w:tblHeader/>
        </w:trPr>
        <w:tc>
          <w:tcPr>
            <w:tcW w:w="1124" w:type="pct"/>
            <w:shd w:val="clear" w:color="auto" w:fill="auto"/>
          </w:tcPr>
          <w:p w:rsidR="00311394" w:rsidRPr="000F3D67" w:rsidRDefault="00311394" w:rsidP="003B2E07">
            <w:pPr>
              <w:spacing w:after="0" w:line="240" w:lineRule="auto"/>
              <w:rPr>
                <w:rFonts w:asciiTheme="minorHAnsi" w:hAnsiTheme="minorHAnsi" w:cs="Arial"/>
                <w:b/>
                <w:bCs/>
                <w:lang w:bidi="ar-SA"/>
              </w:rPr>
            </w:pPr>
            <w:r w:rsidRPr="000F3D67">
              <w:rPr>
                <w:rFonts w:asciiTheme="minorHAnsi" w:hAnsiTheme="minorHAnsi" w:cs="Arial"/>
                <w:b/>
              </w:rPr>
              <w:t>Operational Risk</w:t>
            </w:r>
          </w:p>
        </w:tc>
        <w:tc>
          <w:tcPr>
            <w:tcW w:w="3876" w:type="pct"/>
            <w:tcBorders>
              <w:left w:val="nil"/>
            </w:tcBorders>
          </w:tcPr>
          <w:p w:rsidR="00311394" w:rsidRPr="00DA783B" w:rsidRDefault="003B2E07" w:rsidP="003B2E07">
            <w:pPr>
              <w:spacing w:after="0" w:line="240" w:lineRule="auto"/>
              <w:rPr>
                <w:rFonts w:asciiTheme="minorHAnsi" w:hAnsiTheme="minorHAnsi" w:cs="Arial"/>
                <w:color w:val="000000"/>
                <w:lang w:bidi="ar-SA"/>
              </w:rPr>
            </w:pPr>
            <w:r w:rsidRPr="00DA783B">
              <w:rPr>
                <w:rFonts w:asciiTheme="minorHAnsi" w:hAnsiTheme="minorHAnsi" w:cs="Arial"/>
                <w:color w:val="000000"/>
                <w:lang w:bidi="ar-SA"/>
              </w:rPr>
              <w:t xml:space="preserve">Risk resulting from breakdowns in internal processes, people, </w:t>
            </w:r>
            <w:r w:rsidR="002034B3" w:rsidRPr="00DA783B">
              <w:rPr>
                <w:rFonts w:asciiTheme="minorHAnsi" w:hAnsiTheme="minorHAnsi" w:cs="Arial"/>
                <w:color w:val="000000"/>
                <w:lang w:bidi="ar-SA"/>
              </w:rPr>
              <w:t xml:space="preserve">and </w:t>
            </w:r>
            <w:r w:rsidRPr="00DA783B">
              <w:rPr>
                <w:rFonts w:asciiTheme="minorHAnsi" w:hAnsiTheme="minorHAnsi" w:cs="Arial"/>
                <w:color w:val="000000"/>
                <w:lang w:bidi="ar-SA"/>
              </w:rPr>
              <w:t>systems or from external events</w:t>
            </w:r>
          </w:p>
        </w:tc>
      </w:tr>
      <w:tr w:rsidR="005322E4" w:rsidRPr="00C71EE2" w:rsidTr="003B2E07">
        <w:trPr>
          <w:cantSplit/>
          <w:trHeight w:val="199"/>
          <w:tblHeader/>
        </w:trPr>
        <w:tc>
          <w:tcPr>
            <w:tcW w:w="1124" w:type="pct"/>
            <w:tcBorders>
              <w:bottom w:val="single" w:sz="4" w:space="0" w:color="auto"/>
            </w:tcBorders>
            <w:shd w:val="clear" w:color="auto" w:fill="auto"/>
          </w:tcPr>
          <w:p w:rsidR="005322E4" w:rsidRPr="000F3D67" w:rsidRDefault="005322E4" w:rsidP="003B2E07">
            <w:pPr>
              <w:spacing w:after="0" w:line="240" w:lineRule="auto"/>
              <w:rPr>
                <w:rFonts w:asciiTheme="minorHAnsi" w:hAnsiTheme="minorHAnsi" w:cs="Arial"/>
                <w:b/>
                <w:bCs/>
                <w:lang w:bidi="ar-SA"/>
              </w:rPr>
            </w:pPr>
            <w:r w:rsidRPr="000F3D67">
              <w:rPr>
                <w:rFonts w:asciiTheme="minorHAnsi" w:hAnsiTheme="minorHAnsi" w:cs="Arial"/>
                <w:b/>
              </w:rPr>
              <w:t>Model Risk</w:t>
            </w:r>
          </w:p>
        </w:tc>
        <w:tc>
          <w:tcPr>
            <w:tcW w:w="3876" w:type="pct"/>
            <w:tcBorders>
              <w:left w:val="nil"/>
              <w:bottom w:val="single" w:sz="4" w:space="0" w:color="auto"/>
            </w:tcBorders>
          </w:tcPr>
          <w:p w:rsidR="005322E4" w:rsidRPr="00DA783B" w:rsidRDefault="003B2E07" w:rsidP="003B2E07">
            <w:pPr>
              <w:spacing w:after="0" w:line="240" w:lineRule="auto"/>
              <w:rPr>
                <w:rFonts w:asciiTheme="minorHAnsi" w:hAnsiTheme="minorHAnsi" w:cs="Arial"/>
                <w:color w:val="000000"/>
                <w:lang w:bidi="ar-SA"/>
              </w:rPr>
            </w:pPr>
            <w:r w:rsidRPr="00DA783B">
              <w:rPr>
                <w:rFonts w:asciiTheme="minorHAnsi" w:hAnsiTheme="minorHAnsi" w:cs="Arial"/>
                <w:color w:val="000000"/>
                <w:lang w:bidi="ar-SA"/>
              </w:rPr>
              <w:t>Risk of improper development, validation, implementation, and use of models in production</w:t>
            </w:r>
          </w:p>
        </w:tc>
      </w:tr>
      <w:tr w:rsidR="00311394" w:rsidRPr="00C71EE2" w:rsidTr="003B2E07">
        <w:trPr>
          <w:cantSplit/>
          <w:trHeight w:val="712"/>
          <w:tblHeader/>
        </w:trPr>
        <w:tc>
          <w:tcPr>
            <w:tcW w:w="1124" w:type="pct"/>
            <w:tcBorders>
              <w:bottom w:val="single" w:sz="4" w:space="0" w:color="auto"/>
            </w:tcBorders>
            <w:shd w:val="clear" w:color="auto" w:fill="auto"/>
          </w:tcPr>
          <w:p w:rsidR="00311394" w:rsidRPr="000F3D67" w:rsidRDefault="003B2E07" w:rsidP="008C1507">
            <w:pPr>
              <w:spacing w:after="0" w:line="240" w:lineRule="auto"/>
              <w:rPr>
                <w:rFonts w:asciiTheme="minorHAnsi" w:hAnsiTheme="minorHAnsi" w:cs="Arial"/>
                <w:b/>
                <w:bCs/>
                <w:lang w:bidi="ar-SA"/>
              </w:rPr>
            </w:pPr>
            <w:r w:rsidRPr="000F3D67">
              <w:rPr>
                <w:rFonts w:asciiTheme="minorHAnsi" w:hAnsiTheme="minorHAnsi" w:cs="Arial"/>
                <w:b/>
              </w:rPr>
              <w:t xml:space="preserve">Compliance </w:t>
            </w:r>
            <w:r w:rsidR="008C1507" w:rsidRPr="000F3D67">
              <w:rPr>
                <w:rFonts w:asciiTheme="minorHAnsi" w:hAnsiTheme="minorHAnsi" w:cs="Arial"/>
                <w:b/>
              </w:rPr>
              <w:t xml:space="preserve">and </w:t>
            </w:r>
            <w:r w:rsidR="00311394" w:rsidRPr="000F3D67">
              <w:rPr>
                <w:rFonts w:asciiTheme="minorHAnsi" w:hAnsiTheme="minorHAnsi" w:cs="Arial"/>
                <w:b/>
              </w:rPr>
              <w:t>Reputational Risk</w:t>
            </w:r>
          </w:p>
        </w:tc>
        <w:tc>
          <w:tcPr>
            <w:tcW w:w="3876" w:type="pct"/>
            <w:tcBorders>
              <w:left w:val="nil"/>
              <w:bottom w:val="single" w:sz="4" w:space="0" w:color="auto"/>
            </w:tcBorders>
          </w:tcPr>
          <w:p w:rsidR="00311394" w:rsidRPr="00DA783B" w:rsidRDefault="003B2E07" w:rsidP="003B2E07">
            <w:pPr>
              <w:spacing w:after="0" w:line="240" w:lineRule="auto"/>
              <w:rPr>
                <w:rFonts w:asciiTheme="minorHAnsi" w:hAnsiTheme="minorHAnsi" w:cs="Arial"/>
                <w:color w:val="000000"/>
                <w:lang w:val="en-GB" w:bidi="ar-SA"/>
              </w:rPr>
            </w:pPr>
            <w:r w:rsidRPr="00DA783B">
              <w:rPr>
                <w:rFonts w:asciiTheme="minorHAnsi" w:hAnsiTheme="minorHAnsi" w:cs="Arial"/>
                <w:color w:val="000000"/>
                <w:lang w:bidi="ar-SA"/>
              </w:rPr>
              <w:t xml:space="preserve">Risk of failing to comply with internal guidelines and external regulations and risk </w:t>
            </w:r>
            <w:r w:rsidRPr="00DA783B">
              <w:rPr>
                <w:rFonts w:asciiTheme="minorHAnsi" w:hAnsiTheme="minorHAnsi" w:cs="Arial"/>
                <w:color w:val="000000"/>
                <w:lang w:val="en-GB" w:bidi="ar-SA"/>
              </w:rPr>
              <w:t>arising from negative perceptions on the part of external stakeholders (e.g., customers, counterparties, shareholders)</w:t>
            </w:r>
          </w:p>
        </w:tc>
      </w:tr>
    </w:tbl>
    <w:p w:rsidR="00F57BB9" w:rsidRPr="00C71EE2" w:rsidRDefault="00F57BB9">
      <w:pPr>
        <w:spacing w:after="0" w:line="240" w:lineRule="auto"/>
        <w:rPr>
          <w:rFonts w:asciiTheme="minorHAnsi" w:hAnsiTheme="minorHAnsi"/>
          <w:b/>
          <w:bCs/>
          <w:sz w:val="24"/>
          <w:szCs w:val="24"/>
        </w:rPr>
      </w:pPr>
    </w:p>
    <w:p w:rsidR="003A243D" w:rsidRDefault="003A243D">
      <w:pPr>
        <w:spacing w:after="0" w:line="240" w:lineRule="auto"/>
        <w:rPr>
          <w:rFonts w:asciiTheme="minorHAnsi" w:hAnsiTheme="minorHAnsi"/>
          <w:b/>
          <w:bCs/>
          <w:sz w:val="24"/>
          <w:szCs w:val="20"/>
        </w:rPr>
      </w:pPr>
    </w:p>
    <w:p w:rsidR="006E7C7C" w:rsidRPr="00386556" w:rsidRDefault="006E7C7C" w:rsidP="006E7C7C">
      <w:pPr>
        <w:pStyle w:val="SANUS2"/>
        <w:spacing w:before="0"/>
        <w:rPr>
          <w:rFonts w:asciiTheme="minorHAnsi" w:hAnsiTheme="minorHAnsi"/>
          <w:szCs w:val="20"/>
        </w:rPr>
      </w:pPr>
      <w:bookmarkStart w:id="69" w:name="_Toc429419105"/>
      <w:bookmarkStart w:id="70" w:name="_Toc429746814"/>
      <w:bookmarkStart w:id="71" w:name="_Toc429753361"/>
      <w:bookmarkStart w:id="72" w:name="_Toc373835343"/>
      <w:bookmarkStart w:id="73" w:name="_Toc428360191"/>
      <w:r w:rsidRPr="00C71EE2">
        <w:rPr>
          <w:rFonts w:asciiTheme="minorHAnsi" w:hAnsiTheme="minorHAnsi"/>
          <w:szCs w:val="20"/>
        </w:rPr>
        <w:t xml:space="preserve">Appendix B – </w:t>
      </w:r>
      <w:r w:rsidRPr="00AB51C8">
        <w:t xml:space="preserve">Risk Appetite Escalation and Remediation </w:t>
      </w:r>
      <w:r>
        <w:t>Protocol</w:t>
      </w:r>
      <w:bookmarkEnd w:id="69"/>
      <w:bookmarkEnd w:id="70"/>
      <w:bookmarkEnd w:id="71"/>
    </w:p>
    <w:p w:rsidR="006E7C7C" w:rsidRPr="00211040" w:rsidRDefault="006E7C7C" w:rsidP="006E7C7C">
      <w:r w:rsidRPr="00386556">
        <w:rPr>
          <w:rFonts w:asciiTheme="minorHAnsi" w:hAnsiTheme="minorHAnsi"/>
        </w:rPr>
        <w:t xml:space="preserve">This section </w:t>
      </w:r>
      <w:r>
        <w:rPr>
          <w:rFonts w:asciiTheme="minorHAnsi" w:hAnsiTheme="minorHAnsi"/>
        </w:rPr>
        <w:t>summarizes</w:t>
      </w:r>
      <w:r w:rsidRPr="00386556">
        <w:rPr>
          <w:rFonts w:asciiTheme="minorHAnsi" w:hAnsiTheme="minorHAnsi"/>
        </w:rPr>
        <w:t xml:space="preserve"> the process by which Risk Appetite Statement (“RAS”) </w:t>
      </w:r>
      <w:r>
        <w:rPr>
          <w:rFonts w:asciiTheme="minorHAnsi" w:hAnsiTheme="minorHAnsi"/>
        </w:rPr>
        <w:t>triggers and breaches</w:t>
      </w:r>
      <w:r w:rsidRPr="00386556">
        <w:rPr>
          <w:rFonts w:asciiTheme="minorHAnsi" w:hAnsiTheme="minorHAnsi"/>
        </w:rPr>
        <w:t xml:space="preserve"> are escalated and remediated within </w:t>
      </w:r>
      <w:r>
        <w:rPr>
          <w:rFonts w:asciiTheme="minorHAnsi" w:hAnsiTheme="minorHAnsi"/>
        </w:rPr>
        <w:t>SCUSA</w:t>
      </w:r>
      <w:r w:rsidRPr="00386556">
        <w:rPr>
          <w:rFonts w:asciiTheme="minorHAnsi" w:hAnsiTheme="minorHAnsi"/>
        </w:rPr>
        <w:t xml:space="preserve">. It includes information on the metric monitoring process, the types of </w:t>
      </w:r>
      <w:r>
        <w:rPr>
          <w:rFonts w:asciiTheme="minorHAnsi" w:hAnsiTheme="minorHAnsi"/>
        </w:rPr>
        <w:t xml:space="preserve">triggers and limit </w:t>
      </w:r>
      <w:r w:rsidRPr="00386556">
        <w:rPr>
          <w:rFonts w:asciiTheme="minorHAnsi" w:hAnsiTheme="minorHAnsi"/>
        </w:rPr>
        <w:t xml:space="preserve">breaches that may occur, escalation timelines, and responsibilities for each step in the escalation and remediation process. </w:t>
      </w:r>
      <w:r>
        <w:t xml:space="preserve">This is a summary version of the full "Risk Appetite Monitoring and Escalation Procedure" which is approved by the </w:t>
      </w:r>
      <w:r w:rsidRPr="00386556">
        <w:rPr>
          <w:rFonts w:asciiTheme="minorHAnsi" w:hAnsiTheme="minorHAnsi"/>
        </w:rPr>
        <w:t>Enterprise Risk Management Committee (“ERMC”)</w:t>
      </w:r>
      <w:r>
        <w:t>. </w:t>
      </w:r>
    </w:p>
    <w:p w:rsidR="006E7C7C" w:rsidRPr="00386556" w:rsidRDefault="006E7C7C" w:rsidP="006E7C7C">
      <w:pPr>
        <w:spacing w:before="120"/>
        <w:jc w:val="both"/>
        <w:rPr>
          <w:rFonts w:asciiTheme="minorHAnsi" w:hAnsiTheme="minorHAnsi"/>
          <w:b/>
        </w:rPr>
      </w:pPr>
      <w:r w:rsidRPr="00386556">
        <w:rPr>
          <w:rFonts w:asciiTheme="minorHAnsi" w:hAnsiTheme="minorHAnsi"/>
          <w:b/>
        </w:rPr>
        <w:t>Risk Monitoring and Reporting</w:t>
      </w:r>
    </w:p>
    <w:p w:rsidR="006E7C7C" w:rsidRDefault="006E7C7C" w:rsidP="006E7C7C">
      <w:pPr>
        <w:spacing w:before="120"/>
        <w:jc w:val="both"/>
        <w:rPr>
          <w:rFonts w:asciiTheme="minorHAnsi" w:hAnsiTheme="minorHAnsi"/>
        </w:rPr>
      </w:pPr>
      <w:r w:rsidRPr="00386556">
        <w:rPr>
          <w:rFonts w:asciiTheme="minorHAnsi" w:hAnsiTheme="minorHAnsi"/>
        </w:rPr>
        <w:t xml:space="preserve">Deep-dive reports, which include granular analysis on each metric, are presented to the ERMC monthly and the Board Risk Committee (“RC”) quarterly. Summary reports, which </w:t>
      </w:r>
      <w:r>
        <w:rPr>
          <w:rFonts w:asciiTheme="minorHAnsi" w:hAnsiTheme="minorHAnsi"/>
        </w:rPr>
        <w:t>indicate the status of each metric</w:t>
      </w:r>
      <w:r w:rsidRPr="00386556">
        <w:rPr>
          <w:rFonts w:asciiTheme="minorHAnsi" w:hAnsiTheme="minorHAnsi"/>
        </w:rPr>
        <w:t>, are sent to the ERMC, the RC, and the Board every month.</w:t>
      </w:r>
    </w:p>
    <w:p w:rsidR="006528CF" w:rsidRPr="00386556" w:rsidRDefault="006528CF" w:rsidP="006E7C7C">
      <w:pPr>
        <w:spacing w:before="120"/>
        <w:jc w:val="both"/>
        <w:rPr>
          <w:rFonts w:asciiTheme="minorHAnsi" w:hAnsiTheme="minorHAnsi"/>
        </w:rPr>
      </w:pPr>
    </w:p>
    <w:p w:rsidR="006E7C7C" w:rsidRPr="00386556" w:rsidRDefault="006E7C7C" w:rsidP="006E7C7C">
      <w:pPr>
        <w:spacing w:before="120"/>
        <w:jc w:val="both"/>
        <w:rPr>
          <w:rFonts w:asciiTheme="minorHAnsi" w:hAnsiTheme="minorHAnsi"/>
          <w:b/>
        </w:rPr>
      </w:pPr>
      <w:r w:rsidRPr="00386556">
        <w:rPr>
          <w:rFonts w:asciiTheme="minorHAnsi" w:hAnsiTheme="minorHAnsi"/>
          <w:b/>
        </w:rPr>
        <w:t>Metric Status Definition and Resulting Action</w:t>
      </w:r>
    </w:p>
    <w:p w:rsidR="006E7C7C" w:rsidRPr="00386556" w:rsidRDefault="006E7C7C" w:rsidP="006E7C7C">
      <w:pPr>
        <w:spacing w:before="120"/>
        <w:jc w:val="both"/>
        <w:rPr>
          <w:rFonts w:asciiTheme="minorHAnsi" w:hAnsiTheme="minorHAnsi"/>
        </w:rPr>
      </w:pPr>
      <w:r w:rsidRPr="00386556">
        <w:rPr>
          <w:rFonts w:asciiTheme="minorHAnsi" w:hAnsiTheme="minorHAnsi"/>
        </w:rPr>
        <w:t>Metrics are assigned one of three status categories – green, amber, or red – based on performance against risk appetite</w:t>
      </w:r>
      <w:r>
        <w:rPr>
          <w:rFonts w:asciiTheme="minorHAnsi" w:hAnsiTheme="minorHAnsi"/>
        </w:rPr>
        <w:t xml:space="preserve"> triggers and limits</w:t>
      </w:r>
      <w:r w:rsidRPr="00386556">
        <w:rPr>
          <w:rFonts w:asciiTheme="minorHAnsi" w:hAnsiTheme="minorHAnsi"/>
        </w:rPr>
        <w:t>.</w:t>
      </w:r>
    </w:p>
    <w:p w:rsidR="006E7C7C" w:rsidRDefault="006E7C7C" w:rsidP="006E7C7C">
      <w:pPr>
        <w:spacing w:before="120"/>
        <w:jc w:val="both"/>
        <w:rPr>
          <w:rFonts w:asciiTheme="minorHAnsi" w:hAnsiTheme="minorHAnsi"/>
        </w:rPr>
      </w:pPr>
      <w:r w:rsidRPr="00386556">
        <w:rPr>
          <w:rFonts w:asciiTheme="minorHAnsi" w:hAnsiTheme="minorHAnsi"/>
          <w:b/>
        </w:rPr>
        <w:t xml:space="preserve">Exhibit </w:t>
      </w:r>
      <w:r w:rsidRPr="00386556">
        <w:rPr>
          <w:rFonts w:asciiTheme="minorHAnsi" w:hAnsiTheme="minorHAnsi"/>
          <w:b/>
        </w:rPr>
        <w:fldChar w:fldCharType="begin"/>
      </w:r>
      <w:r w:rsidRPr="00386556">
        <w:rPr>
          <w:rFonts w:asciiTheme="minorHAnsi" w:hAnsiTheme="minorHAnsi"/>
          <w:b/>
        </w:rPr>
        <w:instrText xml:space="preserve"> SEQ Figure \* ARABIC </w:instrText>
      </w:r>
      <w:r w:rsidRPr="00386556">
        <w:rPr>
          <w:rFonts w:asciiTheme="minorHAnsi" w:hAnsiTheme="minorHAnsi"/>
          <w:b/>
        </w:rPr>
        <w:fldChar w:fldCharType="separate"/>
      </w:r>
      <w:r>
        <w:rPr>
          <w:rFonts w:asciiTheme="minorHAnsi" w:hAnsiTheme="minorHAnsi"/>
          <w:b/>
          <w:noProof/>
        </w:rPr>
        <w:t>1</w:t>
      </w:r>
      <w:r w:rsidRPr="00386556">
        <w:rPr>
          <w:rFonts w:asciiTheme="minorHAnsi" w:hAnsiTheme="minorHAnsi"/>
          <w:b/>
        </w:rPr>
        <w:fldChar w:fldCharType="end"/>
      </w:r>
      <w:r w:rsidRPr="00386556">
        <w:rPr>
          <w:rFonts w:asciiTheme="minorHAnsi" w:hAnsiTheme="minorHAnsi"/>
          <w:b/>
        </w:rPr>
        <w:t>: Metric status definitions</w:t>
      </w:r>
    </w:p>
    <w:p w:rsidR="006E7C7C" w:rsidRDefault="006E7C7C" w:rsidP="006E7C7C">
      <w:pPr>
        <w:spacing w:before="120"/>
        <w:jc w:val="both"/>
        <w:rPr>
          <w:rFonts w:asciiTheme="minorHAnsi" w:hAnsiTheme="minorHAnsi"/>
        </w:rPr>
      </w:pPr>
      <w:r w:rsidRPr="00956820">
        <w:rPr>
          <w:noProof/>
          <w:lang w:bidi="ar-SA"/>
        </w:rPr>
        <w:drawing>
          <wp:inline distT="0" distB="0" distL="0" distR="0" wp14:anchorId="68CD7EA9" wp14:editId="2E81182D">
            <wp:extent cx="5968181" cy="111972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70063" cy="1120077"/>
                    </a:xfrm>
                    <a:prstGeom prst="rect">
                      <a:avLst/>
                    </a:prstGeom>
                    <a:noFill/>
                    <a:ln>
                      <a:noFill/>
                    </a:ln>
                  </pic:spPr>
                </pic:pic>
              </a:graphicData>
            </a:graphic>
          </wp:inline>
        </w:drawing>
      </w:r>
    </w:p>
    <w:p w:rsidR="006E7C7C" w:rsidRDefault="006E7C7C" w:rsidP="006E7C7C">
      <w:pPr>
        <w:spacing w:before="120"/>
        <w:jc w:val="both"/>
        <w:rPr>
          <w:rFonts w:asciiTheme="minorHAnsi" w:hAnsiTheme="minorHAnsi"/>
        </w:rPr>
      </w:pPr>
      <w:r w:rsidRPr="00386556">
        <w:rPr>
          <w:rFonts w:asciiTheme="minorHAnsi" w:hAnsiTheme="minorHAnsi"/>
        </w:rPr>
        <w:t xml:space="preserve">Metrics with green status are within a range that </w:t>
      </w:r>
      <w:r>
        <w:rPr>
          <w:rFonts w:asciiTheme="minorHAnsi" w:hAnsiTheme="minorHAnsi"/>
        </w:rPr>
        <w:t>S</w:t>
      </w:r>
      <w:ins w:id="74" w:author="Parrish, Rut" w:date="2015-09-28T16:39:00Z">
        <w:r w:rsidR="002A396A">
          <w:rPr>
            <w:rFonts w:asciiTheme="minorHAnsi" w:hAnsiTheme="minorHAnsi"/>
          </w:rPr>
          <w:t>BNA</w:t>
        </w:r>
      </w:ins>
      <w:del w:id="75" w:author="Parrish, Rut" w:date="2015-09-28T16:39:00Z">
        <w:r w:rsidDel="002A396A">
          <w:rPr>
            <w:rFonts w:asciiTheme="minorHAnsi" w:hAnsiTheme="minorHAnsi"/>
          </w:rPr>
          <w:delText>CUSA</w:delText>
        </w:r>
      </w:del>
      <w:r w:rsidRPr="00386556">
        <w:rPr>
          <w:rFonts w:asciiTheme="minorHAnsi" w:hAnsiTheme="minorHAnsi"/>
        </w:rPr>
        <w:t xml:space="preserve"> is willing to accept. Amber and red statuses, classified as </w:t>
      </w:r>
      <w:r>
        <w:rPr>
          <w:rFonts w:asciiTheme="minorHAnsi" w:hAnsiTheme="minorHAnsi"/>
        </w:rPr>
        <w:t>“</w:t>
      </w:r>
      <w:r w:rsidRPr="00386556">
        <w:rPr>
          <w:rFonts w:asciiTheme="minorHAnsi" w:hAnsiTheme="minorHAnsi"/>
        </w:rPr>
        <w:t>t</w:t>
      </w:r>
      <w:r>
        <w:rPr>
          <w:rFonts w:asciiTheme="minorHAnsi" w:hAnsiTheme="minorHAnsi"/>
        </w:rPr>
        <w:t>riggers” and</w:t>
      </w:r>
      <w:r w:rsidRPr="00386556">
        <w:rPr>
          <w:rFonts w:asciiTheme="minorHAnsi" w:hAnsiTheme="minorHAnsi"/>
        </w:rPr>
        <w:t xml:space="preserve"> </w:t>
      </w:r>
      <w:r>
        <w:rPr>
          <w:rFonts w:asciiTheme="minorHAnsi" w:hAnsiTheme="minorHAnsi"/>
        </w:rPr>
        <w:t>“</w:t>
      </w:r>
      <w:r w:rsidRPr="00386556">
        <w:rPr>
          <w:rFonts w:asciiTheme="minorHAnsi" w:hAnsiTheme="minorHAnsi"/>
        </w:rPr>
        <w:t>limit breaches</w:t>
      </w:r>
      <w:r>
        <w:rPr>
          <w:rFonts w:asciiTheme="minorHAnsi" w:hAnsiTheme="minorHAnsi"/>
        </w:rPr>
        <w:t>” respectively</w:t>
      </w:r>
      <w:r w:rsidRPr="00386556">
        <w:rPr>
          <w:rFonts w:asciiTheme="minorHAnsi" w:hAnsiTheme="minorHAnsi"/>
        </w:rPr>
        <w:t xml:space="preserve">, indicate that the risk level is in danger of exceeding (amber) or has exceeded (red) the amount of risk acceptable to </w:t>
      </w:r>
      <w:r>
        <w:rPr>
          <w:rFonts w:asciiTheme="minorHAnsi" w:hAnsiTheme="minorHAnsi"/>
        </w:rPr>
        <w:t>S</w:t>
      </w:r>
      <w:del w:id="76" w:author="Parrish, Rut" w:date="2015-09-28T16:39:00Z">
        <w:r w:rsidDel="002A396A">
          <w:rPr>
            <w:rFonts w:asciiTheme="minorHAnsi" w:hAnsiTheme="minorHAnsi"/>
          </w:rPr>
          <w:delText>CUSA</w:delText>
        </w:r>
      </w:del>
      <w:ins w:id="77" w:author="Parrish, Rut" w:date="2015-09-28T16:39:00Z">
        <w:r w:rsidR="002A396A">
          <w:rPr>
            <w:rFonts w:asciiTheme="minorHAnsi" w:hAnsiTheme="minorHAnsi"/>
          </w:rPr>
          <w:t>BNA</w:t>
        </w:r>
      </w:ins>
      <w:r w:rsidRPr="00386556">
        <w:rPr>
          <w:rFonts w:asciiTheme="minorHAnsi" w:hAnsiTheme="minorHAnsi"/>
        </w:rPr>
        <w:t>. Both t</w:t>
      </w:r>
      <w:r>
        <w:rPr>
          <w:rFonts w:asciiTheme="minorHAnsi" w:hAnsiTheme="minorHAnsi"/>
        </w:rPr>
        <w:t>riggers</w:t>
      </w:r>
      <w:r w:rsidRPr="00386556">
        <w:rPr>
          <w:rFonts w:asciiTheme="minorHAnsi" w:hAnsiTheme="minorHAnsi"/>
        </w:rPr>
        <w:t xml:space="preserve"> and limit breaches prompt an escalation and remediation process within </w:t>
      </w:r>
      <w:r>
        <w:rPr>
          <w:rFonts w:asciiTheme="minorHAnsi" w:hAnsiTheme="minorHAnsi"/>
        </w:rPr>
        <w:t>S</w:t>
      </w:r>
      <w:del w:id="78" w:author="Parrish, Rut" w:date="2015-09-28T16:39:00Z">
        <w:r w:rsidDel="002A396A">
          <w:rPr>
            <w:rFonts w:asciiTheme="minorHAnsi" w:hAnsiTheme="minorHAnsi"/>
          </w:rPr>
          <w:delText>CUS</w:delText>
        </w:r>
      </w:del>
      <w:ins w:id="79" w:author="Parrish, Rut" w:date="2015-09-28T16:39:00Z">
        <w:r w:rsidR="002A396A">
          <w:rPr>
            <w:rFonts w:asciiTheme="minorHAnsi" w:hAnsiTheme="minorHAnsi"/>
          </w:rPr>
          <w:t>BN</w:t>
        </w:r>
      </w:ins>
      <w:r>
        <w:rPr>
          <w:rFonts w:asciiTheme="minorHAnsi" w:hAnsiTheme="minorHAnsi"/>
        </w:rPr>
        <w:t>A</w:t>
      </w:r>
      <w:r w:rsidRPr="00386556">
        <w:rPr>
          <w:rFonts w:asciiTheme="minorHAnsi" w:hAnsiTheme="minorHAnsi"/>
        </w:rPr>
        <w:t>.</w:t>
      </w:r>
    </w:p>
    <w:p w:rsidR="006E7C7C" w:rsidRPr="00386556" w:rsidRDefault="006E7C7C" w:rsidP="006E7C7C">
      <w:pPr>
        <w:spacing w:before="120"/>
        <w:jc w:val="both"/>
        <w:rPr>
          <w:rFonts w:asciiTheme="minorHAnsi" w:hAnsiTheme="minorHAnsi"/>
          <w:b/>
        </w:rPr>
      </w:pPr>
      <w:r>
        <w:rPr>
          <w:rFonts w:asciiTheme="minorHAnsi" w:hAnsiTheme="minorHAnsi"/>
          <w:b/>
        </w:rPr>
        <w:t>S</w:t>
      </w:r>
      <w:ins w:id="80" w:author="Parrish, Rut" w:date="2015-09-28T16:39:00Z">
        <w:r w:rsidR="002A396A">
          <w:rPr>
            <w:rFonts w:asciiTheme="minorHAnsi" w:hAnsiTheme="minorHAnsi"/>
            <w:b/>
          </w:rPr>
          <w:t>BNA</w:t>
        </w:r>
      </w:ins>
      <w:del w:id="81" w:author="Parrish, Rut" w:date="2015-09-28T16:39:00Z">
        <w:r w:rsidDel="002A396A">
          <w:rPr>
            <w:rFonts w:asciiTheme="minorHAnsi" w:hAnsiTheme="minorHAnsi"/>
            <w:b/>
          </w:rPr>
          <w:delText>CUSA</w:delText>
        </w:r>
      </w:del>
      <w:r>
        <w:rPr>
          <w:rFonts w:asciiTheme="minorHAnsi" w:hAnsiTheme="minorHAnsi"/>
          <w:b/>
        </w:rPr>
        <w:t xml:space="preserve"> and SHUSA level triggers and breaches</w:t>
      </w:r>
    </w:p>
    <w:p w:rsidR="006E7C7C" w:rsidRPr="00B055ED" w:rsidRDefault="006E7C7C" w:rsidP="006E7C7C">
      <w:pPr>
        <w:jc w:val="both"/>
      </w:pPr>
      <w:r>
        <w:rPr>
          <w:rFonts w:asciiTheme="minorHAnsi" w:hAnsiTheme="minorHAnsi"/>
        </w:rPr>
        <w:t>S</w:t>
      </w:r>
      <w:ins w:id="82" w:author="Parrish, Rut" w:date="2015-09-28T16:39:00Z">
        <w:r w:rsidR="002A396A">
          <w:rPr>
            <w:rFonts w:asciiTheme="minorHAnsi" w:hAnsiTheme="minorHAnsi"/>
          </w:rPr>
          <w:t>BNA</w:t>
        </w:r>
      </w:ins>
      <w:del w:id="83" w:author="Parrish, Rut" w:date="2015-09-28T16:39:00Z">
        <w:r w:rsidDel="002A396A">
          <w:rPr>
            <w:rFonts w:asciiTheme="minorHAnsi" w:hAnsiTheme="minorHAnsi"/>
          </w:rPr>
          <w:delText>CUSA</w:delText>
        </w:r>
      </w:del>
      <w:r>
        <w:rPr>
          <w:rFonts w:asciiTheme="minorHAnsi" w:hAnsiTheme="minorHAnsi"/>
        </w:rPr>
        <w:t xml:space="preserve"> risk appetite triggers and breaches may be applicable solely at S</w:t>
      </w:r>
      <w:ins w:id="84" w:author="Parrish, Rut" w:date="2015-09-28T16:39:00Z">
        <w:r w:rsidR="002A396A">
          <w:rPr>
            <w:rFonts w:asciiTheme="minorHAnsi" w:hAnsiTheme="minorHAnsi"/>
          </w:rPr>
          <w:t>BNA</w:t>
        </w:r>
      </w:ins>
      <w:del w:id="85" w:author="Parrish, Rut" w:date="2015-09-28T16:39:00Z">
        <w:r w:rsidDel="002A396A">
          <w:rPr>
            <w:rFonts w:asciiTheme="minorHAnsi" w:hAnsiTheme="minorHAnsi"/>
          </w:rPr>
          <w:delText>CUSA</w:delText>
        </w:r>
      </w:del>
      <w:r>
        <w:rPr>
          <w:rFonts w:asciiTheme="minorHAnsi" w:hAnsiTheme="minorHAnsi"/>
        </w:rPr>
        <w:t>, or to SHUSA overall, depending on metric definition and the scale of the breach. The SHUSA ERMC and RC are responsible for approving action plans for</w:t>
      </w:r>
      <w:r w:rsidRPr="00386556">
        <w:rPr>
          <w:rFonts w:asciiTheme="minorHAnsi" w:hAnsiTheme="minorHAnsi"/>
        </w:rPr>
        <w:t xml:space="preserve"> </w:t>
      </w:r>
      <w:r>
        <w:rPr>
          <w:rFonts w:asciiTheme="minorHAnsi" w:hAnsiTheme="minorHAnsi"/>
        </w:rPr>
        <w:t xml:space="preserve">triggers and limit </w:t>
      </w:r>
      <w:r w:rsidRPr="00386556">
        <w:rPr>
          <w:rFonts w:asciiTheme="minorHAnsi" w:hAnsiTheme="minorHAnsi"/>
        </w:rPr>
        <w:t>breaches</w:t>
      </w:r>
      <w:r>
        <w:rPr>
          <w:rFonts w:asciiTheme="minorHAnsi" w:hAnsiTheme="minorHAnsi"/>
        </w:rPr>
        <w:t xml:space="preserve"> that reach the SHUSA level, but S</w:t>
      </w:r>
      <w:ins w:id="86" w:author="Parrish, Rut" w:date="2015-09-28T16:40:00Z">
        <w:r w:rsidR="002A396A">
          <w:rPr>
            <w:rFonts w:asciiTheme="minorHAnsi" w:hAnsiTheme="minorHAnsi"/>
          </w:rPr>
          <w:t>BNA</w:t>
        </w:r>
      </w:ins>
      <w:del w:id="87" w:author="Parrish, Rut" w:date="2015-09-28T16:40:00Z">
        <w:r w:rsidDel="002A396A">
          <w:rPr>
            <w:rFonts w:asciiTheme="minorHAnsi" w:hAnsiTheme="minorHAnsi"/>
          </w:rPr>
          <w:delText>CUSA</w:delText>
        </w:r>
      </w:del>
      <w:r>
        <w:rPr>
          <w:rFonts w:asciiTheme="minorHAnsi" w:hAnsiTheme="minorHAnsi"/>
        </w:rPr>
        <w:t>-specific breaches are escalated and remediated within S</w:t>
      </w:r>
      <w:ins w:id="88" w:author="Parrish, Rut" w:date="2015-09-28T16:40:00Z">
        <w:r w:rsidR="002A396A">
          <w:rPr>
            <w:rFonts w:asciiTheme="minorHAnsi" w:hAnsiTheme="minorHAnsi"/>
          </w:rPr>
          <w:t>BNA</w:t>
        </w:r>
      </w:ins>
      <w:del w:id="89" w:author="Parrish, Rut" w:date="2015-09-28T16:40:00Z">
        <w:r w:rsidDel="002A396A">
          <w:rPr>
            <w:rFonts w:asciiTheme="minorHAnsi" w:hAnsiTheme="minorHAnsi"/>
          </w:rPr>
          <w:delText>CUSA</w:delText>
        </w:r>
      </w:del>
      <w:r>
        <w:rPr>
          <w:rFonts w:asciiTheme="minorHAnsi" w:hAnsiTheme="minorHAnsi"/>
        </w:rPr>
        <w:t>. The following sections focus on escalation and remediation within S</w:t>
      </w:r>
      <w:ins w:id="90" w:author="Parrish, Rut" w:date="2015-09-28T16:40:00Z">
        <w:r w:rsidR="002A396A">
          <w:rPr>
            <w:rFonts w:asciiTheme="minorHAnsi" w:hAnsiTheme="minorHAnsi"/>
          </w:rPr>
          <w:t>BNA</w:t>
        </w:r>
      </w:ins>
      <w:del w:id="91" w:author="Parrish, Rut" w:date="2015-09-28T16:40:00Z">
        <w:r w:rsidDel="002A396A">
          <w:rPr>
            <w:rFonts w:asciiTheme="minorHAnsi" w:hAnsiTheme="minorHAnsi"/>
          </w:rPr>
          <w:delText>CUSA</w:delText>
        </w:r>
      </w:del>
      <w:r>
        <w:rPr>
          <w:rFonts w:asciiTheme="minorHAnsi" w:hAnsiTheme="minorHAnsi"/>
        </w:rPr>
        <w:t xml:space="preserve"> for triggers and breaches applicable only on the subsidiary level. For additional detail on escalation procedures for SHUSA level triggers and breaches, please refer to the SHUSA RAS.</w:t>
      </w:r>
    </w:p>
    <w:p w:rsidR="006E7C7C" w:rsidRPr="00386556" w:rsidRDefault="006E7C7C" w:rsidP="006E7C7C">
      <w:pPr>
        <w:spacing w:before="120"/>
        <w:jc w:val="both"/>
        <w:rPr>
          <w:rFonts w:asciiTheme="minorHAnsi" w:hAnsiTheme="minorHAnsi"/>
          <w:b/>
        </w:rPr>
      </w:pPr>
      <w:r w:rsidRPr="00386556">
        <w:rPr>
          <w:rFonts w:asciiTheme="minorHAnsi" w:hAnsiTheme="minorHAnsi"/>
          <w:b/>
        </w:rPr>
        <w:t>Escalation and Remediation Process</w:t>
      </w:r>
    </w:p>
    <w:p w:rsidR="006E7C7C" w:rsidRPr="00386556" w:rsidRDefault="006E7C7C" w:rsidP="006E7C7C">
      <w:pPr>
        <w:spacing w:before="120"/>
        <w:jc w:val="both"/>
        <w:rPr>
          <w:rFonts w:asciiTheme="minorHAnsi" w:hAnsiTheme="minorHAnsi"/>
        </w:rPr>
      </w:pPr>
      <w:r w:rsidRPr="00386556">
        <w:rPr>
          <w:rFonts w:asciiTheme="minorHAnsi" w:hAnsiTheme="minorHAnsi"/>
        </w:rPr>
        <w:t xml:space="preserve">Initial responsibility for escalating </w:t>
      </w:r>
      <w:r>
        <w:rPr>
          <w:rFonts w:asciiTheme="minorHAnsi" w:hAnsiTheme="minorHAnsi"/>
        </w:rPr>
        <w:t>S</w:t>
      </w:r>
      <w:ins w:id="92" w:author="Parrish, Rut" w:date="2015-09-28T16:40:00Z">
        <w:r w:rsidR="002A396A">
          <w:rPr>
            <w:rFonts w:asciiTheme="minorHAnsi" w:hAnsiTheme="minorHAnsi"/>
          </w:rPr>
          <w:t>BNA</w:t>
        </w:r>
      </w:ins>
      <w:del w:id="93" w:author="Parrish, Rut" w:date="2015-09-28T16:40:00Z">
        <w:r w:rsidDel="002A396A">
          <w:rPr>
            <w:rFonts w:asciiTheme="minorHAnsi" w:hAnsiTheme="minorHAnsi"/>
          </w:rPr>
          <w:delText>CUSA</w:delText>
        </w:r>
      </w:del>
      <w:r>
        <w:rPr>
          <w:rFonts w:asciiTheme="minorHAnsi" w:hAnsiTheme="minorHAnsi"/>
        </w:rPr>
        <w:t xml:space="preserve"> Risk Appetite metric triggers and limit breaches</w:t>
      </w:r>
      <w:r w:rsidRPr="00386556">
        <w:rPr>
          <w:rFonts w:asciiTheme="minorHAnsi" w:hAnsiTheme="minorHAnsi"/>
        </w:rPr>
        <w:t xml:space="preserve"> falls to the </w:t>
      </w:r>
      <w:r>
        <w:rPr>
          <w:rFonts w:asciiTheme="minorHAnsi" w:hAnsiTheme="minorHAnsi"/>
        </w:rPr>
        <w:t xml:space="preserve">metric owner or the owner’s delegated representative. </w:t>
      </w:r>
      <w:r w:rsidRPr="00386556">
        <w:rPr>
          <w:rFonts w:asciiTheme="minorHAnsi" w:hAnsiTheme="minorHAnsi"/>
        </w:rPr>
        <w:t xml:space="preserve">For </w:t>
      </w:r>
      <w:r>
        <w:rPr>
          <w:rFonts w:asciiTheme="minorHAnsi" w:hAnsiTheme="minorHAnsi"/>
        </w:rPr>
        <w:t>those</w:t>
      </w:r>
      <w:r w:rsidRPr="00386556">
        <w:rPr>
          <w:rFonts w:asciiTheme="minorHAnsi" w:hAnsiTheme="minorHAnsi"/>
        </w:rPr>
        <w:t xml:space="preserve"> </w:t>
      </w:r>
      <w:r>
        <w:rPr>
          <w:rFonts w:asciiTheme="minorHAnsi" w:hAnsiTheme="minorHAnsi"/>
        </w:rPr>
        <w:t xml:space="preserve">metrics where there is a defined relationship between the metric and a business line, </w:t>
      </w:r>
      <w:r w:rsidRPr="00386556">
        <w:rPr>
          <w:rFonts w:asciiTheme="minorHAnsi" w:hAnsiTheme="minorHAnsi"/>
        </w:rPr>
        <w:t xml:space="preserve">identified metric owners are the heads of </w:t>
      </w:r>
      <w:r>
        <w:rPr>
          <w:rFonts w:asciiTheme="minorHAnsi" w:hAnsiTheme="minorHAnsi"/>
        </w:rPr>
        <w:t>the</w:t>
      </w:r>
      <w:r w:rsidRPr="00386556">
        <w:rPr>
          <w:rFonts w:asciiTheme="minorHAnsi" w:hAnsiTheme="minorHAnsi"/>
        </w:rPr>
        <w:t xml:space="preserve"> business line</w:t>
      </w:r>
      <w:r>
        <w:rPr>
          <w:rFonts w:asciiTheme="minorHAnsi" w:hAnsiTheme="minorHAnsi"/>
        </w:rPr>
        <w:t>. Where</w:t>
      </w:r>
      <w:r w:rsidRPr="00386556">
        <w:rPr>
          <w:rFonts w:asciiTheme="minorHAnsi" w:hAnsiTheme="minorHAnsi"/>
        </w:rPr>
        <w:t xml:space="preserve"> a metric </w:t>
      </w:r>
      <w:r>
        <w:rPr>
          <w:rFonts w:asciiTheme="minorHAnsi" w:hAnsiTheme="minorHAnsi"/>
        </w:rPr>
        <w:t>applies across multiple business lines, metric ownership is assigned to business leadership at S</w:t>
      </w:r>
      <w:ins w:id="94" w:author="Parrish, Rut" w:date="2015-09-28T16:40:00Z">
        <w:r w:rsidR="002A396A">
          <w:rPr>
            <w:rFonts w:asciiTheme="minorHAnsi" w:hAnsiTheme="minorHAnsi"/>
          </w:rPr>
          <w:t>BNA</w:t>
        </w:r>
      </w:ins>
      <w:del w:id="95" w:author="Parrish, Rut" w:date="2015-09-28T16:40:00Z">
        <w:r w:rsidDel="002A396A">
          <w:rPr>
            <w:rFonts w:asciiTheme="minorHAnsi" w:hAnsiTheme="minorHAnsi"/>
          </w:rPr>
          <w:delText>CUSA</w:delText>
        </w:r>
      </w:del>
      <w:r>
        <w:rPr>
          <w:rFonts w:asciiTheme="minorHAnsi" w:hAnsiTheme="minorHAnsi"/>
        </w:rPr>
        <w:t xml:space="preserve"> or SHUSA</w:t>
      </w:r>
      <w:r w:rsidRPr="00386556">
        <w:rPr>
          <w:rFonts w:asciiTheme="minorHAnsi" w:hAnsiTheme="minorHAnsi"/>
        </w:rPr>
        <w:t xml:space="preserve">. Where there is no clear metric owner in the business, the </w:t>
      </w:r>
      <w:r>
        <w:rPr>
          <w:rFonts w:asciiTheme="minorHAnsi" w:hAnsiTheme="minorHAnsi"/>
        </w:rPr>
        <w:t>S</w:t>
      </w:r>
      <w:ins w:id="96" w:author="Parrish, Rut" w:date="2015-09-28T16:40:00Z">
        <w:r w:rsidR="002A396A">
          <w:rPr>
            <w:rFonts w:asciiTheme="minorHAnsi" w:hAnsiTheme="minorHAnsi"/>
          </w:rPr>
          <w:t>BN</w:t>
        </w:r>
      </w:ins>
      <w:del w:id="97" w:author="Parrish, Rut" w:date="2015-09-28T16:40:00Z">
        <w:r w:rsidDel="002A396A">
          <w:rPr>
            <w:rFonts w:asciiTheme="minorHAnsi" w:hAnsiTheme="minorHAnsi"/>
          </w:rPr>
          <w:delText>CUS</w:delText>
        </w:r>
      </w:del>
      <w:r>
        <w:rPr>
          <w:rFonts w:asciiTheme="minorHAnsi" w:hAnsiTheme="minorHAnsi"/>
        </w:rPr>
        <w:t>A</w:t>
      </w:r>
      <w:r w:rsidRPr="00386556">
        <w:rPr>
          <w:rFonts w:asciiTheme="minorHAnsi" w:hAnsiTheme="minorHAnsi"/>
        </w:rPr>
        <w:t xml:space="preserve"> CRO has the authority to select an owner or request that the risk type head fill role requirements. </w:t>
      </w:r>
    </w:p>
    <w:p w:rsidR="006E7C7C" w:rsidRPr="00386556" w:rsidRDefault="006E7C7C" w:rsidP="006E7C7C">
      <w:pPr>
        <w:spacing w:before="120"/>
        <w:jc w:val="both"/>
        <w:rPr>
          <w:rFonts w:asciiTheme="minorHAnsi" w:hAnsiTheme="minorHAnsi"/>
        </w:rPr>
      </w:pPr>
      <w:r w:rsidRPr="00386556">
        <w:rPr>
          <w:rFonts w:asciiTheme="minorHAnsi" w:hAnsiTheme="minorHAnsi"/>
        </w:rPr>
        <w:t xml:space="preserve">Immediately after </w:t>
      </w:r>
      <w:r>
        <w:rPr>
          <w:rFonts w:asciiTheme="minorHAnsi" w:hAnsiTheme="minorHAnsi"/>
        </w:rPr>
        <w:t xml:space="preserve">a trigger or limit </w:t>
      </w:r>
      <w:r w:rsidRPr="00386556">
        <w:rPr>
          <w:rFonts w:asciiTheme="minorHAnsi" w:hAnsiTheme="minorHAnsi"/>
        </w:rPr>
        <w:t>breach is discovered, the metric owners</w:t>
      </w:r>
      <w:r>
        <w:rPr>
          <w:rFonts w:asciiTheme="minorHAnsi" w:hAnsiTheme="minorHAnsi"/>
        </w:rPr>
        <w:t>,</w:t>
      </w:r>
      <w:r w:rsidRPr="00386556">
        <w:rPr>
          <w:rFonts w:asciiTheme="minorHAnsi" w:hAnsiTheme="minorHAnsi"/>
        </w:rPr>
        <w:t xml:space="preserve"> </w:t>
      </w:r>
      <w:r>
        <w:rPr>
          <w:rFonts w:asciiTheme="minorHAnsi" w:hAnsiTheme="minorHAnsi"/>
        </w:rPr>
        <w:t>working with the S</w:t>
      </w:r>
      <w:ins w:id="98" w:author="Parrish, Rut" w:date="2015-09-28T16:40:00Z">
        <w:r w:rsidR="00D724AF">
          <w:rPr>
            <w:rFonts w:asciiTheme="minorHAnsi" w:hAnsiTheme="minorHAnsi"/>
          </w:rPr>
          <w:t>BN</w:t>
        </w:r>
      </w:ins>
      <w:del w:id="99" w:author="Parrish, Rut" w:date="2015-09-28T16:40:00Z">
        <w:r w:rsidDel="00D724AF">
          <w:rPr>
            <w:rFonts w:asciiTheme="minorHAnsi" w:hAnsiTheme="minorHAnsi"/>
          </w:rPr>
          <w:delText>CUS</w:delText>
        </w:r>
      </w:del>
      <w:r>
        <w:rPr>
          <w:rFonts w:asciiTheme="minorHAnsi" w:hAnsiTheme="minorHAnsi"/>
        </w:rPr>
        <w:t xml:space="preserve">A </w:t>
      </w:r>
      <w:r w:rsidRPr="00386556">
        <w:rPr>
          <w:rFonts w:asciiTheme="minorHAnsi" w:hAnsiTheme="minorHAnsi"/>
        </w:rPr>
        <w:t>risk type head</w:t>
      </w:r>
      <w:r>
        <w:rPr>
          <w:rFonts w:asciiTheme="minorHAnsi" w:hAnsiTheme="minorHAnsi"/>
        </w:rPr>
        <w:t>s, will</w:t>
      </w:r>
      <w:r w:rsidRPr="00386556">
        <w:rPr>
          <w:rFonts w:asciiTheme="minorHAnsi" w:hAnsiTheme="minorHAnsi"/>
        </w:rPr>
        <w:t xml:space="preserve"> notify the </w:t>
      </w:r>
      <w:r>
        <w:rPr>
          <w:rFonts w:asciiTheme="minorHAnsi" w:hAnsiTheme="minorHAnsi"/>
        </w:rPr>
        <w:t>S</w:t>
      </w:r>
      <w:ins w:id="100" w:author="Parrish, Rut" w:date="2015-09-28T16:41:00Z">
        <w:r w:rsidR="00D724AF">
          <w:rPr>
            <w:rFonts w:asciiTheme="minorHAnsi" w:hAnsiTheme="minorHAnsi"/>
          </w:rPr>
          <w:t>BN</w:t>
        </w:r>
      </w:ins>
      <w:del w:id="101" w:author="Parrish, Rut" w:date="2015-09-28T16:41:00Z">
        <w:r w:rsidDel="00D724AF">
          <w:rPr>
            <w:rFonts w:asciiTheme="minorHAnsi" w:hAnsiTheme="minorHAnsi"/>
          </w:rPr>
          <w:delText>CUS</w:delText>
        </w:r>
      </w:del>
      <w:r>
        <w:rPr>
          <w:rFonts w:asciiTheme="minorHAnsi" w:hAnsiTheme="minorHAnsi"/>
        </w:rPr>
        <w:t>A</w:t>
      </w:r>
      <w:r w:rsidRPr="00386556">
        <w:rPr>
          <w:rFonts w:asciiTheme="minorHAnsi" w:hAnsiTheme="minorHAnsi"/>
        </w:rPr>
        <w:t xml:space="preserve"> CRO, who is responsible for determining the pathway and speed of further escalation. Many </w:t>
      </w:r>
      <w:r>
        <w:rPr>
          <w:rFonts w:asciiTheme="minorHAnsi" w:hAnsiTheme="minorHAnsi"/>
        </w:rPr>
        <w:t xml:space="preserve">triggers and </w:t>
      </w:r>
      <w:r w:rsidRPr="00386556">
        <w:rPr>
          <w:rFonts w:asciiTheme="minorHAnsi" w:hAnsiTheme="minorHAnsi"/>
        </w:rPr>
        <w:t xml:space="preserve">breaches will be escalated within </w:t>
      </w:r>
      <w:r>
        <w:rPr>
          <w:rFonts w:asciiTheme="minorHAnsi" w:hAnsiTheme="minorHAnsi"/>
        </w:rPr>
        <w:t>S</w:t>
      </w:r>
      <w:ins w:id="102" w:author="Parrish, Rut" w:date="2015-09-28T16:41:00Z">
        <w:r w:rsidR="00D724AF">
          <w:rPr>
            <w:rFonts w:asciiTheme="minorHAnsi" w:hAnsiTheme="minorHAnsi"/>
          </w:rPr>
          <w:t>BN</w:t>
        </w:r>
      </w:ins>
      <w:del w:id="103" w:author="Parrish, Rut" w:date="2015-09-28T16:41:00Z">
        <w:r w:rsidDel="00D724AF">
          <w:rPr>
            <w:rFonts w:asciiTheme="minorHAnsi" w:hAnsiTheme="minorHAnsi"/>
          </w:rPr>
          <w:delText>CUS</w:delText>
        </w:r>
      </w:del>
      <w:r>
        <w:rPr>
          <w:rFonts w:asciiTheme="minorHAnsi" w:hAnsiTheme="minorHAnsi"/>
        </w:rPr>
        <w:t>A</w:t>
      </w:r>
      <w:r w:rsidRPr="00386556">
        <w:rPr>
          <w:rFonts w:asciiTheme="minorHAnsi" w:hAnsiTheme="minorHAnsi"/>
        </w:rPr>
        <w:t xml:space="preserve"> using the standard approval process described </w:t>
      </w:r>
      <w:r>
        <w:rPr>
          <w:rFonts w:asciiTheme="minorHAnsi" w:hAnsiTheme="minorHAnsi"/>
        </w:rPr>
        <w:t>below</w:t>
      </w:r>
      <w:r w:rsidRPr="00386556">
        <w:rPr>
          <w:rFonts w:asciiTheme="minorHAnsi" w:hAnsiTheme="minorHAnsi"/>
        </w:rPr>
        <w:t xml:space="preserve">, but the CRO may choose to adjust the process by including additional individuals, escalating immediately to the RC or the Board, or escalating to some or all committees through notification rather than presentation. </w:t>
      </w:r>
    </w:p>
    <w:p w:rsidR="006E7C7C" w:rsidRPr="00386556" w:rsidRDefault="006E7C7C" w:rsidP="006E7C7C">
      <w:pPr>
        <w:spacing w:before="120"/>
        <w:jc w:val="both"/>
        <w:rPr>
          <w:rFonts w:asciiTheme="minorHAnsi" w:hAnsiTheme="minorHAnsi"/>
        </w:rPr>
      </w:pPr>
      <w:r w:rsidRPr="00386556">
        <w:rPr>
          <w:rFonts w:asciiTheme="minorHAnsi" w:hAnsiTheme="minorHAnsi"/>
        </w:rPr>
        <w:t xml:space="preserve">Under the standard escalation process, metric owners, with the assistance of the </w:t>
      </w:r>
      <w:r>
        <w:rPr>
          <w:rFonts w:asciiTheme="minorHAnsi" w:hAnsiTheme="minorHAnsi"/>
        </w:rPr>
        <w:t>S</w:t>
      </w:r>
      <w:ins w:id="104" w:author="Parrish, Rut" w:date="2015-09-28T16:41:00Z">
        <w:r w:rsidR="00D724AF">
          <w:rPr>
            <w:rFonts w:asciiTheme="minorHAnsi" w:hAnsiTheme="minorHAnsi"/>
          </w:rPr>
          <w:t>BN</w:t>
        </w:r>
      </w:ins>
      <w:del w:id="105" w:author="Parrish, Rut" w:date="2015-09-28T16:41:00Z">
        <w:r w:rsidDel="00D724AF">
          <w:rPr>
            <w:rFonts w:asciiTheme="minorHAnsi" w:hAnsiTheme="minorHAnsi"/>
          </w:rPr>
          <w:delText>CUS</w:delText>
        </w:r>
      </w:del>
      <w:r>
        <w:rPr>
          <w:rFonts w:asciiTheme="minorHAnsi" w:hAnsiTheme="minorHAnsi"/>
        </w:rPr>
        <w:t xml:space="preserve">A </w:t>
      </w:r>
      <w:r w:rsidRPr="00386556">
        <w:rPr>
          <w:rFonts w:asciiTheme="minorHAnsi" w:hAnsiTheme="minorHAnsi"/>
        </w:rPr>
        <w:t xml:space="preserve">risk type head, first develop a report to present to the ERMC. The report provides root cause information as well as a proposal for an action plan that includes milestones, responsible parties, and timelines for remediation.   After the ERMC reviews the report and considers the appropriateness of the action plan, the metric owners </w:t>
      </w:r>
      <w:r>
        <w:rPr>
          <w:rFonts w:asciiTheme="minorHAnsi" w:hAnsiTheme="minorHAnsi"/>
        </w:rPr>
        <w:t xml:space="preserve">may be requested to </w:t>
      </w:r>
      <w:r w:rsidRPr="00386556">
        <w:rPr>
          <w:rFonts w:asciiTheme="minorHAnsi" w:hAnsiTheme="minorHAnsi"/>
        </w:rPr>
        <w:t xml:space="preserve">present the action plan to the RC, which is responsible for final approval. The Board is notified of all action plans, and it may be required to approve certain measures, including all adjustments to the </w:t>
      </w:r>
      <w:r>
        <w:rPr>
          <w:rFonts w:asciiTheme="minorHAnsi" w:hAnsiTheme="minorHAnsi"/>
        </w:rPr>
        <w:t>S</w:t>
      </w:r>
      <w:ins w:id="106" w:author="Parrish, Rut" w:date="2015-09-28T16:41:00Z">
        <w:r w:rsidR="00850861">
          <w:rPr>
            <w:rFonts w:asciiTheme="minorHAnsi" w:hAnsiTheme="minorHAnsi"/>
          </w:rPr>
          <w:t>BN</w:t>
        </w:r>
      </w:ins>
      <w:del w:id="107" w:author="Parrish, Rut" w:date="2015-09-28T16:41:00Z">
        <w:r w:rsidDel="00850861">
          <w:rPr>
            <w:rFonts w:asciiTheme="minorHAnsi" w:hAnsiTheme="minorHAnsi"/>
          </w:rPr>
          <w:delText>CUS</w:delText>
        </w:r>
      </w:del>
      <w:r>
        <w:rPr>
          <w:rFonts w:asciiTheme="minorHAnsi" w:hAnsiTheme="minorHAnsi"/>
        </w:rPr>
        <w:t>A</w:t>
      </w:r>
      <w:r w:rsidRPr="00386556">
        <w:rPr>
          <w:rFonts w:asciiTheme="minorHAnsi" w:hAnsiTheme="minorHAnsi"/>
        </w:rPr>
        <w:t xml:space="preserve"> RAS.</w:t>
      </w:r>
    </w:p>
    <w:p w:rsidR="006E7C7C" w:rsidRDefault="006E7C7C" w:rsidP="006E7C7C">
      <w:pPr>
        <w:spacing w:before="120"/>
        <w:jc w:val="both"/>
      </w:pPr>
      <w:r>
        <w:t>Although responsibility for escalating and remediating S</w:t>
      </w:r>
      <w:ins w:id="108" w:author="Parrish, Rut" w:date="2015-09-28T16:41:00Z">
        <w:r w:rsidR="00850861">
          <w:t>BN</w:t>
        </w:r>
      </w:ins>
      <w:del w:id="109" w:author="Parrish, Rut" w:date="2015-09-28T16:41:00Z">
        <w:r w:rsidDel="00850861">
          <w:delText>CUS</w:delText>
        </w:r>
      </w:del>
      <w:r>
        <w:t>A-specific triggers and breaches resides within S</w:t>
      </w:r>
      <w:ins w:id="110" w:author="Parrish, Rut" w:date="2015-09-28T16:41:00Z">
        <w:r w:rsidR="00850861">
          <w:t>BN</w:t>
        </w:r>
      </w:ins>
      <w:del w:id="111" w:author="Parrish, Rut" w:date="2015-09-28T16:41:00Z">
        <w:r w:rsidDel="00850861">
          <w:delText>CUS</w:delText>
        </w:r>
      </w:del>
      <w:r>
        <w:t>A, the SHUSA ERMC retains the right to review and recommend adjustments to action plans. The subsidiary risk type heads will maintain direct communication with their SHUSA counterparts regarding escalation and remediation measures throughout the process, and the SHUSA CRO will be notified of all triggers and breaches both immediately after they are identified and when remediation plans receive final approval at S</w:t>
      </w:r>
      <w:ins w:id="112" w:author="Parrish, Rut" w:date="2015-09-28T16:41:00Z">
        <w:r w:rsidR="00850861">
          <w:t>BN</w:t>
        </w:r>
      </w:ins>
      <w:del w:id="113" w:author="Parrish, Rut" w:date="2015-09-28T16:41:00Z">
        <w:r w:rsidDel="00850861">
          <w:delText>CUS</w:delText>
        </w:r>
      </w:del>
      <w:r>
        <w:t>A.</w:t>
      </w:r>
    </w:p>
    <w:p w:rsidR="006E7C7C" w:rsidRDefault="006E7C7C" w:rsidP="006E7C7C">
      <w:pPr>
        <w:spacing w:before="120"/>
        <w:jc w:val="both"/>
        <w:rPr>
          <w:rFonts w:asciiTheme="minorHAnsi" w:hAnsiTheme="minorHAnsi"/>
          <w:b/>
        </w:rPr>
      </w:pPr>
      <w:r w:rsidRPr="00386556">
        <w:rPr>
          <w:rFonts w:asciiTheme="minorHAnsi" w:hAnsiTheme="minorHAnsi"/>
          <w:b/>
        </w:rPr>
        <w:t xml:space="preserve">Exhibit </w:t>
      </w:r>
      <w:r w:rsidRPr="00386556">
        <w:rPr>
          <w:rFonts w:asciiTheme="minorHAnsi" w:hAnsiTheme="minorHAnsi"/>
          <w:b/>
        </w:rPr>
        <w:fldChar w:fldCharType="begin"/>
      </w:r>
      <w:r w:rsidRPr="00386556">
        <w:rPr>
          <w:rFonts w:asciiTheme="minorHAnsi" w:hAnsiTheme="minorHAnsi"/>
          <w:b/>
        </w:rPr>
        <w:instrText xml:space="preserve"> SEQ Figure \* ARABIC </w:instrText>
      </w:r>
      <w:r w:rsidRPr="00386556">
        <w:rPr>
          <w:rFonts w:asciiTheme="minorHAnsi" w:hAnsiTheme="minorHAnsi"/>
          <w:b/>
        </w:rPr>
        <w:fldChar w:fldCharType="separate"/>
      </w:r>
      <w:r>
        <w:rPr>
          <w:rFonts w:asciiTheme="minorHAnsi" w:hAnsiTheme="minorHAnsi"/>
          <w:b/>
          <w:noProof/>
        </w:rPr>
        <w:t>2</w:t>
      </w:r>
      <w:r w:rsidRPr="00386556">
        <w:rPr>
          <w:rFonts w:asciiTheme="minorHAnsi" w:hAnsiTheme="minorHAnsi"/>
          <w:b/>
        </w:rPr>
        <w:fldChar w:fldCharType="end"/>
      </w:r>
      <w:r w:rsidRPr="00386556">
        <w:rPr>
          <w:rFonts w:asciiTheme="minorHAnsi" w:hAnsiTheme="minorHAnsi"/>
          <w:b/>
        </w:rPr>
        <w:t xml:space="preserve">: </w:t>
      </w:r>
      <w:r>
        <w:rPr>
          <w:rFonts w:asciiTheme="minorHAnsi" w:hAnsiTheme="minorHAnsi"/>
          <w:b/>
        </w:rPr>
        <w:t>S</w:t>
      </w:r>
      <w:ins w:id="114" w:author="Parrish, Rut" w:date="2015-09-28T16:41:00Z">
        <w:r w:rsidR="00850861">
          <w:rPr>
            <w:rFonts w:asciiTheme="minorHAnsi" w:hAnsiTheme="minorHAnsi"/>
            <w:b/>
          </w:rPr>
          <w:t>BN</w:t>
        </w:r>
      </w:ins>
      <w:del w:id="115" w:author="Parrish, Rut" w:date="2015-09-28T16:41:00Z">
        <w:r w:rsidDel="00850861">
          <w:rPr>
            <w:rFonts w:asciiTheme="minorHAnsi" w:hAnsiTheme="minorHAnsi"/>
            <w:b/>
          </w:rPr>
          <w:delText>CUS</w:delText>
        </w:r>
      </w:del>
      <w:r>
        <w:rPr>
          <w:rFonts w:asciiTheme="minorHAnsi" w:hAnsiTheme="minorHAnsi"/>
          <w:b/>
        </w:rPr>
        <w:t>A</w:t>
      </w:r>
      <w:r w:rsidRPr="00386556">
        <w:rPr>
          <w:rFonts w:asciiTheme="minorHAnsi" w:hAnsiTheme="minorHAnsi"/>
          <w:b/>
        </w:rPr>
        <w:t xml:space="preserve"> standard escalation process</w:t>
      </w:r>
    </w:p>
    <w:p w:rsidR="006E7C7C" w:rsidRPr="00A211B8" w:rsidRDefault="006E7C7C" w:rsidP="006E7C7C">
      <w:pPr>
        <w:spacing w:before="120"/>
        <w:jc w:val="both"/>
        <w:rPr>
          <w:rFonts w:asciiTheme="minorHAnsi" w:hAnsiTheme="minorHAnsi"/>
          <w:b/>
        </w:rPr>
      </w:pPr>
      <w:r w:rsidRPr="0083143C">
        <w:rPr>
          <w:noProof/>
          <w:lang w:bidi="ar-SA"/>
        </w:rPr>
        <w:drawing>
          <wp:inline distT="0" distB="0" distL="0" distR="0" wp14:anchorId="298936B6" wp14:editId="1004BF15">
            <wp:extent cx="5943600" cy="66598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65981"/>
                    </a:xfrm>
                    <a:prstGeom prst="rect">
                      <a:avLst/>
                    </a:prstGeom>
                    <a:noFill/>
                    <a:ln>
                      <a:noFill/>
                    </a:ln>
                  </pic:spPr>
                </pic:pic>
              </a:graphicData>
            </a:graphic>
          </wp:inline>
        </w:drawing>
      </w:r>
    </w:p>
    <w:p w:rsidR="006E7C7C" w:rsidRPr="00386556" w:rsidRDefault="006E7C7C" w:rsidP="006E7C7C">
      <w:pPr>
        <w:spacing w:before="120"/>
        <w:jc w:val="both"/>
        <w:rPr>
          <w:rFonts w:asciiTheme="minorHAnsi" w:hAnsiTheme="minorHAnsi"/>
        </w:rPr>
      </w:pPr>
      <w:r w:rsidRPr="00386556">
        <w:rPr>
          <w:rFonts w:asciiTheme="minorHAnsi" w:hAnsiTheme="minorHAnsi"/>
        </w:rPr>
        <w:t xml:space="preserve">Once the action plan is approved, the risk type head is responsible for collaborating with and coordinating the relevant metric owners to ensure that the action steps are carried out according to </w:t>
      </w:r>
      <w:r>
        <w:rPr>
          <w:rFonts w:asciiTheme="minorHAnsi" w:hAnsiTheme="minorHAnsi"/>
        </w:rPr>
        <w:t xml:space="preserve">the </w:t>
      </w:r>
      <w:r w:rsidRPr="00386556">
        <w:rPr>
          <w:rFonts w:asciiTheme="minorHAnsi" w:hAnsiTheme="minorHAnsi"/>
        </w:rPr>
        <w:t xml:space="preserve">plan. Risk and metric owners continue to monitor progress against the timelines within the action plan until the metric once again has a green status. In cases in which action plan milestones are not completed within agreed timelines, the </w:t>
      </w:r>
      <w:r>
        <w:rPr>
          <w:rFonts w:asciiTheme="minorHAnsi" w:hAnsiTheme="minorHAnsi"/>
        </w:rPr>
        <w:t xml:space="preserve">issue </w:t>
      </w:r>
      <w:r w:rsidRPr="00386556">
        <w:rPr>
          <w:rFonts w:asciiTheme="minorHAnsi" w:hAnsiTheme="minorHAnsi"/>
        </w:rPr>
        <w:t>is re-escalated to the parties cited in the action plan.</w:t>
      </w:r>
    </w:p>
    <w:p w:rsidR="006E7C7C" w:rsidRPr="00386556" w:rsidRDefault="006E7C7C" w:rsidP="006E7C7C">
      <w:pPr>
        <w:spacing w:before="120"/>
        <w:jc w:val="both"/>
        <w:rPr>
          <w:rFonts w:asciiTheme="minorHAnsi" w:hAnsiTheme="minorHAnsi"/>
          <w:b/>
        </w:rPr>
      </w:pPr>
      <w:r w:rsidRPr="00386556">
        <w:rPr>
          <w:rFonts w:asciiTheme="minorHAnsi" w:hAnsiTheme="minorHAnsi"/>
          <w:b/>
        </w:rPr>
        <w:t>Action Plan Options</w:t>
      </w:r>
    </w:p>
    <w:p w:rsidR="006E7C7C" w:rsidRDefault="006E7C7C" w:rsidP="006528CF">
      <w:pPr>
        <w:spacing w:before="120"/>
        <w:jc w:val="both"/>
        <w:rPr>
          <w:rFonts w:asciiTheme="minorHAnsi" w:hAnsiTheme="minorHAnsi"/>
        </w:rPr>
      </w:pPr>
      <w:r w:rsidRPr="00386556">
        <w:rPr>
          <w:rFonts w:asciiTheme="minorHAnsi" w:hAnsiTheme="minorHAnsi"/>
        </w:rPr>
        <w:t xml:space="preserve">There are numerous types of actions that can be used to remediate a </w:t>
      </w:r>
      <w:r>
        <w:rPr>
          <w:rFonts w:asciiTheme="minorHAnsi" w:hAnsiTheme="minorHAnsi"/>
        </w:rPr>
        <w:t xml:space="preserve">trigger or limit </w:t>
      </w:r>
      <w:r w:rsidRPr="00386556">
        <w:rPr>
          <w:rFonts w:asciiTheme="minorHAnsi" w:hAnsiTheme="minorHAnsi"/>
        </w:rPr>
        <w:t xml:space="preserve">breach. The action plan selected depends on the business environment, macroeconomic factors, risk type, </w:t>
      </w:r>
      <w:r>
        <w:rPr>
          <w:rFonts w:asciiTheme="minorHAnsi" w:hAnsiTheme="minorHAnsi"/>
        </w:rPr>
        <w:t>S</w:t>
      </w:r>
      <w:ins w:id="116" w:author="Parrish, Rut" w:date="2015-09-28T16:42:00Z">
        <w:r w:rsidR="00850861">
          <w:rPr>
            <w:rFonts w:asciiTheme="minorHAnsi" w:hAnsiTheme="minorHAnsi"/>
          </w:rPr>
          <w:t>BN</w:t>
        </w:r>
      </w:ins>
      <w:del w:id="117" w:author="Parrish, Rut" w:date="2015-09-28T16:41:00Z">
        <w:r w:rsidDel="00850861">
          <w:rPr>
            <w:rFonts w:asciiTheme="minorHAnsi" w:hAnsiTheme="minorHAnsi"/>
          </w:rPr>
          <w:delText>CUS</w:delText>
        </w:r>
      </w:del>
      <w:r>
        <w:rPr>
          <w:rFonts w:asciiTheme="minorHAnsi" w:hAnsiTheme="minorHAnsi"/>
        </w:rPr>
        <w:t>A</w:t>
      </w:r>
      <w:r w:rsidRPr="00386556">
        <w:rPr>
          <w:rFonts w:asciiTheme="minorHAnsi" w:hAnsiTheme="minorHAnsi"/>
        </w:rPr>
        <w:t xml:space="preserve">’s strategic direction, and </w:t>
      </w:r>
      <w:r>
        <w:rPr>
          <w:rFonts w:asciiTheme="minorHAnsi" w:hAnsiTheme="minorHAnsi"/>
        </w:rPr>
        <w:t>S</w:t>
      </w:r>
      <w:ins w:id="118" w:author="Parrish, Rut" w:date="2015-09-28T16:42:00Z">
        <w:r w:rsidR="00850861">
          <w:rPr>
            <w:rFonts w:asciiTheme="minorHAnsi" w:hAnsiTheme="minorHAnsi"/>
          </w:rPr>
          <w:t>BN</w:t>
        </w:r>
      </w:ins>
      <w:bookmarkStart w:id="119" w:name="_GoBack"/>
      <w:bookmarkEnd w:id="119"/>
      <w:del w:id="120" w:author="Parrish, Rut" w:date="2015-09-28T16:42:00Z">
        <w:r w:rsidDel="00850861">
          <w:rPr>
            <w:rFonts w:asciiTheme="minorHAnsi" w:hAnsiTheme="minorHAnsi"/>
          </w:rPr>
          <w:delText>CUS</w:delText>
        </w:r>
      </w:del>
      <w:r>
        <w:rPr>
          <w:rFonts w:asciiTheme="minorHAnsi" w:hAnsiTheme="minorHAnsi"/>
        </w:rPr>
        <w:t>A’s</w:t>
      </w:r>
      <w:r w:rsidRPr="00386556">
        <w:rPr>
          <w:rFonts w:asciiTheme="minorHAnsi" w:hAnsiTheme="minorHAnsi"/>
        </w:rPr>
        <w:t xml:space="preserve"> ability to enact certain changes. Action plans can include, but are not limited to, immediate or time-lagged reduction of risk position, acceptance of a temporary exemption, or changes in RAS metric calibration.</w:t>
      </w:r>
    </w:p>
    <w:p w:rsidR="006528CF" w:rsidRDefault="006528CF" w:rsidP="006528CF">
      <w:pPr>
        <w:spacing w:before="120"/>
        <w:jc w:val="both"/>
        <w:rPr>
          <w:rFonts w:asciiTheme="minorHAnsi" w:hAnsiTheme="minorHAnsi"/>
        </w:rPr>
      </w:pPr>
    </w:p>
    <w:p w:rsidR="006528CF" w:rsidRPr="006528CF" w:rsidRDefault="006528CF" w:rsidP="006528CF">
      <w:pPr>
        <w:spacing w:before="120"/>
        <w:jc w:val="both"/>
        <w:rPr>
          <w:rFonts w:asciiTheme="minorHAnsi" w:hAnsiTheme="minorHAnsi"/>
        </w:rPr>
      </w:pPr>
    </w:p>
    <w:p w:rsidR="00750501" w:rsidRPr="00750501" w:rsidRDefault="00750501" w:rsidP="00750501">
      <w:pPr>
        <w:numPr>
          <w:ilvl w:val="0"/>
          <w:numId w:val="7"/>
        </w:numPr>
        <w:pBdr>
          <w:bottom w:val="single" w:sz="4" w:space="1" w:color="FF0000"/>
        </w:pBdr>
        <w:tabs>
          <w:tab w:val="num" w:pos="567"/>
        </w:tabs>
        <w:spacing w:before="120" w:after="120"/>
        <w:ind w:left="680" w:hanging="680"/>
        <w:contextualSpacing/>
        <w:outlineLvl w:val="0"/>
        <w:rPr>
          <w:rFonts w:eastAsia="Calibri"/>
          <w:b/>
          <w:bCs/>
          <w:color w:val="FF0000"/>
          <w:sz w:val="28"/>
          <w:szCs w:val="28"/>
        </w:rPr>
      </w:pPr>
      <w:bookmarkStart w:id="121" w:name="_Toc429753362"/>
      <w:r w:rsidRPr="00750501">
        <w:rPr>
          <w:rFonts w:eastAsia="Calibri"/>
          <w:b/>
          <w:bCs/>
          <w:color w:val="FF0000"/>
          <w:sz w:val="28"/>
          <w:szCs w:val="28"/>
        </w:rPr>
        <w:t>Document History and Version Control</w:t>
      </w:r>
      <w:bookmarkEnd w:id="72"/>
      <w:bookmarkEnd w:id="73"/>
      <w:bookmarkEnd w:id="121"/>
    </w:p>
    <w:p w:rsidR="00543049" w:rsidRPr="00CE324C" w:rsidRDefault="00543049" w:rsidP="00543049">
      <w:pPr>
        <w:pStyle w:val="SANUS2"/>
        <w:numPr>
          <w:ilvl w:val="1"/>
          <w:numId w:val="7"/>
        </w:numPr>
        <w:ind w:left="662"/>
      </w:pPr>
      <w:bookmarkStart w:id="122" w:name="_Toc413233229"/>
      <w:bookmarkStart w:id="123" w:name="_Toc429753363"/>
      <w:bookmarkStart w:id="124" w:name="_Toc319677973"/>
      <w:bookmarkStart w:id="125" w:name="_Toc368996648"/>
      <w:bookmarkStart w:id="126" w:name="_Toc373835344"/>
      <w:bookmarkStart w:id="127" w:name="_Toc428360192"/>
      <w:bookmarkStart w:id="128" w:name="_Toc287539411"/>
      <w:r>
        <w:t>Ownership and authorship</w:t>
      </w:r>
      <w:bookmarkEnd w:id="122"/>
      <w:bookmarkEnd w:id="123"/>
    </w:p>
    <w:tbl>
      <w:tblPr>
        <w:tblW w:w="9444" w:type="dxa"/>
        <w:jc w:val="center"/>
        <w:tblInd w:w="-2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40"/>
        <w:gridCol w:w="1242"/>
        <w:gridCol w:w="1558"/>
        <w:gridCol w:w="2131"/>
        <w:gridCol w:w="3373"/>
      </w:tblGrid>
      <w:tr w:rsidR="00543049" w:rsidRPr="00CE324C" w:rsidTr="00733255">
        <w:trPr>
          <w:trHeight w:val="246"/>
          <w:jc w:val="center"/>
        </w:trPr>
        <w:tc>
          <w:tcPr>
            <w:tcW w:w="1140" w:type="dxa"/>
            <w:shd w:val="clear" w:color="auto" w:fill="FF0000"/>
            <w:vAlign w:val="center"/>
          </w:tcPr>
          <w:bookmarkEnd w:id="124"/>
          <w:bookmarkEnd w:id="125"/>
          <w:p w:rsidR="00543049" w:rsidRPr="00214495" w:rsidRDefault="00543049" w:rsidP="00733255">
            <w:pPr>
              <w:spacing w:line="240" w:lineRule="auto"/>
              <w:jc w:val="both"/>
              <w:rPr>
                <w:b/>
                <w:bCs/>
                <w:color w:val="FFFFFF"/>
                <w:sz w:val="20"/>
                <w:szCs w:val="20"/>
              </w:rPr>
            </w:pPr>
            <w:r w:rsidRPr="00214495">
              <w:rPr>
                <w:b/>
                <w:bCs/>
                <w:color w:val="FFFFFF"/>
                <w:sz w:val="20"/>
                <w:szCs w:val="20"/>
              </w:rPr>
              <w:t>Version</w:t>
            </w:r>
          </w:p>
        </w:tc>
        <w:tc>
          <w:tcPr>
            <w:tcW w:w="1242" w:type="dxa"/>
            <w:shd w:val="clear" w:color="auto" w:fill="FF0000"/>
          </w:tcPr>
          <w:p w:rsidR="00543049" w:rsidRPr="00214495" w:rsidRDefault="00543049" w:rsidP="00733255">
            <w:pPr>
              <w:spacing w:line="240" w:lineRule="auto"/>
              <w:jc w:val="both"/>
              <w:rPr>
                <w:b/>
                <w:bCs/>
                <w:color w:val="FFFFFF"/>
                <w:sz w:val="20"/>
                <w:szCs w:val="20"/>
              </w:rPr>
            </w:pPr>
            <w:r w:rsidRPr="00214495">
              <w:rPr>
                <w:b/>
                <w:bCs/>
                <w:color w:val="FFFFFF"/>
                <w:sz w:val="20"/>
                <w:szCs w:val="20"/>
              </w:rPr>
              <w:t>Date</w:t>
            </w:r>
          </w:p>
        </w:tc>
        <w:tc>
          <w:tcPr>
            <w:tcW w:w="1558" w:type="dxa"/>
            <w:shd w:val="clear" w:color="auto" w:fill="FF0000"/>
            <w:vAlign w:val="center"/>
          </w:tcPr>
          <w:p w:rsidR="00543049" w:rsidRPr="00214495" w:rsidRDefault="00543049" w:rsidP="00733255">
            <w:pPr>
              <w:spacing w:line="240" w:lineRule="auto"/>
              <w:jc w:val="both"/>
              <w:rPr>
                <w:b/>
                <w:bCs/>
                <w:color w:val="FFFFFF"/>
                <w:sz w:val="20"/>
                <w:szCs w:val="20"/>
              </w:rPr>
            </w:pPr>
            <w:r w:rsidRPr="00214495">
              <w:rPr>
                <w:b/>
                <w:bCs/>
                <w:color w:val="FFFFFF"/>
                <w:sz w:val="20"/>
                <w:szCs w:val="20"/>
              </w:rPr>
              <w:t>Author</w:t>
            </w:r>
          </w:p>
        </w:tc>
        <w:tc>
          <w:tcPr>
            <w:tcW w:w="2131" w:type="dxa"/>
            <w:shd w:val="clear" w:color="auto" w:fill="FF0000"/>
          </w:tcPr>
          <w:p w:rsidR="00543049" w:rsidRPr="00214495" w:rsidRDefault="00543049" w:rsidP="00733255">
            <w:pPr>
              <w:spacing w:line="240" w:lineRule="auto"/>
              <w:jc w:val="both"/>
              <w:rPr>
                <w:b/>
                <w:bCs/>
                <w:color w:val="FFFFFF"/>
                <w:sz w:val="20"/>
                <w:szCs w:val="20"/>
              </w:rPr>
            </w:pPr>
            <w:r w:rsidRPr="00214495">
              <w:rPr>
                <w:b/>
                <w:bCs/>
                <w:color w:val="FFFFFF"/>
                <w:sz w:val="20"/>
                <w:szCs w:val="20"/>
              </w:rPr>
              <w:t>Owner</w:t>
            </w:r>
          </w:p>
        </w:tc>
        <w:tc>
          <w:tcPr>
            <w:tcW w:w="3373" w:type="dxa"/>
            <w:shd w:val="clear" w:color="auto" w:fill="FF0000"/>
          </w:tcPr>
          <w:p w:rsidR="00543049" w:rsidRPr="00214495" w:rsidRDefault="00543049" w:rsidP="00733255">
            <w:pPr>
              <w:spacing w:line="240" w:lineRule="auto"/>
              <w:jc w:val="both"/>
              <w:rPr>
                <w:b/>
                <w:bCs/>
                <w:color w:val="FFFFFF"/>
                <w:sz w:val="20"/>
                <w:szCs w:val="20"/>
              </w:rPr>
            </w:pPr>
            <w:r w:rsidRPr="00214495">
              <w:rPr>
                <w:b/>
                <w:bCs/>
                <w:color w:val="FFFFFF"/>
                <w:sz w:val="20"/>
                <w:szCs w:val="20"/>
              </w:rPr>
              <w:t>Reason for Change</w:t>
            </w:r>
          </w:p>
        </w:tc>
      </w:tr>
      <w:tr w:rsidR="00543049" w:rsidRPr="00CE324C" w:rsidTr="00733255">
        <w:trPr>
          <w:trHeight w:val="206"/>
          <w:jc w:val="center"/>
        </w:trPr>
        <w:tc>
          <w:tcPr>
            <w:tcW w:w="1140" w:type="dxa"/>
            <w:vAlign w:val="center"/>
          </w:tcPr>
          <w:p w:rsidR="00543049" w:rsidRPr="00CE324C" w:rsidRDefault="00543049" w:rsidP="00733255">
            <w:pPr>
              <w:spacing w:after="0" w:line="240" w:lineRule="auto"/>
              <w:jc w:val="center"/>
              <w:rPr>
                <w:sz w:val="20"/>
                <w:szCs w:val="20"/>
              </w:rPr>
            </w:pPr>
            <w:r>
              <w:rPr>
                <w:sz w:val="20"/>
                <w:szCs w:val="20"/>
              </w:rPr>
              <w:t>1.0</w:t>
            </w:r>
          </w:p>
        </w:tc>
        <w:tc>
          <w:tcPr>
            <w:tcW w:w="1242" w:type="dxa"/>
            <w:vAlign w:val="center"/>
          </w:tcPr>
          <w:p w:rsidR="00543049" w:rsidRPr="00CE324C" w:rsidRDefault="00543049" w:rsidP="00733255">
            <w:pPr>
              <w:spacing w:after="0" w:line="240" w:lineRule="auto"/>
              <w:jc w:val="center"/>
              <w:rPr>
                <w:sz w:val="20"/>
                <w:szCs w:val="20"/>
              </w:rPr>
            </w:pPr>
            <w:r>
              <w:rPr>
                <w:sz w:val="20"/>
                <w:szCs w:val="20"/>
              </w:rPr>
              <w:t>2012</w:t>
            </w:r>
          </w:p>
        </w:tc>
        <w:tc>
          <w:tcPr>
            <w:tcW w:w="1558" w:type="dxa"/>
            <w:vAlign w:val="center"/>
          </w:tcPr>
          <w:p w:rsidR="00543049" w:rsidRPr="00CE324C" w:rsidRDefault="00543049" w:rsidP="00733255">
            <w:pPr>
              <w:spacing w:after="0" w:line="240" w:lineRule="auto"/>
              <w:rPr>
                <w:sz w:val="20"/>
                <w:szCs w:val="20"/>
              </w:rPr>
            </w:pPr>
            <w:r>
              <w:rPr>
                <w:sz w:val="20"/>
                <w:szCs w:val="20"/>
              </w:rPr>
              <w:t>CRO</w:t>
            </w:r>
          </w:p>
        </w:tc>
        <w:tc>
          <w:tcPr>
            <w:tcW w:w="2131" w:type="dxa"/>
            <w:vAlign w:val="center"/>
          </w:tcPr>
          <w:p w:rsidR="00543049" w:rsidRPr="00CE324C" w:rsidRDefault="00543049" w:rsidP="00733255">
            <w:pPr>
              <w:spacing w:after="0" w:line="240" w:lineRule="auto"/>
              <w:rPr>
                <w:sz w:val="20"/>
                <w:szCs w:val="20"/>
              </w:rPr>
            </w:pPr>
            <w:r>
              <w:rPr>
                <w:sz w:val="20"/>
                <w:szCs w:val="20"/>
              </w:rPr>
              <w:t>Board of Directors</w:t>
            </w:r>
          </w:p>
        </w:tc>
        <w:tc>
          <w:tcPr>
            <w:tcW w:w="3373" w:type="dxa"/>
            <w:vAlign w:val="center"/>
          </w:tcPr>
          <w:p w:rsidR="00543049" w:rsidRPr="00CE324C" w:rsidRDefault="00543049" w:rsidP="00733255">
            <w:pPr>
              <w:spacing w:after="0" w:line="240" w:lineRule="auto"/>
              <w:rPr>
                <w:sz w:val="20"/>
                <w:szCs w:val="20"/>
              </w:rPr>
            </w:pPr>
            <w:r>
              <w:rPr>
                <w:sz w:val="20"/>
                <w:szCs w:val="20"/>
              </w:rPr>
              <w:t>Replaced by version 2.0</w:t>
            </w:r>
          </w:p>
        </w:tc>
      </w:tr>
      <w:tr w:rsidR="00543049" w:rsidRPr="00CE324C" w:rsidTr="00733255">
        <w:trPr>
          <w:trHeight w:val="339"/>
          <w:jc w:val="center"/>
        </w:trPr>
        <w:tc>
          <w:tcPr>
            <w:tcW w:w="1140" w:type="dxa"/>
            <w:vAlign w:val="center"/>
          </w:tcPr>
          <w:p w:rsidR="00543049" w:rsidRDefault="00543049" w:rsidP="00733255">
            <w:pPr>
              <w:spacing w:after="0" w:line="240" w:lineRule="auto"/>
              <w:jc w:val="center"/>
              <w:rPr>
                <w:sz w:val="20"/>
                <w:szCs w:val="20"/>
              </w:rPr>
            </w:pPr>
            <w:r>
              <w:rPr>
                <w:sz w:val="20"/>
                <w:szCs w:val="20"/>
              </w:rPr>
              <w:t>2.0</w:t>
            </w:r>
          </w:p>
        </w:tc>
        <w:tc>
          <w:tcPr>
            <w:tcW w:w="1242" w:type="dxa"/>
            <w:vAlign w:val="center"/>
          </w:tcPr>
          <w:p w:rsidR="00543049" w:rsidRDefault="00543049" w:rsidP="00733255">
            <w:pPr>
              <w:spacing w:after="0" w:line="240" w:lineRule="auto"/>
              <w:jc w:val="center"/>
              <w:rPr>
                <w:sz w:val="20"/>
                <w:szCs w:val="20"/>
              </w:rPr>
            </w:pPr>
            <w:r>
              <w:rPr>
                <w:sz w:val="20"/>
                <w:szCs w:val="20"/>
              </w:rPr>
              <w:t>1/22/2013</w:t>
            </w:r>
          </w:p>
        </w:tc>
        <w:tc>
          <w:tcPr>
            <w:tcW w:w="1558" w:type="dxa"/>
            <w:vAlign w:val="center"/>
          </w:tcPr>
          <w:p w:rsidR="00543049" w:rsidRDefault="00543049" w:rsidP="00733255">
            <w:pPr>
              <w:spacing w:after="0" w:line="240" w:lineRule="auto"/>
              <w:rPr>
                <w:sz w:val="20"/>
                <w:szCs w:val="20"/>
              </w:rPr>
            </w:pPr>
            <w:r>
              <w:rPr>
                <w:sz w:val="20"/>
                <w:szCs w:val="20"/>
              </w:rPr>
              <w:t>CRO</w:t>
            </w:r>
          </w:p>
        </w:tc>
        <w:tc>
          <w:tcPr>
            <w:tcW w:w="2131" w:type="dxa"/>
            <w:vAlign w:val="center"/>
          </w:tcPr>
          <w:p w:rsidR="00543049" w:rsidRPr="00CE324C" w:rsidRDefault="00543049" w:rsidP="00733255">
            <w:pPr>
              <w:spacing w:after="0" w:line="240" w:lineRule="auto"/>
              <w:rPr>
                <w:sz w:val="20"/>
                <w:szCs w:val="20"/>
              </w:rPr>
            </w:pPr>
            <w:r>
              <w:rPr>
                <w:sz w:val="20"/>
                <w:szCs w:val="20"/>
              </w:rPr>
              <w:t>Board of Directors</w:t>
            </w:r>
          </w:p>
        </w:tc>
        <w:tc>
          <w:tcPr>
            <w:tcW w:w="3373" w:type="dxa"/>
            <w:vAlign w:val="center"/>
          </w:tcPr>
          <w:p w:rsidR="00543049" w:rsidRPr="00CE324C" w:rsidRDefault="00543049" w:rsidP="00733255">
            <w:pPr>
              <w:spacing w:after="0" w:line="240" w:lineRule="auto"/>
              <w:rPr>
                <w:sz w:val="20"/>
                <w:szCs w:val="20"/>
              </w:rPr>
            </w:pPr>
            <w:r>
              <w:rPr>
                <w:sz w:val="20"/>
                <w:szCs w:val="20"/>
              </w:rPr>
              <w:t>Replaced by version 3.0</w:t>
            </w:r>
          </w:p>
        </w:tc>
      </w:tr>
      <w:tr w:rsidR="00543049" w:rsidRPr="00CE324C" w:rsidTr="00733255">
        <w:trPr>
          <w:trHeight w:val="339"/>
          <w:jc w:val="center"/>
        </w:trPr>
        <w:tc>
          <w:tcPr>
            <w:tcW w:w="1140" w:type="dxa"/>
            <w:vAlign w:val="center"/>
          </w:tcPr>
          <w:p w:rsidR="00543049" w:rsidRPr="00CE324C" w:rsidRDefault="00543049" w:rsidP="00733255">
            <w:pPr>
              <w:spacing w:after="0" w:line="240" w:lineRule="auto"/>
              <w:jc w:val="center"/>
              <w:rPr>
                <w:sz w:val="20"/>
                <w:szCs w:val="20"/>
              </w:rPr>
            </w:pPr>
            <w:r>
              <w:rPr>
                <w:sz w:val="20"/>
                <w:szCs w:val="20"/>
              </w:rPr>
              <w:t>3.0</w:t>
            </w:r>
          </w:p>
        </w:tc>
        <w:tc>
          <w:tcPr>
            <w:tcW w:w="1242" w:type="dxa"/>
            <w:vAlign w:val="center"/>
          </w:tcPr>
          <w:p w:rsidR="00543049" w:rsidRPr="00CE324C" w:rsidRDefault="00543049" w:rsidP="00733255">
            <w:pPr>
              <w:spacing w:after="0" w:line="240" w:lineRule="auto"/>
              <w:jc w:val="center"/>
              <w:rPr>
                <w:sz w:val="20"/>
                <w:szCs w:val="20"/>
              </w:rPr>
            </w:pPr>
            <w:r>
              <w:rPr>
                <w:sz w:val="20"/>
                <w:szCs w:val="20"/>
              </w:rPr>
              <w:t>6/27/2014</w:t>
            </w:r>
          </w:p>
        </w:tc>
        <w:tc>
          <w:tcPr>
            <w:tcW w:w="1558" w:type="dxa"/>
            <w:vAlign w:val="center"/>
          </w:tcPr>
          <w:p w:rsidR="00543049" w:rsidRPr="00CE324C" w:rsidRDefault="00543049" w:rsidP="00733255">
            <w:pPr>
              <w:spacing w:after="0" w:line="240" w:lineRule="auto"/>
              <w:rPr>
                <w:sz w:val="20"/>
                <w:szCs w:val="20"/>
              </w:rPr>
            </w:pPr>
            <w:r>
              <w:rPr>
                <w:sz w:val="20"/>
                <w:szCs w:val="20"/>
              </w:rPr>
              <w:t>CRO</w:t>
            </w:r>
          </w:p>
        </w:tc>
        <w:tc>
          <w:tcPr>
            <w:tcW w:w="2131" w:type="dxa"/>
            <w:vAlign w:val="center"/>
          </w:tcPr>
          <w:p w:rsidR="00543049" w:rsidRPr="00CE324C" w:rsidRDefault="00543049" w:rsidP="00733255">
            <w:pPr>
              <w:spacing w:after="0" w:line="240" w:lineRule="auto"/>
              <w:rPr>
                <w:sz w:val="20"/>
                <w:szCs w:val="20"/>
              </w:rPr>
            </w:pPr>
            <w:r>
              <w:rPr>
                <w:sz w:val="20"/>
                <w:szCs w:val="20"/>
              </w:rPr>
              <w:t>Board of Directors</w:t>
            </w:r>
          </w:p>
        </w:tc>
        <w:tc>
          <w:tcPr>
            <w:tcW w:w="3373" w:type="dxa"/>
            <w:vAlign w:val="center"/>
          </w:tcPr>
          <w:p w:rsidR="00543049" w:rsidRPr="00CE324C" w:rsidRDefault="00543049" w:rsidP="00733255">
            <w:pPr>
              <w:spacing w:after="0" w:line="240" w:lineRule="auto"/>
              <w:rPr>
                <w:sz w:val="20"/>
                <w:szCs w:val="20"/>
              </w:rPr>
            </w:pPr>
            <w:r>
              <w:rPr>
                <w:sz w:val="20"/>
                <w:szCs w:val="20"/>
              </w:rPr>
              <w:t>Annual update and enhancements to adapt industry and regulatory best practices</w:t>
            </w:r>
          </w:p>
        </w:tc>
      </w:tr>
      <w:tr w:rsidR="00543049" w:rsidRPr="00CE324C" w:rsidTr="00733255">
        <w:trPr>
          <w:trHeight w:val="350"/>
          <w:jc w:val="center"/>
        </w:trPr>
        <w:tc>
          <w:tcPr>
            <w:tcW w:w="1140" w:type="dxa"/>
            <w:vAlign w:val="center"/>
          </w:tcPr>
          <w:p w:rsidR="00543049" w:rsidRPr="00CE324C" w:rsidRDefault="00543049" w:rsidP="00733255">
            <w:pPr>
              <w:spacing w:after="0" w:line="240" w:lineRule="auto"/>
              <w:jc w:val="center"/>
              <w:rPr>
                <w:sz w:val="20"/>
                <w:szCs w:val="20"/>
              </w:rPr>
            </w:pPr>
            <w:r>
              <w:rPr>
                <w:sz w:val="20"/>
                <w:szCs w:val="20"/>
              </w:rPr>
              <w:t>4.0</w:t>
            </w:r>
          </w:p>
        </w:tc>
        <w:tc>
          <w:tcPr>
            <w:tcW w:w="1242" w:type="dxa"/>
            <w:vAlign w:val="center"/>
          </w:tcPr>
          <w:p w:rsidR="00543049" w:rsidRPr="00CE324C" w:rsidRDefault="00543049" w:rsidP="00733255">
            <w:pPr>
              <w:spacing w:after="0" w:line="240" w:lineRule="auto"/>
              <w:rPr>
                <w:sz w:val="20"/>
                <w:szCs w:val="20"/>
              </w:rPr>
            </w:pPr>
            <w:r>
              <w:rPr>
                <w:sz w:val="20"/>
                <w:szCs w:val="20"/>
              </w:rPr>
              <w:t>12/11/2014</w:t>
            </w:r>
          </w:p>
        </w:tc>
        <w:tc>
          <w:tcPr>
            <w:tcW w:w="1558" w:type="dxa"/>
            <w:vAlign w:val="center"/>
          </w:tcPr>
          <w:p w:rsidR="00543049" w:rsidRPr="00CE324C" w:rsidRDefault="00543049" w:rsidP="00733255">
            <w:pPr>
              <w:spacing w:after="0" w:line="240" w:lineRule="auto"/>
              <w:rPr>
                <w:sz w:val="20"/>
                <w:szCs w:val="20"/>
              </w:rPr>
            </w:pPr>
            <w:r>
              <w:rPr>
                <w:sz w:val="20"/>
                <w:szCs w:val="20"/>
              </w:rPr>
              <w:t>CRO</w:t>
            </w:r>
          </w:p>
        </w:tc>
        <w:tc>
          <w:tcPr>
            <w:tcW w:w="2131" w:type="dxa"/>
            <w:vAlign w:val="center"/>
          </w:tcPr>
          <w:p w:rsidR="00543049" w:rsidRPr="00CE324C" w:rsidRDefault="00543049" w:rsidP="00733255">
            <w:pPr>
              <w:spacing w:after="0" w:line="240" w:lineRule="auto"/>
              <w:rPr>
                <w:sz w:val="20"/>
                <w:szCs w:val="20"/>
              </w:rPr>
            </w:pPr>
            <w:r>
              <w:rPr>
                <w:sz w:val="20"/>
                <w:szCs w:val="20"/>
              </w:rPr>
              <w:t>Board of Directors</w:t>
            </w:r>
          </w:p>
        </w:tc>
        <w:tc>
          <w:tcPr>
            <w:tcW w:w="3373" w:type="dxa"/>
            <w:vAlign w:val="center"/>
          </w:tcPr>
          <w:p w:rsidR="00543049" w:rsidRPr="00CE324C" w:rsidRDefault="00543049" w:rsidP="00733255">
            <w:pPr>
              <w:spacing w:after="0" w:line="240" w:lineRule="auto"/>
              <w:rPr>
                <w:sz w:val="20"/>
                <w:szCs w:val="20"/>
              </w:rPr>
            </w:pPr>
            <w:r>
              <w:rPr>
                <w:sz w:val="20"/>
                <w:szCs w:val="20"/>
              </w:rPr>
              <w:t>Recalibration of metrics and annual update</w:t>
            </w:r>
          </w:p>
        </w:tc>
      </w:tr>
      <w:tr w:rsidR="00543049" w:rsidRPr="00CE324C" w:rsidTr="00733255">
        <w:trPr>
          <w:trHeight w:val="206"/>
          <w:jc w:val="center"/>
        </w:trPr>
        <w:tc>
          <w:tcPr>
            <w:tcW w:w="1140" w:type="dxa"/>
            <w:vAlign w:val="center"/>
          </w:tcPr>
          <w:p w:rsidR="00543049" w:rsidRPr="001B43C3" w:rsidRDefault="00543049" w:rsidP="00733255">
            <w:pPr>
              <w:spacing w:after="0" w:line="240" w:lineRule="auto"/>
              <w:jc w:val="center"/>
              <w:rPr>
                <w:sz w:val="20"/>
                <w:szCs w:val="20"/>
              </w:rPr>
            </w:pPr>
            <w:r w:rsidRPr="001B43C3">
              <w:rPr>
                <w:sz w:val="20"/>
                <w:szCs w:val="20"/>
              </w:rPr>
              <w:t>5.0</w:t>
            </w:r>
          </w:p>
        </w:tc>
        <w:tc>
          <w:tcPr>
            <w:tcW w:w="1242" w:type="dxa"/>
            <w:vAlign w:val="center"/>
          </w:tcPr>
          <w:p w:rsidR="00543049" w:rsidRPr="001B43C3" w:rsidRDefault="00543049" w:rsidP="00733255">
            <w:pPr>
              <w:spacing w:after="0" w:line="240" w:lineRule="auto"/>
              <w:rPr>
                <w:sz w:val="20"/>
                <w:szCs w:val="20"/>
              </w:rPr>
            </w:pPr>
            <w:r w:rsidRPr="001B43C3">
              <w:rPr>
                <w:sz w:val="20"/>
                <w:szCs w:val="20"/>
              </w:rPr>
              <w:t>3/20/</w:t>
            </w:r>
            <w:r>
              <w:rPr>
                <w:sz w:val="20"/>
                <w:szCs w:val="20"/>
              </w:rPr>
              <w:t>20</w:t>
            </w:r>
            <w:r w:rsidRPr="001B43C3">
              <w:rPr>
                <w:sz w:val="20"/>
                <w:szCs w:val="20"/>
              </w:rPr>
              <w:t>15</w:t>
            </w:r>
          </w:p>
        </w:tc>
        <w:tc>
          <w:tcPr>
            <w:tcW w:w="1558" w:type="dxa"/>
            <w:vAlign w:val="center"/>
          </w:tcPr>
          <w:p w:rsidR="00543049" w:rsidRPr="001B43C3" w:rsidRDefault="00543049" w:rsidP="00733255">
            <w:pPr>
              <w:spacing w:after="0" w:line="240" w:lineRule="auto"/>
              <w:rPr>
                <w:sz w:val="20"/>
                <w:szCs w:val="20"/>
              </w:rPr>
            </w:pPr>
            <w:r w:rsidRPr="001B43C3">
              <w:rPr>
                <w:sz w:val="20"/>
                <w:szCs w:val="20"/>
              </w:rPr>
              <w:t>CRO</w:t>
            </w:r>
          </w:p>
        </w:tc>
        <w:tc>
          <w:tcPr>
            <w:tcW w:w="2131" w:type="dxa"/>
            <w:vAlign w:val="center"/>
          </w:tcPr>
          <w:p w:rsidR="00543049" w:rsidRPr="001B43C3" w:rsidRDefault="00543049" w:rsidP="00733255">
            <w:pPr>
              <w:spacing w:after="0" w:line="240" w:lineRule="auto"/>
              <w:rPr>
                <w:sz w:val="20"/>
                <w:szCs w:val="20"/>
              </w:rPr>
            </w:pPr>
            <w:r w:rsidRPr="001B43C3">
              <w:rPr>
                <w:sz w:val="20"/>
                <w:szCs w:val="20"/>
              </w:rPr>
              <w:t>Board of Directors</w:t>
            </w:r>
          </w:p>
        </w:tc>
        <w:tc>
          <w:tcPr>
            <w:tcW w:w="3373" w:type="dxa"/>
            <w:vAlign w:val="center"/>
          </w:tcPr>
          <w:p w:rsidR="00543049" w:rsidRPr="001B43C3" w:rsidRDefault="00543049" w:rsidP="00733255">
            <w:pPr>
              <w:spacing w:after="0" w:line="240" w:lineRule="auto"/>
              <w:rPr>
                <w:sz w:val="20"/>
                <w:szCs w:val="20"/>
              </w:rPr>
            </w:pPr>
            <w:r>
              <w:rPr>
                <w:sz w:val="20"/>
                <w:szCs w:val="20"/>
              </w:rPr>
              <w:t xml:space="preserve">Annual update; </w:t>
            </w:r>
            <w:r w:rsidRPr="001B43C3">
              <w:rPr>
                <w:sz w:val="20"/>
                <w:szCs w:val="20"/>
              </w:rPr>
              <w:t>Remove complimentary metrics, recalibrate select metrics, document clean up</w:t>
            </w:r>
          </w:p>
        </w:tc>
      </w:tr>
      <w:tr w:rsidR="00543049" w:rsidRPr="00CE324C" w:rsidTr="00733255">
        <w:trPr>
          <w:trHeight w:val="206"/>
          <w:jc w:val="center"/>
        </w:trPr>
        <w:tc>
          <w:tcPr>
            <w:tcW w:w="1140" w:type="dxa"/>
            <w:vAlign w:val="center"/>
          </w:tcPr>
          <w:p w:rsidR="00543049" w:rsidRPr="001B43C3" w:rsidRDefault="00543049" w:rsidP="00733255">
            <w:pPr>
              <w:spacing w:after="0" w:line="240" w:lineRule="auto"/>
              <w:jc w:val="center"/>
              <w:rPr>
                <w:sz w:val="20"/>
                <w:szCs w:val="20"/>
              </w:rPr>
            </w:pPr>
            <w:r>
              <w:rPr>
                <w:sz w:val="20"/>
                <w:szCs w:val="20"/>
              </w:rPr>
              <w:t>6.0</w:t>
            </w:r>
          </w:p>
        </w:tc>
        <w:tc>
          <w:tcPr>
            <w:tcW w:w="1242" w:type="dxa"/>
            <w:vAlign w:val="center"/>
          </w:tcPr>
          <w:p w:rsidR="00543049" w:rsidRPr="001B43C3" w:rsidRDefault="002D4259" w:rsidP="00733255">
            <w:pPr>
              <w:spacing w:after="0" w:line="240" w:lineRule="auto"/>
              <w:rPr>
                <w:sz w:val="20"/>
                <w:szCs w:val="20"/>
              </w:rPr>
            </w:pPr>
            <w:r>
              <w:rPr>
                <w:sz w:val="20"/>
                <w:szCs w:val="20"/>
              </w:rPr>
              <w:t>September 2015</w:t>
            </w:r>
          </w:p>
        </w:tc>
        <w:tc>
          <w:tcPr>
            <w:tcW w:w="1558" w:type="dxa"/>
            <w:vAlign w:val="center"/>
          </w:tcPr>
          <w:p w:rsidR="00543049" w:rsidRPr="001B43C3" w:rsidRDefault="00543049" w:rsidP="00733255">
            <w:pPr>
              <w:spacing w:after="0" w:line="240" w:lineRule="auto"/>
              <w:rPr>
                <w:sz w:val="20"/>
                <w:szCs w:val="20"/>
              </w:rPr>
            </w:pPr>
            <w:r w:rsidRPr="001B43C3">
              <w:rPr>
                <w:sz w:val="20"/>
                <w:szCs w:val="20"/>
              </w:rPr>
              <w:t>CRO</w:t>
            </w:r>
          </w:p>
        </w:tc>
        <w:tc>
          <w:tcPr>
            <w:tcW w:w="2131" w:type="dxa"/>
            <w:vAlign w:val="center"/>
          </w:tcPr>
          <w:p w:rsidR="00543049" w:rsidRPr="001B43C3" w:rsidRDefault="00543049" w:rsidP="00733255">
            <w:pPr>
              <w:spacing w:after="0" w:line="240" w:lineRule="auto"/>
              <w:rPr>
                <w:sz w:val="20"/>
                <w:szCs w:val="20"/>
              </w:rPr>
            </w:pPr>
            <w:r w:rsidRPr="001B43C3">
              <w:rPr>
                <w:sz w:val="20"/>
                <w:szCs w:val="20"/>
              </w:rPr>
              <w:t>Board of Directors</w:t>
            </w:r>
          </w:p>
        </w:tc>
        <w:tc>
          <w:tcPr>
            <w:tcW w:w="3373" w:type="dxa"/>
            <w:vAlign w:val="center"/>
          </w:tcPr>
          <w:p w:rsidR="00D90EE8" w:rsidRDefault="00D90EE8" w:rsidP="00D90EE8">
            <w:pPr>
              <w:overflowPunct w:val="0"/>
              <w:autoSpaceDE w:val="0"/>
              <w:autoSpaceDN w:val="0"/>
              <w:adjustRightInd w:val="0"/>
              <w:spacing w:before="120" w:after="0"/>
              <w:textAlignment w:val="baseline"/>
              <w:rPr>
                <w:rFonts w:cs="Calibri"/>
                <w:snapToGrid w:val="0"/>
                <w:sz w:val="20"/>
                <w:szCs w:val="20"/>
                <w:lang w:bidi="ar-SA"/>
              </w:rPr>
            </w:pPr>
            <w:r>
              <w:rPr>
                <w:rFonts w:cs="Calibri"/>
                <w:snapToGrid w:val="0"/>
                <w:sz w:val="20"/>
                <w:szCs w:val="20"/>
                <w:lang w:bidi="ar-SA"/>
              </w:rPr>
              <w:t>Change from “Risk Tolerance Statement” to “Risk Appetite Statement”</w:t>
            </w:r>
          </w:p>
          <w:p w:rsidR="00543049" w:rsidRDefault="00D90EE8" w:rsidP="00D90EE8">
            <w:pPr>
              <w:spacing w:after="0" w:line="240" w:lineRule="auto"/>
              <w:rPr>
                <w:sz w:val="20"/>
                <w:szCs w:val="20"/>
              </w:rPr>
            </w:pPr>
            <w:r>
              <w:rPr>
                <w:rFonts w:cs="Calibri"/>
                <w:snapToGrid w:val="0"/>
                <w:sz w:val="20"/>
                <w:szCs w:val="20"/>
                <w:lang w:bidi="ar-SA"/>
              </w:rPr>
              <w:t>Update of methodology and limits to adapt to industry practice and regulatory best practices</w:t>
            </w:r>
          </w:p>
        </w:tc>
      </w:tr>
    </w:tbl>
    <w:p w:rsidR="00543049" w:rsidRPr="00CE324C" w:rsidRDefault="00543049" w:rsidP="00543049">
      <w:pPr>
        <w:spacing w:line="240" w:lineRule="auto"/>
        <w:jc w:val="both"/>
        <w:rPr>
          <w:sz w:val="20"/>
          <w:szCs w:val="20"/>
        </w:rPr>
      </w:pPr>
    </w:p>
    <w:p w:rsidR="00543049" w:rsidRPr="000926E2" w:rsidRDefault="00543049" w:rsidP="00543049">
      <w:pPr>
        <w:pStyle w:val="SANUS2"/>
        <w:numPr>
          <w:ilvl w:val="1"/>
          <w:numId w:val="7"/>
        </w:numPr>
        <w:ind w:left="662"/>
      </w:pPr>
      <w:bookmarkStart w:id="129" w:name="_Toc319677974"/>
      <w:bookmarkStart w:id="130" w:name="_Toc368996649"/>
      <w:bookmarkStart w:id="131" w:name="_Toc413233230"/>
      <w:bookmarkStart w:id="132" w:name="_Toc429753364"/>
      <w:r w:rsidRPr="00CE324C">
        <w:t>Sign</w:t>
      </w:r>
      <w:r>
        <w:t>-</w:t>
      </w:r>
      <w:r w:rsidRPr="00CE324C">
        <w:t>off</w:t>
      </w:r>
      <w:bookmarkEnd w:id="129"/>
      <w:bookmarkEnd w:id="130"/>
      <w:bookmarkEnd w:id="131"/>
      <w:bookmarkEnd w:id="132"/>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100"/>
        <w:gridCol w:w="3172"/>
        <w:gridCol w:w="2304"/>
      </w:tblGrid>
      <w:tr w:rsidR="00D329AE" w:rsidRPr="00214495" w:rsidTr="00D329AE">
        <w:trPr>
          <w:trHeight w:val="246"/>
          <w:jc w:val="center"/>
        </w:trPr>
        <w:tc>
          <w:tcPr>
            <w:tcW w:w="4100" w:type="dxa"/>
            <w:shd w:val="clear" w:color="auto" w:fill="FF0000"/>
            <w:vAlign w:val="center"/>
          </w:tcPr>
          <w:bookmarkEnd w:id="126"/>
          <w:bookmarkEnd w:id="127"/>
          <w:bookmarkEnd w:id="128"/>
          <w:p w:rsidR="00D329AE" w:rsidRPr="00214495" w:rsidRDefault="00D329AE" w:rsidP="00733255">
            <w:pPr>
              <w:spacing w:line="240" w:lineRule="auto"/>
              <w:jc w:val="both"/>
              <w:rPr>
                <w:b/>
                <w:bCs/>
                <w:color w:val="FFFFFF"/>
                <w:sz w:val="20"/>
                <w:szCs w:val="20"/>
              </w:rPr>
            </w:pPr>
            <w:r w:rsidRPr="00214495">
              <w:rPr>
                <w:b/>
                <w:bCs/>
                <w:color w:val="FFFFFF"/>
                <w:sz w:val="20"/>
                <w:szCs w:val="20"/>
              </w:rPr>
              <w:t>Approving Body</w:t>
            </w:r>
          </w:p>
        </w:tc>
        <w:tc>
          <w:tcPr>
            <w:tcW w:w="3172" w:type="dxa"/>
            <w:shd w:val="clear" w:color="auto" w:fill="FF0000"/>
            <w:vAlign w:val="center"/>
          </w:tcPr>
          <w:p w:rsidR="00D329AE" w:rsidRPr="00214495" w:rsidRDefault="00D329AE" w:rsidP="00733255">
            <w:pPr>
              <w:spacing w:line="240" w:lineRule="auto"/>
              <w:jc w:val="both"/>
              <w:rPr>
                <w:b/>
                <w:bCs/>
                <w:color w:val="FFFFFF"/>
                <w:sz w:val="20"/>
                <w:szCs w:val="20"/>
              </w:rPr>
            </w:pPr>
            <w:r w:rsidRPr="00214495">
              <w:rPr>
                <w:b/>
                <w:bCs/>
                <w:color w:val="FFFFFF"/>
                <w:sz w:val="20"/>
                <w:szCs w:val="20"/>
              </w:rPr>
              <w:t xml:space="preserve">Governance Committee review </w:t>
            </w:r>
          </w:p>
        </w:tc>
        <w:tc>
          <w:tcPr>
            <w:tcW w:w="2304" w:type="dxa"/>
            <w:shd w:val="clear" w:color="auto" w:fill="FF0000"/>
            <w:vAlign w:val="center"/>
          </w:tcPr>
          <w:p w:rsidR="00D329AE" w:rsidRPr="00214495" w:rsidRDefault="00D329AE" w:rsidP="00733255">
            <w:pPr>
              <w:spacing w:line="240" w:lineRule="auto"/>
              <w:jc w:val="both"/>
              <w:rPr>
                <w:b/>
                <w:bCs/>
                <w:color w:val="FFFFFF"/>
                <w:sz w:val="20"/>
                <w:szCs w:val="20"/>
              </w:rPr>
            </w:pPr>
            <w:r w:rsidRPr="00214495">
              <w:rPr>
                <w:b/>
                <w:bCs/>
                <w:color w:val="FFFFFF"/>
                <w:sz w:val="20"/>
                <w:szCs w:val="20"/>
              </w:rPr>
              <w:t>Final Approval Date</w:t>
            </w:r>
          </w:p>
        </w:tc>
      </w:tr>
      <w:tr w:rsidR="00D329AE" w:rsidRPr="00CE324C" w:rsidTr="00D329AE">
        <w:trPr>
          <w:trHeight w:val="300"/>
          <w:jc w:val="center"/>
        </w:trPr>
        <w:tc>
          <w:tcPr>
            <w:tcW w:w="4100" w:type="dxa"/>
          </w:tcPr>
          <w:p w:rsidR="00D329AE" w:rsidRPr="00CE324C" w:rsidRDefault="00D329AE" w:rsidP="00D329AE">
            <w:pPr>
              <w:spacing w:line="240" w:lineRule="auto"/>
              <w:jc w:val="both"/>
              <w:rPr>
                <w:sz w:val="20"/>
                <w:szCs w:val="20"/>
              </w:rPr>
            </w:pPr>
            <w:r>
              <w:rPr>
                <w:sz w:val="20"/>
                <w:szCs w:val="20"/>
              </w:rPr>
              <w:t>SBNA RC</w:t>
            </w:r>
          </w:p>
        </w:tc>
        <w:tc>
          <w:tcPr>
            <w:tcW w:w="3172" w:type="dxa"/>
          </w:tcPr>
          <w:p w:rsidR="00D329AE" w:rsidRPr="00CE324C" w:rsidRDefault="00D329AE" w:rsidP="00733255">
            <w:pPr>
              <w:spacing w:line="240" w:lineRule="auto"/>
              <w:rPr>
                <w:sz w:val="20"/>
                <w:szCs w:val="20"/>
              </w:rPr>
            </w:pPr>
            <w:r>
              <w:rPr>
                <w:sz w:val="20"/>
                <w:szCs w:val="20"/>
              </w:rPr>
              <w:t>ERMC</w:t>
            </w:r>
          </w:p>
        </w:tc>
        <w:tc>
          <w:tcPr>
            <w:tcW w:w="2304" w:type="dxa"/>
          </w:tcPr>
          <w:p w:rsidR="00D329AE" w:rsidRPr="00CE324C" w:rsidRDefault="00D329AE" w:rsidP="00733255">
            <w:pPr>
              <w:spacing w:line="240" w:lineRule="auto"/>
              <w:jc w:val="both"/>
              <w:rPr>
                <w:sz w:val="20"/>
                <w:szCs w:val="20"/>
              </w:rPr>
            </w:pPr>
            <w:r>
              <w:rPr>
                <w:sz w:val="20"/>
                <w:szCs w:val="20"/>
              </w:rPr>
              <w:t>12/11/2014</w:t>
            </w:r>
          </w:p>
        </w:tc>
      </w:tr>
      <w:tr w:rsidR="00D329AE" w:rsidRPr="001B43C3" w:rsidTr="00D329AE">
        <w:trPr>
          <w:trHeight w:val="300"/>
          <w:jc w:val="center"/>
        </w:trPr>
        <w:tc>
          <w:tcPr>
            <w:tcW w:w="4100" w:type="dxa"/>
          </w:tcPr>
          <w:p w:rsidR="00D329AE" w:rsidRPr="001B43C3" w:rsidRDefault="00D329AE" w:rsidP="00D329AE">
            <w:pPr>
              <w:spacing w:line="240" w:lineRule="auto"/>
              <w:jc w:val="both"/>
              <w:rPr>
                <w:sz w:val="20"/>
                <w:szCs w:val="20"/>
              </w:rPr>
            </w:pPr>
            <w:r w:rsidRPr="001B43C3">
              <w:rPr>
                <w:sz w:val="20"/>
                <w:szCs w:val="20"/>
              </w:rPr>
              <w:t xml:space="preserve">SBNA Board </w:t>
            </w:r>
          </w:p>
        </w:tc>
        <w:tc>
          <w:tcPr>
            <w:tcW w:w="3172" w:type="dxa"/>
          </w:tcPr>
          <w:p w:rsidR="00D329AE" w:rsidRPr="001B43C3" w:rsidRDefault="00D329AE" w:rsidP="00D329AE">
            <w:pPr>
              <w:spacing w:line="240" w:lineRule="auto"/>
              <w:rPr>
                <w:sz w:val="20"/>
                <w:szCs w:val="20"/>
              </w:rPr>
            </w:pPr>
            <w:r w:rsidRPr="001B43C3">
              <w:rPr>
                <w:sz w:val="20"/>
                <w:szCs w:val="20"/>
              </w:rPr>
              <w:t xml:space="preserve">SBNA ERMC / SBNA </w:t>
            </w:r>
            <w:r>
              <w:rPr>
                <w:sz w:val="20"/>
                <w:szCs w:val="20"/>
              </w:rPr>
              <w:t>RC</w:t>
            </w:r>
          </w:p>
        </w:tc>
        <w:tc>
          <w:tcPr>
            <w:tcW w:w="2304" w:type="dxa"/>
          </w:tcPr>
          <w:p w:rsidR="00D329AE" w:rsidRPr="001B43C3" w:rsidRDefault="00D329AE" w:rsidP="00733255">
            <w:pPr>
              <w:spacing w:line="240" w:lineRule="auto"/>
              <w:jc w:val="both"/>
              <w:rPr>
                <w:sz w:val="20"/>
                <w:szCs w:val="20"/>
              </w:rPr>
            </w:pPr>
            <w:r w:rsidRPr="001B43C3">
              <w:rPr>
                <w:sz w:val="20"/>
                <w:szCs w:val="20"/>
              </w:rPr>
              <w:t>3/20/2015</w:t>
            </w:r>
          </w:p>
        </w:tc>
      </w:tr>
      <w:tr w:rsidR="00D329AE" w:rsidRPr="001B43C3" w:rsidTr="00D329AE">
        <w:trPr>
          <w:trHeight w:val="300"/>
          <w:jc w:val="center"/>
        </w:trPr>
        <w:tc>
          <w:tcPr>
            <w:tcW w:w="4100" w:type="dxa"/>
          </w:tcPr>
          <w:p w:rsidR="00D329AE" w:rsidRPr="001B43C3" w:rsidRDefault="00D329AE" w:rsidP="00733255">
            <w:pPr>
              <w:spacing w:line="240" w:lineRule="auto"/>
              <w:jc w:val="both"/>
              <w:rPr>
                <w:sz w:val="20"/>
                <w:szCs w:val="20"/>
              </w:rPr>
            </w:pPr>
            <w:r w:rsidRPr="001B43C3">
              <w:rPr>
                <w:sz w:val="20"/>
                <w:szCs w:val="20"/>
              </w:rPr>
              <w:t xml:space="preserve">SBNA Board </w:t>
            </w:r>
          </w:p>
        </w:tc>
        <w:tc>
          <w:tcPr>
            <w:tcW w:w="3172" w:type="dxa"/>
          </w:tcPr>
          <w:p w:rsidR="00D329AE" w:rsidRPr="001B43C3" w:rsidRDefault="00D329AE" w:rsidP="00733255">
            <w:pPr>
              <w:spacing w:line="240" w:lineRule="auto"/>
              <w:rPr>
                <w:sz w:val="20"/>
                <w:szCs w:val="20"/>
              </w:rPr>
            </w:pPr>
            <w:r w:rsidRPr="001B43C3">
              <w:rPr>
                <w:sz w:val="20"/>
                <w:szCs w:val="20"/>
              </w:rPr>
              <w:t xml:space="preserve">SBNA ERMC / SBNA </w:t>
            </w:r>
            <w:r>
              <w:rPr>
                <w:sz w:val="20"/>
                <w:szCs w:val="20"/>
              </w:rPr>
              <w:t>RC</w:t>
            </w:r>
          </w:p>
        </w:tc>
        <w:tc>
          <w:tcPr>
            <w:tcW w:w="2304" w:type="dxa"/>
          </w:tcPr>
          <w:p w:rsidR="00D329AE" w:rsidRPr="001B43C3" w:rsidRDefault="00D329AE" w:rsidP="00733255">
            <w:pPr>
              <w:spacing w:line="240" w:lineRule="auto"/>
              <w:jc w:val="both"/>
              <w:rPr>
                <w:sz w:val="20"/>
                <w:szCs w:val="20"/>
              </w:rPr>
            </w:pPr>
            <w:r>
              <w:rPr>
                <w:sz w:val="20"/>
                <w:szCs w:val="20"/>
              </w:rPr>
              <w:t>September 2015</w:t>
            </w:r>
          </w:p>
        </w:tc>
      </w:tr>
    </w:tbl>
    <w:p w:rsidR="00D329AE" w:rsidRPr="00386556" w:rsidRDefault="00D329AE" w:rsidP="00543049">
      <w:pPr>
        <w:spacing w:before="120" w:after="120"/>
        <w:outlineLvl w:val="1"/>
        <w:rPr>
          <w:rFonts w:asciiTheme="minorHAnsi" w:hAnsiTheme="minorHAnsi"/>
        </w:rPr>
      </w:pPr>
    </w:p>
    <w:sectPr w:rsidR="00D329AE" w:rsidRPr="00386556" w:rsidSect="004E2AFE">
      <w:headerReference w:type="even" r:id="rId16"/>
      <w:headerReference w:type="first" r:id="rId17"/>
      <w:type w:val="continuous"/>
      <w:pgSz w:w="12240" w:h="15840" w:code="1"/>
      <w:pgMar w:top="1440" w:right="1440" w:bottom="1440" w:left="1440" w:header="547"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4AF" w:rsidRDefault="00D724AF">
      <w:pPr>
        <w:rPr>
          <w:sz w:val="18"/>
          <w:szCs w:val="24"/>
        </w:rPr>
      </w:pPr>
      <w:r>
        <w:rPr>
          <w:sz w:val="18"/>
          <w:szCs w:val="24"/>
        </w:rPr>
        <w:separator/>
      </w:r>
    </w:p>
  </w:endnote>
  <w:endnote w:type="continuationSeparator" w:id="0">
    <w:p w:rsidR="00D724AF" w:rsidRDefault="00D724AF">
      <w:pPr>
        <w:rPr>
          <w:sz w:val="18"/>
          <w:szCs w:val="24"/>
        </w:rPr>
      </w:pPr>
      <w:r>
        <w:rPr>
          <w:sz w:val="18"/>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1453632"/>
      <w:docPartObj>
        <w:docPartGallery w:val="Page Numbers (Bottom of Page)"/>
        <w:docPartUnique/>
      </w:docPartObj>
    </w:sdtPr>
    <w:sdtContent>
      <w:sdt>
        <w:sdtPr>
          <w:id w:val="-1735541166"/>
          <w:docPartObj>
            <w:docPartGallery w:val="Page Numbers (Top of Page)"/>
            <w:docPartUnique/>
          </w:docPartObj>
        </w:sdtPr>
        <w:sdtContent>
          <w:p w:rsidR="00D724AF" w:rsidRDefault="00D724AF">
            <w:pPr>
              <w:pStyle w:val="Footer"/>
              <w:jc w:val="right"/>
            </w:pPr>
          </w:p>
          <w:p w:rsidR="00D724AF" w:rsidRDefault="00D724AF" w:rsidP="004E2AFE">
            <w:pPr>
              <w:pStyle w:val="Footer"/>
              <w:jc w:val="center"/>
            </w:pPr>
            <w:r>
              <w:fldChar w:fldCharType="begin"/>
            </w:r>
            <w:r>
              <w:instrText xml:space="preserve"> PAGE   \* MERGEFORMAT </w:instrText>
            </w:r>
            <w:r>
              <w:fldChar w:fldCharType="separate"/>
            </w:r>
            <w:r w:rsidR="00850861">
              <w:rPr>
                <w:noProof/>
              </w:rPr>
              <w:t>18</w:t>
            </w:r>
            <w:r>
              <w:rPr>
                <w:noProof/>
              </w:rPr>
              <w:fldChar w:fldCharType="end"/>
            </w:r>
          </w:p>
        </w:sdtContent>
      </w:sdt>
    </w:sdtContent>
  </w:sdt>
  <w:p w:rsidR="00D724AF" w:rsidRDefault="00D724A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4AF" w:rsidRPr="00C45D23" w:rsidRDefault="00D724AF" w:rsidP="009B1C54">
    <w:pPr>
      <w:pStyle w:val="Footer"/>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4AF" w:rsidRDefault="00D724AF">
      <w:pPr>
        <w:rPr>
          <w:sz w:val="18"/>
          <w:szCs w:val="24"/>
        </w:rPr>
      </w:pPr>
      <w:r>
        <w:rPr>
          <w:sz w:val="18"/>
          <w:szCs w:val="24"/>
        </w:rPr>
        <w:separator/>
      </w:r>
    </w:p>
  </w:footnote>
  <w:footnote w:type="continuationSeparator" w:id="0">
    <w:p w:rsidR="00D724AF" w:rsidRDefault="00D724AF">
      <w:pPr>
        <w:rPr>
          <w:sz w:val="18"/>
          <w:szCs w:val="24"/>
        </w:rPr>
      </w:pPr>
      <w:r>
        <w:rPr>
          <w:sz w:val="18"/>
          <w:szCs w:val="24"/>
        </w:rPr>
        <w:continuationSeparator/>
      </w:r>
    </w:p>
  </w:footnote>
  <w:footnote w:id="1">
    <w:p w:rsidR="00D724AF" w:rsidRPr="00F123AA" w:rsidRDefault="00D724AF">
      <w:pPr>
        <w:pStyle w:val="FootnoteText"/>
        <w:rPr>
          <w:rFonts w:asciiTheme="minorHAnsi" w:hAnsiTheme="minorHAnsi"/>
        </w:rPr>
      </w:pPr>
      <w:r>
        <w:rPr>
          <w:rStyle w:val="FootnoteReference"/>
        </w:rPr>
        <w:footnoteRef/>
      </w:r>
      <w:r>
        <w:t xml:space="preserve"> </w:t>
      </w:r>
      <w:r w:rsidRPr="00F123AA">
        <w:rPr>
          <w:rFonts w:asciiTheme="minorHAnsi" w:hAnsiTheme="minorHAnsi"/>
        </w:rPr>
        <w:t xml:space="preserve">The </w:t>
      </w:r>
      <w:r>
        <w:rPr>
          <w:rFonts w:asciiTheme="minorHAnsi" w:hAnsiTheme="minorHAnsi"/>
        </w:rPr>
        <w:t>SBNA</w:t>
      </w:r>
      <w:r w:rsidRPr="00F123AA">
        <w:rPr>
          <w:rFonts w:asciiTheme="minorHAnsi" w:hAnsiTheme="minorHAnsi"/>
        </w:rPr>
        <w:t xml:space="preserve"> Risk Appetite Metrics Glossary document details each quantitative metric, its owner, the calculation process</w:t>
      </w:r>
      <w:r>
        <w:rPr>
          <w:rFonts w:asciiTheme="minorHAnsi" w:hAnsiTheme="minorHAnsi"/>
        </w:rPr>
        <w:t>,</w:t>
      </w:r>
      <w:r w:rsidRPr="00F123AA">
        <w:rPr>
          <w:rFonts w:asciiTheme="minorHAnsi" w:hAnsiTheme="minorHAnsi"/>
        </w:rPr>
        <w:t xml:space="preserve"> and the frequency of reporting</w:t>
      </w:r>
      <w:r>
        <w:rPr>
          <w:rFonts w:asciiTheme="minorHAnsi" w:hAnsiTheme="minorHAnsi"/>
        </w:rPr>
        <w:t>.</w:t>
      </w:r>
    </w:p>
  </w:footnote>
  <w:footnote w:id="2">
    <w:p w:rsidR="00D724AF" w:rsidRPr="00DC25EF" w:rsidRDefault="00D724AF" w:rsidP="00990C8A">
      <w:pPr>
        <w:pStyle w:val="FootnoteText"/>
        <w:rPr>
          <w:rFonts w:asciiTheme="minorHAnsi" w:hAnsiTheme="minorHAnsi"/>
        </w:rPr>
      </w:pPr>
      <w:r>
        <w:rPr>
          <w:rStyle w:val="FootnoteReference"/>
        </w:rPr>
        <w:footnoteRef/>
      </w:r>
      <w:r>
        <w:t xml:space="preserve"> </w:t>
      </w:r>
      <w:r w:rsidRPr="00DC25EF">
        <w:rPr>
          <w:rFonts w:asciiTheme="minorHAnsi" w:hAnsiTheme="minorHAnsi"/>
        </w:rPr>
        <w:t xml:space="preserve">The Monitoring and Escalation Process document describes limit monitoring and breach escalation procedures. A summary </w:t>
      </w:r>
      <w:r>
        <w:rPr>
          <w:rFonts w:asciiTheme="minorHAnsi" w:hAnsiTheme="minorHAnsi"/>
        </w:rPr>
        <w:t xml:space="preserve">of the Process </w:t>
      </w:r>
      <w:r w:rsidRPr="00DC25EF">
        <w:rPr>
          <w:rFonts w:asciiTheme="minorHAnsi" w:hAnsiTheme="minorHAnsi"/>
        </w:rPr>
        <w:t xml:space="preserve">can be found in </w:t>
      </w:r>
      <w:r>
        <w:rPr>
          <w:rFonts w:asciiTheme="minorHAnsi" w:hAnsiTheme="minorHAnsi"/>
        </w:rPr>
        <w:t>Section 5, Appendix B</w:t>
      </w:r>
      <w:r w:rsidRPr="00DC25EF">
        <w:rPr>
          <w:rFonts w:asciiTheme="minorHAnsi" w:hAnsiTheme="minorHAnsi"/>
        </w:rPr>
        <w:t xml:space="preserve"> of this RAS.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Look w:val="04A0" w:firstRow="1" w:lastRow="0" w:firstColumn="1" w:lastColumn="0" w:noHBand="0" w:noVBand="1"/>
    </w:tblPr>
    <w:tblGrid>
      <w:gridCol w:w="3258"/>
      <w:gridCol w:w="6318"/>
    </w:tblGrid>
    <w:tr w:rsidR="00D724AF" w:rsidTr="0005523E">
      <w:tc>
        <w:tcPr>
          <w:tcW w:w="3258" w:type="dxa"/>
          <w:tcBorders>
            <w:top w:val="nil"/>
            <w:left w:val="nil"/>
            <w:bottom w:val="nil"/>
            <w:right w:val="nil"/>
          </w:tcBorders>
        </w:tcPr>
        <w:p w:rsidR="00D724AF" w:rsidRPr="00F46295" w:rsidRDefault="00D724AF" w:rsidP="00F46295">
          <w:pPr>
            <w:pStyle w:val="Header"/>
            <w:spacing w:after="0" w:line="240" w:lineRule="auto"/>
            <w:ind w:right="475"/>
            <w:rPr>
              <w:sz w:val="16"/>
              <w:szCs w:val="16"/>
              <w:lang w:val="en-US"/>
            </w:rPr>
          </w:pPr>
          <w:r w:rsidRPr="00E2057A">
            <w:rPr>
              <w:noProof/>
              <w:sz w:val="16"/>
              <w:szCs w:val="16"/>
              <w:lang w:val="en-US" w:bidi="ar-SA"/>
            </w:rPr>
            <w:drawing>
              <wp:inline distT="0" distB="0" distL="0" distR="0" wp14:anchorId="79E0961E" wp14:editId="37EBF648">
                <wp:extent cx="997585" cy="3441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49277"/>
                        <a:stretch>
                          <a:fillRect/>
                        </a:stretch>
                      </pic:blipFill>
                      <pic:spPr bwMode="auto">
                        <a:xfrm>
                          <a:off x="0" y="0"/>
                          <a:ext cx="997585" cy="344170"/>
                        </a:xfrm>
                        <a:prstGeom prst="rect">
                          <a:avLst/>
                        </a:prstGeom>
                        <a:noFill/>
                        <a:ln>
                          <a:noFill/>
                        </a:ln>
                      </pic:spPr>
                    </pic:pic>
                  </a:graphicData>
                </a:graphic>
              </wp:inline>
            </w:drawing>
          </w:r>
        </w:p>
      </w:tc>
      <w:tc>
        <w:tcPr>
          <w:tcW w:w="6318" w:type="dxa"/>
          <w:tcBorders>
            <w:top w:val="nil"/>
            <w:left w:val="nil"/>
            <w:bottom w:val="nil"/>
            <w:right w:val="nil"/>
          </w:tcBorders>
        </w:tcPr>
        <w:p w:rsidR="00D724AF" w:rsidRPr="00F46295" w:rsidRDefault="00D724AF" w:rsidP="009C699F">
          <w:pPr>
            <w:pStyle w:val="Header"/>
            <w:spacing w:after="0" w:line="240" w:lineRule="auto"/>
            <w:ind w:right="-90"/>
            <w:jc w:val="right"/>
            <w:rPr>
              <w:sz w:val="32"/>
              <w:szCs w:val="32"/>
              <w:lang w:val="en-US"/>
            </w:rPr>
          </w:pPr>
          <w:r>
            <w:rPr>
              <w:sz w:val="32"/>
              <w:szCs w:val="32"/>
              <w:lang w:val="en-US"/>
            </w:rPr>
            <w:t>SBNA</w:t>
          </w:r>
          <w:r w:rsidRPr="00F46295">
            <w:rPr>
              <w:sz w:val="32"/>
              <w:szCs w:val="32"/>
              <w:lang w:val="en-US"/>
            </w:rPr>
            <w:t xml:space="preserve"> Risk </w:t>
          </w:r>
          <w:r>
            <w:rPr>
              <w:sz w:val="32"/>
              <w:szCs w:val="32"/>
              <w:lang w:val="en-US"/>
            </w:rPr>
            <w:t>Appetite</w:t>
          </w:r>
          <w:r w:rsidRPr="00F46295">
            <w:rPr>
              <w:sz w:val="32"/>
              <w:szCs w:val="32"/>
              <w:lang w:val="en-US"/>
            </w:rPr>
            <w:t xml:space="preserve"> Statement</w:t>
          </w:r>
        </w:p>
      </w:tc>
    </w:tr>
    <w:tr w:rsidR="00D724AF" w:rsidTr="0005523E">
      <w:tc>
        <w:tcPr>
          <w:tcW w:w="3258" w:type="dxa"/>
          <w:tcBorders>
            <w:top w:val="nil"/>
            <w:left w:val="nil"/>
            <w:bottom w:val="nil"/>
            <w:right w:val="nil"/>
          </w:tcBorders>
        </w:tcPr>
        <w:p w:rsidR="00D724AF" w:rsidRPr="00F46295" w:rsidRDefault="00D724AF" w:rsidP="00986DE5">
          <w:pPr>
            <w:pStyle w:val="Header"/>
            <w:spacing w:after="0" w:line="240" w:lineRule="auto"/>
            <w:ind w:right="475"/>
            <w:rPr>
              <w:sz w:val="16"/>
              <w:szCs w:val="16"/>
              <w:lang w:val="en-US"/>
            </w:rPr>
          </w:pPr>
          <w:r>
            <w:rPr>
              <w:sz w:val="16"/>
              <w:szCs w:val="16"/>
              <w:lang w:val="en-US"/>
            </w:rPr>
            <w:t>Approved by Board [TBD]</w:t>
          </w:r>
        </w:p>
      </w:tc>
      <w:tc>
        <w:tcPr>
          <w:tcW w:w="6318" w:type="dxa"/>
          <w:tcBorders>
            <w:top w:val="nil"/>
            <w:left w:val="nil"/>
            <w:bottom w:val="nil"/>
            <w:right w:val="nil"/>
          </w:tcBorders>
        </w:tcPr>
        <w:p w:rsidR="00D724AF" w:rsidRPr="00F46295" w:rsidRDefault="00D724AF" w:rsidP="00543049">
          <w:pPr>
            <w:pStyle w:val="Header"/>
            <w:spacing w:after="0" w:line="240" w:lineRule="auto"/>
            <w:ind w:right="-90"/>
            <w:jc w:val="right"/>
            <w:rPr>
              <w:sz w:val="16"/>
              <w:szCs w:val="16"/>
              <w:lang w:val="en-US"/>
            </w:rPr>
          </w:pPr>
          <w:r>
            <w:rPr>
              <w:sz w:val="16"/>
              <w:szCs w:val="16"/>
              <w:lang w:val="en-US"/>
            </w:rPr>
            <w:t>Version Number: 6.0</w:t>
          </w:r>
        </w:p>
      </w:tc>
    </w:tr>
  </w:tbl>
  <w:p w:rsidR="00D724AF" w:rsidRPr="00A61E01" w:rsidRDefault="00D724AF" w:rsidP="00F46295">
    <w:pPr>
      <w:pStyle w:val="Header"/>
      <w:spacing w:after="0" w:line="240" w:lineRule="auto"/>
      <w:ind w:right="475"/>
      <w:rPr>
        <w:sz w:val="10"/>
        <w:szCs w:val="10"/>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4AF" w:rsidRDefault="00D724A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4AF" w:rsidRDefault="00D724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87515"/>
    <w:multiLevelType w:val="hybridMultilevel"/>
    <w:tmpl w:val="DA56B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6F172C"/>
    <w:multiLevelType w:val="hybridMultilevel"/>
    <w:tmpl w:val="557E1A32"/>
    <w:lvl w:ilvl="0" w:tplc="45EE1A42">
      <w:start w:val="2007"/>
      <w:numFmt w:val="bullet"/>
      <w:pStyle w:val="Bulletintable"/>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477E64"/>
    <w:multiLevelType w:val="hybridMultilevel"/>
    <w:tmpl w:val="103AC332"/>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3">
    <w:nsid w:val="19157BED"/>
    <w:multiLevelType w:val="hybridMultilevel"/>
    <w:tmpl w:val="0220FD14"/>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4">
    <w:nsid w:val="1FB461A5"/>
    <w:multiLevelType w:val="hybridMultilevel"/>
    <w:tmpl w:val="ED3005B2"/>
    <w:lvl w:ilvl="0" w:tplc="04090001">
      <w:start w:val="1"/>
      <w:numFmt w:val="bullet"/>
      <w:lvlText w:val=""/>
      <w:lvlJc w:val="left"/>
      <w:pPr>
        <w:ind w:left="704" w:hanging="360"/>
      </w:pPr>
      <w:rPr>
        <w:rFonts w:ascii="Symbol" w:hAnsi="Symbol" w:hint="default"/>
      </w:rPr>
    </w:lvl>
    <w:lvl w:ilvl="1" w:tplc="04090003">
      <w:start w:val="1"/>
      <w:numFmt w:val="bullet"/>
      <w:lvlText w:val="o"/>
      <w:lvlJc w:val="left"/>
      <w:pPr>
        <w:ind w:left="1424" w:hanging="360"/>
      </w:pPr>
      <w:rPr>
        <w:rFonts w:ascii="Courier New" w:hAnsi="Courier New" w:cs="Courier New" w:hint="default"/>
      </w:rPr>
    </w:lvl>
    <w:lvl w:ilvl="2" w:tplc="04090005" w:tentative="1">
      <w:start w:val="1"/>
      <w:numFmt w:val="bullet"/>
      <w:lvlText w:val=""/>
      <w:lvlJc w:val="left"/>
      <w:pPr>
        <w:ind w:left="2144" w:hanging="360"/>
      </w:pPr>
      <w:rPr>
        <w:rFonts w:ascii="Wingdings" w:hAnsi="Wingdings" w:hint="default"/>
      </w:rPr>
    </w:lvl>
    <w:lvl w:ilvl="3" w:tplc="04090001" w:tentative="1">
      <w:start w:val="1"/>
      <w:numFmt w:val="bullet"/>
      <w:lvlText w:val=""/>
      <w:lvlJc w:val="left"/>
      <w:pPr>
        <w:ind w:left="2864" w:hanging="360"/>
      </w:pPr>
      <w:rPr>
        <w:rFonts w:ascii="Symbol" w:hAnsi="Symbol" w:hint="default"/>
      </w:rPr>
    </w:lvl>
    <w:lvl w:ilvl="4" w:tplc="04090003" w:tentative="1">
      <w:start w:val="1"/>
      <w:numFmt w:val="bullet"/>
      <w:lvlText w:val="o"/>
      <w:lvlJc w:val="left"/>
      <w:pPr>
        <w:ind w:left="3584" w:hanging="360"/>
      </w:pPr>
      <w:rPr>
        <w:rFonts w:ascii="Courier New" w:hAnsi="Courier New" w:cs="Courier New" w:hint="default"/>
      </w:rPr>
    </w:lvl>
    <w:lvl w:ilvl="5" w:tplc="04090005" w:tentative="1">
      <w:start w:val="1"/>
      <w:numFmt w:val="bullet"/>
      <w:lvlText w:val=""/>
      <w:lvlJc w:val="left"/>
      <w:pPr>
        <w:ind w:left="4304" w:hanging="360"/>
      </w:pPr>
      <w:rPr>
        <w:rFonts w:ascii="Wingdings" w:hAnsi="Wingdings" w:hint="default"/>
      </w:rPr>
    </w:lvl>
    <w:lvl w:ilvl="6" w:tplc="04090001" w:tentative="1">
      <w:start w:val="1"/>
      <w:numFmt w:val="bullet"/>
      <w:lvlText w:val=""/>
      <w:lvlJc w:val="left"/>
      <w:pPr>
        <w:ind w:left="5024" w:hanging="360"/>
      </w:pPr>
      <w:rPr>
        <w:rFonts w:ascii="Symbol" w:hAnsi="Symbol" w:hint="default"/>
      </w:rPr>
    </w:lvl>
    <w:lvl w:ilvl="7" w:tplc="04090003" w:tentative="1">
      <w:start w:val="1"/>
      <w:numFmt w:val="bullet"/>
      <w:lvlText w:val="o"/>
      <w:lvlJc w:val="left"/>
      <w:pPr>
        <w:ind w:left="5744" w:hanging="360"/>
      </w:pPr>
      <w:rPr>
        <w:rFonts w:ascii="Courier New" w:hAnsi="Courier New" w:cs="Courier New" w:hint="default"/>
      </w:rPr>
    </w:lvl>
    <w:lvl w:ilvl="8" w:tplc="04090005" w:tentative="1">
      <w:start w:val="1"/>
      <w:numFmt w:val="bullet"/>
      <w:lvlText w:val=""/>
      <w:lvlJc w:val="left"/>
      <w:pPr>
        <w:ind w:left="6464" w:hanging="360"/>
      </w:pPr>
      <w:rPr>
        <w:rFonts w:ascii="Wingdings" w:hAnsi="Wingdings" w:hint="default"/>
      </w:rPr>
    </w:lvl>
  </w:abstractNum>
  <w:abstractNum w:abstractNumId="5">
    <w:nsid w:val="2DFB3CC0"/>
    <w:multiLevelType w:val="hybridMultilevel"/>
    <w:tmpl w:val="AF3AD112"/>
    <w:lvl w:ilvl="0" w:tplc="162E2F10">
      <w:start w:val="1"/>
      <w:numFmt w:val="bullet"/>
      <w:pStyle w:val="Bulleteadotabla"/>
      <w:lvlText w:val="-"/>
      <w:lvlJc w:val="left"/>
      <w:pPr>
        <w:tabs>
          <w:tab w:val="num" w:pos="2340"/>
        </w:tabs>
        <w:ind w:left="2340" w:hanging="360"/>
      </w:pPr>
      <w:rPr>
        <w:rFonts w:ascii="Arial" w:hAnsi="Arial" w:hint="default"/>
        <w:color w:val="808080"/>
      </w:rPr>
    </w:lvl>
    <w:lvl w:ilvl="1" w:tplc="0C0A0003">
      <w:start w:val="1"/>
      <w:numFmt w:val="bullet"/>
      <w:lvlText w:val="o"/>
      <w:lvlJc w:val="left"/>
      <w:pPr>
        <w:tabs>
          <w:tab w:val="num" w:pos="3060"/>
        </w:tabs>
        <w:ind w:left="3060" w:hanging="360"/>
      </w:pPr>
      <w:rPr>
        <w:rFonts w:ascii="Courier New" w:hAnsi="Courier New" w:hint="default"/>
      </w:rPr>
    </w:lvl>
    <w:lvl w:ilvl="2" w:tplc="0C0A0005">
      <w:start w:val="1"/>
      <w:numFmt w:val="bullet"/>
      <w:lvlText w:val=""/>
      <w:lvlJc w:val="left"/>
      <w:pPr>
        <w:tabs>
          <w:tab w:val="num" w:pos="3780"/>
        </w:tabs>
        <w:ind w:left="3780" w:hanging="360"/>
      </w:pPr>
      <w:rPr>
        <w:rFonts w:ascii="Wingdings" w:hAnsi="Wingdings" w:hint="default"/>
      </w:rPr>
    </w:lvl>
    <w:lvl w:ilvl="3" w:tplc="0C0A0001" w:tentative="1">
      <w:start w:val="1"/>
      <w:numFmt w:val="bullet"/>
      <w:lvlText w:val=""/>
      <w:lvlJc w:val="left"/>
      <w:pPr>
        <w:tabs>
          <w:tab w:val="num" w:pos="4500"/>
        </w:tabs>
        <w:ind w:left="4500" w:hanging="360"/>
      </w:pPr>
      <w:rPr>
        <w:rFonts w:ascii="Symbol" w:hAnsi="Symbol" w:hint="default"/>
      </w:rPr>
    </w:lvl>
    <w:lvl w:ilvl="4" w:tplc="0C0A0003" w:tentative="1">
      <w:start w:val="1"/>
      <w:numFmt w:val="bullet"/>
      <w:lvlText w:val="o"/>
      <w:lvlJc w:val="left"/>
      <w:pPr>
        <w:tabs>
          <w:tab w:val="num" w:pos="5220"/>
        </w:tabs>
        <w:ind w:left="5220" w:hanging="360"/>
      </w:pPr>
      <w:rPr>
        <w:rFonts w:ascii="Courier New" w:hAnsi="Courier New" w:hint="default"/>
      </w:rPr>
    </w:lvl>
    <w:lvl w:ilvl="5" w:tplc="0C0A0005" w:tentative="1">
      <w:start w:val="1"/>
      <w:numFmt w:val="bullet"/>
      <w:lvlText w:val=""/>
      <w:lvlJc w:val="left"/>
      <w:pPr>
        <w:tabs>
          <w:tab w:val="num" w:pos="5940"/>
        </w:tabs>
        <w:ind w:left="5940" w:hanging="360"/>
      </w:pPr>
      <w:rPr>
        <w:rFonts w:ascii="Wingdings" w:hAnsi="Wingdings" w:hint="default"/>
      </w:rPr>
    </w:lvl>
    <w:lvl w:ilvl="6" w:tplc="0C0A0001" w:tentative="1">
      <w:start w:val="1"/>
      <w:numFmt w:val="bullet"/>
      <w:lvlText w:val=""/>
      <w:lvlJc w:val="left"/>
      <w:pPr>
        <w:tabs>
          <w:tab w:val="num" w:pos="6660"/>
        </w:tabs>
        <w:ind w:left="6660" w:hanging="360"/>
      </w:pPr>
      <w:rPr>
        <w:rFonts w:ascii="Symbol" w:hAnsi="Symbol" w:hint="default"/>
      </w:rPr>
    </w:lvl>
    <w:lvl w:ilvl="7" w:tplc="0C0A0003" w:tentative="1">
      <w:start w:val="1"/>
      <w:numFmt w:val="bullet"/>
      <w:lvlText w:val="o"/>
      <w:lvlJc w:val="left"/>
      <w:pPr>
        <w:tabs>
          <w:tab w:val="num" w:pos="7380"/>
        </w:tabs>
        <w:ind w:left="7380" w:hanging="360"/>
      </w:pPr>
      <w:rPr>
        <w:rFonts w:ascii="Courier New" w:hAnsi="Courier New" w:hint="default"/>
      </w:rPr>
    </w:lvl>
    <w:lvl w:ilvl="8" w:tplc="0C0A0005" w:tentative="1">
      <w:start w:val="1"/>
      <w:numFmt w:val="bullet"/>
      <w:lvlText w:val=""/>
      <w:lvlJc w:val="left"/>
      <w:pPr>
        <w:tabs>
          <w:tab w:val="num" w:pos="8100"/>
        </w:tabs>
        <w:ind w:left="8100" w:hanging="360"/>
      </w:pPr>
      <w:rPr>
        <w:rFonts w:ascii="Wingdings" w:hAnsi="Wingdings" w:hint="default"/>
      </w:rPr>
    </w:lvl>
  </w:abstractNum>
  <w:abstractNum w:abstractNumId="6">
    <w:nsid w:val="38FB3581"/>
    <w:multiLevelType w:val="multilevel"/>
    <w:tmpl w:val="3B8AA09E"/>
    <w:lvl w:ilvl="0">
      <w:start w:val="1"/>
      <w:numFmt w:val="upperLetter"/>
      <w:pStyle w:val="AppendixHeading"/>
      <w:lvlText w:val="%1."/>
      <w:lvlJc w:val="left"/>
      <w:pPr>
        <w:ind w:left="720" w:hanging="360"/>
      </w:pPr>
      <w:rPr>
        <w:rFonts w:cs="Times New Roman" w:hint="default"/>
      </w:rPr>
    </w:lvl>
    <w:lvl w:ilvl="1">
      <w:start w:val="1"/>
      <w:numFmt w:val="decimal"/>
      <w:pStyle w:val="AppendixSub"/>
      <w:lvlText w:val="%1.%2."/>
      <w:lvlJc w:val="left"/>
      <w:pPr>
        <w:ind w:left="1440" w:hanging="360"/>
      </w:pPr>
      <w:rPr>
        <w:rFonts w:cs="Times New Roman" w:hint="default"/>
      </w:rPr>
    </w:lvl>
    <w:lvl w:ilvl="2">
      <w:start w:val="1"/>
      <w:numFmt w:val="lowerRoman"/>
      <w:lvlText w:val="%3."/>
      <w:lvlJc w:val="right"/>
      <w:pPr>
        <w:ind w:left="2160" w:hanging="18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7">
    <w:nsid w:val="42061627"/>
    <w:multiLevelType w:val="hybridMultilevel"/>
    <w:tmpl w:val="3C3885C6"/>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8">
    <w:nsid w:val="4DE81275"/>
    <w:multiLevelType w:val="multilevel"/>
    <w:tmpl w:val="6EB23004"/>
    <w:lvl w:ilvl="0">
      <w:start w:val="1"/>
      <w:numFmt w:val="upperLetter"/>
      <w:pStyle w:val="AppendixStyle2"/>
      <w:lvlText w:val="%1."/>
      <w:lvlJc w:val="left"/>
      <w:pPr>
        <w:tabs>
          <w:tab w:val="num" w:pos="567"/>
        </w:tabs>
        <w:ind w:left="680" w:hanging="680"/>
      </w:pPr>
      <w:rPr>
        <w:rFonts w:cs="Times New Roman" w:hint="default"/>
      </w:rPr>
    </w:lvl>
    <w:lvl w:ilvl="1">
      <w:start w:val="1"/>
      <w:numFmt w:val="decimal"/>
      <w:lvlText w:val="%1.%2."/>
      <w:lvlJc w:val="left"/>
      <w:pPr>
        <w:tabs>
          <w:tab w:val="num" w:pos="567"/>
        </w:tabs>
        <w:ind w:left="680" w:hanging="680"/>
      </w:pPr>
      <w:rPr>
        <w:rFonts w:cs="Times New Roman" w:hint="default"/>
        <w:color w:val="auto"/>
      </w:rPr>
    </w:lvl>
    <w:lvl w:ilvl="2">
      <w:start w:val="1"/>
      <w:numFmt w:val="decimal"/>
      <w:lvlText w:val="%1.%2.%3"/>
      <w:lvlJc w:val="left"/>
      <w:pPr>
        <w:tabs>
          <w:tab w:val="num" w:pos="567"/>
        </w:tabs>
        <w:ind w:left="680" w:hanging="680"/>
      </w:pPr>
      <w:rPr>
        <w:rFonts w:cs="Times New Roman" w:hint="default"/>
      </w:rPr>
    </w:lvl>
    <w:lvl w:ilvl="3">
      <w:start w:val="1"/>
      <w:numFmt w:val="decimal"/>
      <w:lvlText w:val="%1.%2.%3.%4"/>
      <w:lvlJc w:val="left"/>
      <w:pPr>
        <w:tabs>
          <w:tab w:val="num" w:pos="567"/>
        </w:tabs>
        <w:ind w:left="680" w:hanging="680"/>
      </w:pPr>
      <w:rPr>
        <w:rFonts w:cs="Times New Roman" w:hint="default"/>
      </w:rPr>
    </w:lvl>
    <w:lvl w:ilvl="4">
      <w:start w:val="1"/>
      <w:numFmt w:val="decimal"/>
      <w:lvlText w:val="%1.%2.%3.%4.%5"/>
      <w:lvlJc w:val="left"/>
      <w:pPr>
        <w:tabs>
          <w:tab w:val="num" w:pos="567"/>
        </w:tabs>
        <w:ind w:left="680" w:hanging="680"/>
      </w:pPr>
      <w:rPr>
        <w:rFonts w:cs="Times New Roman" w:hint="default"/>
      </w:rPr>
    </w:lvl>
    <w:lvl w:ilvl="5">
      <w:start w:val="1"/>
      <w:numFmt w:val="decimal"/>
      <w:lvlText w:val="%1.%2.%3.%4.%5.%6"/>
      <w:lvlJc w:val="left"/>
      <w:pPr>
        <w:tabs>
          <w:tab w:val="num" w:pos="567"/>
        </w:tabs>
        <w:ind w:left="680" w:hanging="680"/>
      </w:pPr>
      <w:rPr>
        <w:rFonts w:cs="Times New Roman" w:hint="default"/>
      </w:rPr>
    </w:lvl>
    <w:lvl w:ilvl="6">
      <w:start w:val="1"/>
      <w:numFmt w:val="decimal"/>
      <w:lvlText w:val="%1.%2.%3.%4.%5.%6.%7"/>
      <w:lvlJc w:val="left"/>
      <w:pPr>
        <w:tabs>
          <w:tab w:val="num" w:pos="567"/>
        </w:tabs>
        <w:ind w:left="680" w:hanging="680"/>
      </w:pPr>
      <w:rPr>
        <w:rFonts w:cs="Times New Roman" w:hint="default"/>
      </w:rPr>
    </w:lvl>
    <w:lvl w:ilvl="7">
      <w:start w:val="1"/>
      <w:numFmt w:val="decimal"/>
      <w:lvlText w:val="%1.%2.%3.%4.%5.%6.%7.%8"/>
      <w:lvlJc w:val="left"/>
      <w:pPr>
        <w:tabs>
          <w:tab w:val="num" w:pos="567"/>
        </w:tabs>
        <w:ind w:left="680" w:hanging="680"/>
      </w:pPr>
      <w:rPr>
        <w:rFonts w:cs="Times New Roman" w:hint="default"/>
      </w:rPr>
    </w:lvl>
    <w:lvl w:ilvl="8">
      <w:start w:val="1"/>
      <w:numFmt w:val="decimal"/>
      <w:lvlText w:val="%1.%2.%3.%4.%5.%6.%7.%8.%9"/>
      <w:lvlJc w:val="left"/>
      <w:pPr>
        <w:tabs>
          <w:tab w:val="num" w:pos="567"/>
        </w:tabs>
        <w:ind w:left="680" w:hanging="680"/>
      </w:pPr>
      <w:rPr>
        <w:rFonts w:cs="Times New Roman" w:hint="default"/>
      </w:rPr>
    </w:lvl>
  </w:abstractNum>
  <w:abstractNum w:abstractNumId="9">
    <w:nsid w:val="594B6D99"/>
    <w:multiLevelType w:val="hybridMultilevel"/>
    <w:tmpl w:val="ACA82C78"/>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10">
    <w:nsid w:val="60962AF5"/>
    <w:multiLevelType w:val="multilevel"/>
    <w:tmpl w:val="C4F8ECC0"/>
    <w:lvl w:ilvl="0">
      <w:start w:val="1"/>
      <w:numFmt w:val="decimal"/>
      <w:pStyle w:val="Heading1"/>
      <w:lvlText w:val="%1."/>
      <w:lvlJc w:val="left"/>
      <w:pPr>
        <w:ind w:left="540" w:hanging="360"/>
      </w:pPr>
      <w:rPr>
        <w:rFonts w:hint="default"/>
        <w:sz w:val="28"/>
      </w:rPr>
    </w:lvl>
    <w:lvl w:ilvl="1">
      <w:start w:val="1"/>
      <w:numFmt w:val="decimal"/>
      <w:lvlText w:val="%1.%2"/>
      <w:lvlJc w:val="left"/>
      <w:pPr>
        <w:ind w:left="666" w:hanging="576"/>
      </w:pPr>
      <w:rPr>
        <w:rFonts w:cs="Times New Roman" w:hint="default"/>
        <w:color w:val="auto"/>
      </w:rPr>
    </w:lvl>
    <w:lvl w:ilvl="2">
      <w:start w:val="1"/>
      <w:numFmt w:val="decimal"/>
      <w:pStyle w:val="Heading3"/>
      <w:lvlText w:val="%1.%2.%3"/>
      <w:lvlJc w:val="left"/>
      <w:pPr>
        <w:ind w:left="900" w:hanging="720"/>
      </w:pPr>
      <w:rPr>
        <w:rFonts w:cs="Times New Roman" w:hint="default"/>
      </w:rPr>
    </w:lvl>
    <w:lvl w:ilvl="3">
      <w:start w:val="1"/>
      <w:numFmt w:val="decimal"/>
      <w:pStyle w:val="SANUS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11">
    <w:nsid w:val="649F7386"/>
    <w:multiLevelType w:val="hybridMultilevel"/>
    <w:tmpl w:val="4EBAC1DA"/>
    <w:lvl w:ilvl="0" w:tplc="E62224AA">
      <w:start w:val="1"/>
      <w:numFmt w:val="bullet"/>
      <w:pStyle w:val="SuperBullet"/>
      <w:lvlText w:val="•"/>
      <w:lvlJc w:val="left"/>
      <w:pPr>
        <w:tabs>
          <w:tab w:val="num" w:pos="720"/>
        </w:tabs>
        <w:ind w:left="720" w:hanging="360"/>
      </w:pPr>
      <w:rPr>
        <w:rFonts w:ascii="Times New Roman" w:hAnsi="Times New Roman" w:hint="default"/>
      </w:rPr>
    </w:lvl>
    <w:lvl w:ilvl="1" w:tplc="FFFFFFFF">
      <w:start w:val="162"/>
      <w:numFmt w:val="bullet"/>
      <w:pStyle w:val="Bulletted1"/>
      <w:lvlText w:val="•"/>
      <w:lvlJc w:val="left"/>
      <w:pPr>
        <w:tabs>
          <w:tab w:val="num" w:pos="1440"/>
        </w:tabs>
        <w:ind w:left="1440" w:hanging="360"/>
      </w:pPr>
      <w:rPr>
        <w:rFonts w:ascii="Times New Roman" w:hAnsi="Times New Roman" w:hint="default"/>
      </w:rPr>
    </w:lvl>
    <w:lvl w:ilvl="2" w:tplc="9FCE27E0">
      <w:start w:val="5"/>
      <w:numFmt w:val="bullet"/>
      <w:pStyle w:val="Bulletted2"/>
      <w:lvlText w:val="-"/>
      <w:lvlJc w:val="left"/>
      <w:pPr>
        <w:tabs>
          <w:tab w:val="num" w:pos="2160"/>
        </w:tabs>
        <w:ind w:left="2160" w:hanging="360"/>
      </w:pPr>
      <w:rPr>
        <w:rFonts w:ascii="Calibri" w:eastAsia="Times New Roman" w:hAnsi="Calibri" w:hint="default"/>
      </w:rPr>
    </w:lvl>
    <w:lvl w:ilvl="3" w:tplc="833AA776">
      <w:start w:val="1"/>
      <w:numFmt w:val="bullet"/>
      <w:pStyle w:val="Bulleted3"/>
      <w:lvlText w:val="•"/>
      <w:lvlJc w:val="left"/>
      <w:pPr>
        <w:tabs>
          <w:tab w:val="num" w:pos="2880"/>
        </w:tabs>
        <w:ind w:left="2880" w:hanging="360"/>
      </w:pPr>
      <w:rPr>
        <w:rFonts w:ascii="Times New Roman" w:hAnsi="Times New Roman" w:hint="default"/>
      </w:rPr>
    </w:lvl>
    <w:lvl w:ilvl="4" w:tplc="FFFFFFFF">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12">
    <w:nsid w:val="711045D0"/>
    <w:multiLevelType w:val="hybridMultilevel"/>
    <w:tmpl w:val="E53E355A"/>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13">
    <w:nsid w:val="757851E6"/>
    <w:multiLevelType w:val="hybridMultilevel"/>
    <w:tmpl w:val="64408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A9352D"/>
    <w:multiLevelType w:val="hybridMultilevel"/>
    <w:tmpl w:val="9084BEA8"/>
    <w:lvl w:ilvl="0" w:tplc="04090001">
      <w:start w:val="1"/>
      <w:numFmt w:val="bullet"/>
      <w:lvlText w:val=""/>
      <w:lvlJc w:val="left"/>
      <w:pPr>
        <w:ind w:left="875" w:hanging="360"/>
      </w:pPr>
      <w:rPr>
        <w:rFonts w:ascii="Symbol" w:hAnsi="Symbol" w:hint="default"/>
      </w:rPr>
    </w:lvl>
    <w:lvl w:ilvl="1" w:tplc="04090003" w:tentative="1">
      <w:start w:val="1"/>
      <w:numFmt w:val="bullet"/>
      <w:lvlText w:val="o"/>
      <w:lvlJc w:val="left"/>
      <w:pPr>
        <w:ind w:left="1595" w:hanging="360"/>
      </w:pPr>
      <w:rPr>
        <w:rFonts w:ascii="Courier New" w:hAnsi="Courier New" w:cs="Courier New" w:hint="default"/>
      </w:rPr>
    </w:lvl>
    <w:lvl w:ilvl="2" w:tplc="04090005" w:tentative="1">
      <w:start w:val="1"/>
      <w:numFmt w:val="bullet"/>
      <w:lvlText w:val=""/>
      <w:lvlJc w:val="left"/>
      <w:pPr>
        <w:ind w:left="2315" w:hanging="360"/>
      </w:pPr>
      <w:rPr>
        <w:rFonts w:ascii="Wingdings" w:hAnsi="Wingdings" w:hint="default"/>
      </w:rPr>
    </w:lvl>
    <w:lvl w:ilvl="3" w:tplc="04090001" w:tentative="1">
      <w:start w:val="1"/>
      <w:numFmt w:val="bullet"/>
      <w:lvlText w:val=""/>
      <w:lvlJc w:val="left"/>
      <w:pPr>
        <w:ind w:left="3035" w:hanging="360"/>
      </w:pPr>
      <w:rPr>
        <w:rFonts w:ascii="Symbol" w:hAnsi="Symbol" w:hint="default"/>
      </w:rPr>
    </w:lvl>
    <w:lvl w:ilvl="4" w:tplc="04090003" w:tentative="1">
      <w:start w:val="1"/>
      <w:numFmt w:val="bullet"/>
      <w:lvlText w:val="o"/>
      <w:lvlJc w:val="left"/>
      <w:pPr>
        <w:ind w:left="3755" w:hanging="360"/>
      </w:pPr>
      <w:rPr>
        <w:rFonts w:ascii="Courier New" w:hAnsi="Courier New" w:cs="Courier New" w:hint="default"/>
      </w:rPr>
    </w:lvl>
    <w:lvl w:ilvl="5" w:tplc="04090005" w:tentative="1">
      <w:start w:val="1"/>
      <w:numFmt w:val="bullet"/>
      <w:lvlText w:val=""/>
      <w:lvlJc w:val="left"/>
      <w:pPr>
        <w:ind w:left="4475" w:hanging="360"/>
      </w:pPr>
      <w:rPr>
        <w:rFonts w:ascii="Wingdings" w:hAnsi="Wingdings" w:hint="default"/>
      </w:rPr>
    </w:lvl>
    <w:lvl w:ilvl="6" w:tplc="04090001" w:tentative="1">
      <w:start w:val="1"/>
      <w:numFmt w:val="bullet"/>
      <w:lvlText w:val=""/>
      <w:lvlJc w:val="left"/>
      <w:pPr>
        <w:ind w:left="5195" w:hanging="360"/>
      </w:pPr>
      <w:rPr>
        <w:rFonts w:ascii="Symbol" w:hAnsi="Symbol" w:hint="default"/>
      </w:rPr>
    </w:lvl>
    <w:lvl w:ilvl="7" w:tplc="04090003" w:tentative="1">
      <w:start w:val="1"/>
      <w:numFmt w:val="bullet"/>
      <w:lvlText w:val="o"/>
      <w:lvlJc w:val="left"/>
      <w:pPr>
        <w:ind w:left="5915" w:hanging="360"/>
      </w:pPr>
      <w:rPr>
        <w:rFonts w:ascii="Courier New" w:hAnsi="Courier New" w:cs="Courier New" w:hint="default"/>
      </w:rPr>
    </w:lvl>
    <w:lvl w:ilvl="8" w:tplc="04090005" w:tentative="1">
      <w:start w:val="1"/>
      <w:numFmt w:val="bullet"/>
      <w:lvlText w:val=""/>
      <w:lvlJc w:val="left"/>
      <w:pPr>
        <w:ind w:left="6635" w:hanging="360"/>
      </w:pPr>
      <w:rPr>
        <w:rFonts w:ascii="Wingdings" w:hAnsi="Wingdings" w:hint="default"/>
      </w:rPr>
    </w:lvl>
  </w:abstractNum>
  <w:num w:numId="1">
    <w:abstractNumId w:val="11"/>
  </w:num>
  <w:num w:numId="2">
    <w:abstractNumId w:val="5"/>
  </w:num>
  <w:num w:numId="3">
    <w:abstractNumId w:val="1"/>
  </w:num>
  <w:num w:numId="4">
    <w:abstractNumId w:val="11"/>
  </w:num>
  <w:num w:numId="5">
    <w:abstractNumId w:val="8"/>
  </w:num>
  <w:num w:numId="6">
    <w:abstractNumId w:val="6"/>
  </w:num>
  <w:num w:numId="7">
    <w:abstractNumId w:val="10"/>
  </w:num>
  <w:num w:numId="8">
    <w:abstractNumId w:val="4"/>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3"/>
  </w:num>
  <w:num w:numId="12">
    <w:abstractNumId w:val="14"/>
  </w:num>
  <w:num w:numId="13">
    <w:abstractNumId w:val="9"/>
  </w:num>
  <w:num w:numId="14">
    <w:abstractNumId w:val="2"/>
  </w:num>
  <w:num w:numId="15">
    <w:abstractNumId w:val="7"/>
  </w:num>
  <w:num w:numId="16">
    <w:abstractNumId w:val="3"/>
  </w:num>
  <w:num w:numId="17">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oNotTrackFormatting/>
  <w:defaultTabStop w:val="567"/>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A79"/>
    <w:rsid w:val="000003D7"/>
    <w:rsid w:val="00000B58"/>
    <w:rsid w:val="00000CF2"/>
    <w:rsid w:val="00001145"/>
    <w:rsid w:val="000014F5"/>
    <w:rsid w:val="00001A55"/>
    <w:rsid w:val="00001BCE"/>
    <w:rsid w:val="00002328"/>
    <w:rsid w:val="00002598"/>
    <w:rsid w:val="00003109"/>
    <w:rsid w:val="00003243"/>
    <w:rsid w:val="00003515"/>
    <w:rsid w:val="0000470A"/>
    <w:rsid w:val="000047AC"/>
    <w:rsid w:val="00004E1B"/>
    <w:rsid w:val="00004E8D"/>
    <w:rsid w:val="00004F30"/>
    <w:rsid w:val="00005007"/>
    <w:rsid w:val="00005286"/>
    <w:rsid w:val="000052AF"/>
    <w:rsid w:val="00005CD2"/>
    <w:rsid w:val="000063DA"/>
    <w:rsid w:val="00006476"/>
    <w:rsid w:val="00006640"/>
    <w:rsid w:val="000066C6"/>
    <w:rsid w:val="00006773"/>
    <w:rsid w:val="000067F2"/>
    <w:rsid w:val="00006893"/>
    <w:rsid w:val="00006A94"/>
    <w:rsid w:val="00007183"/>
    <w:rsid w:val="00007A3B"/>
    <w:rsid w:val="00010C17"/>
    <w:rsid w:val="00010FC1"/>
    <w:rsid w:val="00011804"/>
    <w:rsid w:val="00012EC2"/>
    <w:rsid w:val="00013280"/>
    <w:rsid w:val="000141C1"/>
    <w:rsid w:val="000149F5"/>
    <w:rsid w:val="00014BA0"/>
    <w:rsid w:val="0001515F"/>
    <w:rsid w:val="0001573D"/>
    <w:rsid w:val="000165EC"/>
    <w:rsid w:val="00016978"/>
    <w:rsid w:val="00016A8F"/>
    <w:rsid w:val="00016BF5"/>
    <w:rsid w:val="00016E13"/>
    <w:rsid w:val="0002030A"/>
    <w:rsid w:val="0002044A"/>
    <w:rsid w:val="00020A44"/>
    <w:rsid w:val="000212CE"/>
    <w:rsid w:val="000212FC"/>
    <w:rsid w:val="000219EE"/>
    <w:rsid w:val="00021C25"/>
    <w:rsid w:val="000225B2"/>
    <w:rsid w:val="00022700"/>
    <w:rsid w:val="00022B5B"/>
    <w:rsid w:val="00023011"/>
    <w:rsid w:val="00023136"/>
    <w:rsid w:val="000237C8"/>
    <w:rsid w:val="00023FF6"/>
    <w:rsid w:val="00024262"/>
    <w:rsid w:val="000243EE"/>
    <w:rsid w:val="00024FE4"/>
    <w:rsid w:val="00025E85"/>
    <w:rsid w:val="00026CE6"/>
    <w:rsid w:val="000271E7"/>
    <w:rsid w:val="00030807"/>
    <w:rsid w:val="00030C5B"/>
    <w:rsid w:val="00030CC1"/>
    <w:rsid w:val="00031276"/>
    <w:rsid w:val="0003134E"/>
    <w:rsid w:val="00031922"/>
    <w:rsid w:val="00031B53"/>
    <w:rsid w:val="00031B6A"/>
    <w:rsid w:val="00031F5F"/>
    <w:rsid w:val="0003243F"/>
    <w:rsid w:val="000325CC"/>
    <w:rsid w:val="00032707"/>
    <w:rsid w:val="000327FA"/>
    <w:rsid w:val="00032C4C"/>
    <w:rsid w:val="000330E9"/>
    <w:rsid w:val="00033DC4"/>
    <w:rsid w:val="000341AA"/>
    <w:rsid w:val="00034A27"/>
    <w:rsid w:val="00034D1C"/>
    <w:rsid w:val="000350C6"/>
    <w:rsid w:val="00035350"/>
    <w:rsid w:val="0003549B"/>
    <w:rsid w:val="0003556C"/>
    <w:rsid w:val="000357FA"/>
    <w:rsid w:val="00036143"/>
    <w:rsid w:val="0003617B"/>
    <w:rsid w:val="000364F3"/>
    <w:rsid w:val="00036513"/>
    <w:rsid w:val="00036556"/>
    <w:rsid w:val="00036824"/>
    <w:rsid w:val="00036B2B"/>
    <w:rsid w:val="00036FEB"/>
    <w:rsid w:val="00037F22"/>
    <w:rsid w:val="000405E0"/>
    <w:rsid w:val="00040700"/>
    <w:rsid w:val="000407E7"/>
    <w:rsid w:val="00041110"/>
    <w:rsid w:val="00041395"/>
    <w:rsid w:val="0004189D"/>
    <w:rsid w:val="00041B92"/>
    <w:rsid w:val="00042BF6"/>
    <w:rsid w:val="000432E3"/>
    <w:rsid w:val="00043BD8"/>
    <w:rsid w:val="00043E67"/>
    <w:rsid w:val="00043EFF"/>
    <w:rsid w:val="00043F3A"/>
    <w:rsid w:val="0004440D"/>
    <w:rsid w:val="000445D8"/>
    <w:rsid w:val="00044D06"/>
    <w:rsid w:val="00044F60"/>
    <w:rsid w:val="0004574E"/>
    <w:rsid w:val="00045912"/>
    <w:rsid w:val="00045AC8"/>
    <w:rsid w:val="00046BCC"/>
    <w:rsid w:val="00047B53"/>
    <w:rsid w:val="00047C06"/>
    <w:rsid w:val="000502AA"/>
    <w:rsid w:val="00051079"/>
    <w:rsid w:val="00051724"/>
    <w:rsid w:val="00051833"/>
    <w:rsid w:val="00051998"/>
    <w:rsid w:val="00051A45"/>
    <w:rsid w:val="00051CC5"/>
    <w:rsid w:val="0005216C"/>
    <w:rsid w:val="000529FC"/>
    <w:rsid w:val="00053AD6"/>
    <w:rsid w:val="00053BA6"/>
    <w:rsid w:val="00053C37"/>
    <w:rsid w:val="00053D75"/>
    <w:rsid w:val="00054CE8"/>
    <w:rsid w:val="00054DF3"/>
    <w:rsid w:val="000550F4"/>
    <w:rsid w:val="000551A9"/>
    <w:rsid w:val="0005523E"/>
    <w:rsid w:val="0005546D"/>
    <w:rsid w:val="00055AA9"/>
    <w:rsid w:val="00055D48"/>
    <w:rsid w:val="00056A6A"/>
    <w:rsid w:val="00056C32"/>
    <w:rsid w:val="00057544"/>
    <w:rsid w:val="00057FA6"/>
    <w:rsid w:val="00060310"/>
    <w:rsid w:val="0006052D"/>
    <w:rsid w:val="00060744"/>
    <w:rsid w:val="00060A73"/>
    <w:rsid w:val="00060E14"/>
    <w:rsid w:val="0006145F"/>
    <w:rsid w:val="0006165B"/>
    <w:rsid w:val="0006173F"/>
    <w:rsid w:val="00061EA9"/>
    <w:rsid w:val="00062950"/>
    <w:rsid w:val="000634A5"/>
    <w:rsid w:val="00063AB6"/>
    <w:rsid w:val="00063FF3"/>
    <w:rsid w:val="00064639"/>
    <w:rsid w:val="00064EB4"/>
    <w:rsid w:val="0006564C"/>
    <w:rsid w:val="000656FF"/>
    <w:rsid w:val="00065DC6"/>
    <w:rsid w:val="00065ECE"/>
    <w:rsid w:val="00066356"/>
    <w:rsid w:val="00066475"/>
    <w:rsid w:val="00066634"/>
    <w:rsid w:val="000669AF"/>
    <w:rsid w:val="00067E56"/>
    <w:rsid w:val="000700A6"/>
    <w:rsid w:val="000700C4"/>
    <w:rsid w:val="000705E2"/>
    <w:rsid w:val="00070A9A"/>
    <w:rsid w:val="00070AED"/>
    <w:rsid w:val="00070D14"/>
    <w:rsid w:val="00070D1C"/>
    <w:rsid w:val="00070E74"/>
    <w:rsid w:val="000713FE"/>
    <w:rsid w:val="0007173B"/>
    <w:rsid w:val="00071C9C"/>
    <w:rsid w:val="00071CEB"/>
    <w:rsid w:val="00071DC4"/>
    <w:rsid w:val="00071E15"/>
    <w:rsid w:val="00072025"/>
    <w:rsid w:val="0007218F"/>
    <w:rsid w:val="000726F9"/>
    <w:rsid w:val="00072D27"/>
    <w:rsid w:val="00072D7C"/>
    <w:rsid w:val="000731D4"/>
    <w:rsid w:val="000733E6"/>
    <w:rsid w:val="00074878"/>
    <w:rsid w:val="00074DCC"/>
    <w:rsid w:val="000754CB"/>
    <w:rsid w:val="000758A9"/>
    <w:rsid w:val="00076252"/>
    <w:rsid w:val="000767A3"/>
    <w:rsid w:val="0007690B"/>
    <w:rsid w:val="00076913"/>
    <w:rsid w:val="00076A99"/>
    <w:rsid w:val="00076CC7"/>
    <w:rsid w:val="00076D82"/>
    <w:rsid w:val="0007740C"/>
    <w:rsid w:val="00077841"/>
    <w:rsid w:val="00080B93"/>
    <w:rsid w:val="00081024"/>
    <w:rsid w:val="000817C4"/>
    <w:rsid w:val="000818B0"/>
    <w:rsid w:val="00081BA4"/>
    <w:rsid w:val="00081C98"/>
    <w:rsid w:val="0008299A"/>
    <w:rsid w:val="00082B38"/>
    <w:rsid w:val="00083493"/>
    <w:rsid w:val="00083746"/>
    <w:rsid w:val="0008395B"/>
    <w:rsid w:val="00083C15"/>
    <w:rsid w:val="0008432B"/>
    <w:rsid w:val="0008449B"/>
    <w:rsid w:val="00084ABF"/>
    <w:rsid w:val="000850E9"/>
    <w:rsid w:val="000851F5"/>
    <w:rsid w:val="000852B7"/>
    <w:rsid w:val="00085A20"/>
    <w:rsid w:val="00085F22"/>
    <w:rsid w:val="0008611B"/>
    <w:rsid w:val="000863E4"/>
    <w:rsid w:val="00086651"/>
    <w:rsid w:val="000872E9"/>
    <w:rsid w:val="00087EE1"/>
    <w:rsid w:val="00090080"/>
    <w:rsid w:val="0009051F"/>
    <w:rsid w:val="000907F2"/>
    <w:rsid w:val="000910F5"/>
    <w:rsid w:val="000911C5"/>
    <w:rsid w:val="00091476"/>
    <w:rsid w:val="000914E6"/>
    <w:rsid w:val="00091A0A"/>
    <w:rsid w:val="00091AA6"/>
    <w:rsid w:val="00091CF7"/>
    <w:rsid w:val="00092574"/>
    <w:rsid w:val="000926E2"/>
    <w:rsid w:val="00092C00"/>
    <w:rsid w:val="00092F49"/>
    <w:rsid w:val="00093777"/>
    <w:rsid w:val="00093A95"/>
    <w:rsid w:val="00093FA2"/>
    <w:rsid w:val="000940FE"/>
    <w:rsid w:val="00094AF6"/>
    <w:rsid w:val="000955BE"/>
    <w:rsid w:val="000968BD"/>
    <w:rsid w:val="000971FC"/>
    <w:rsid w:val="0009756E"/>
    <w:rsid w:val="0009774F"/>
    <w:rsid w:val="00097763"/>
    <w:rsid w:val="00097C56"/>
    <w:rsid w:val="00097D17"/>
    <w:rsid w:val="00097D38"/>
    <w:rsid w:val="00097E95"/>
    <w:rsid w:val="000A0757"/>
    <w:rsid w:val="000A07BD"/>
    <w:rsid w:val="000A0F34"/>
    <w:rsid w:val="000A1040"/>
    <w:rsid w:val="000A1C8C"/>
    <w:rsid w:val="000A20A3"/>
    <w:rsid w:val="000A2434"/>
    <w:rsid w:val="000A2469"/>
    <w:rsid w:val="000A26B3"/>
    <w:rsid w:val="000A40C5"/>
    <w:rsid w:val="000A4197"/>
    <w:rsid w:val="000A420A"/>
    <w:rsid w:val="000A45B3"/>
    <w:rsid w:val="000A4764"/>
    <w:rsid w:val="000A4D15"/>
    <w:rsid w:val="000A5A30"/>
    <w:rsid w:val="000A5C43"/>
    <w:rsid w:val="000A5C74"/>
    <w:rsid w:val="000A5E60"/>
    <w:rsid w:val="000A62A1"/>
    <w:rsid w:val="000A6815"/>
    <w:rsid w:val="000A6EBF"/>
    <w:rsid w:val="000A72D6"/>
    <w:rsid w:val="000A75D5"/>
    <w:rsid w:val="000A7753"/>
    <w:rsid w:val="000A7BD5"/>
    <w:rsid w:val="000B0054"/>
    <w:rsid w:val="000B0465"/>
    <w:rsid w:val="000B0C87"/>
    <w:rsid w:val="000B195B"/>
    <w:rsid w:val="000B22A3"/>
    <w:rsid w:val="000B2A99"/>
    <w:rsid w:val="000B2D50"/>
    <w:rsid w:val="000B3793"/>
    <w:rsid w:val="000B400D"/>
    <w:rsid w:val="000B4874"/>
    <w:rsid w:val="000B4904"/>
    <w:rsid w:val="000B4A01"/>
    <w:rsid w:val="000B4C87"/>
    <w:rsid w:val="000B4C96"/>
    <w:rsid w:val="000B4D10"/>
    <w:rsid w:val="000B54D3"/>
    <w:rsid w:val="000B5D35"/>
    <w:rsid w:val="000B7A35"/>
    <w:rsid w:val="000B7FAE"/>
    <w:rsid w:val="000C04CF"/>
    <w:rsid w:val="000C04DD"/>
    <w:rsid w:val="000C097F"/>
    <w:rsid w:val="000C0A68"/>
    <w:rsid w:val="000C0A8C"/>
    <w:rsid w:val="000C0DD1"/>
    <w:rsid w:val="000C11FD"/>
    <w:rsid w:val="000C147E"/>
    <w:rsid w:val="000C14F4"/>
    <w:rsid w:val="000C1C2A"/>
    <w:rsid w:val="000C1FC5"/>
    <w:rsid w:val="000C232E"/>
    <w:rsid w:val="000C251E"/>
    <w:rsid w:val="000C2BFE"/>
    <w:rsid w:val="000C3CC2"/>
    <w:rsid w:val="000C42F5"/>
    <w:rsid w:val="000C4BC2"/>
    <w:rsid w:val="000C4DA0"/>
    <w:rsid w:val="000C5E8C"/>
    <w:rsid w:val="000C618E"/>
    <w:rsid w:val="000C61BD"/>
    <w:rsid w:val="000C62B1"/>
    <w:rsid w:val="000C649F"/>
    <w:rsid w:val="000C686C"/>
    <w:rsid w:val="000C6B1E"/>
    <w:rsid w:val="000C6E97"/>
    <w:rsid w:val="000C6F99"/>
    <w:rsid w:val="000C745C"/>
    <w:rsid w:val="000C7803"/>
    <w:rsid w:val="000D03A7"/>
    <w:rsid w:val="000D0603"/>
    <w:rsid w:val="000D0BD3"/>
    <w:rsid w:val="000D0F39"/>
    <w:rsid w:val="000D12A1"/>
    <w:rsid w:val="000D12B5"/>
    <w:rsid w:val="000D12F8"/>
    <w:rsid w:val="000D16BF"/>
    <w:rsid w:val="000D19DD"/>
    <w:rsid w:val="000D211E"/>
    <w:rsid w:val="000D2701"/>
    <w:rsid w:val="000D29C6"/>
    <w:rsid w:val="000D2D9D"/>
    <w:rsid w:val="000D3011"/>
    <w:rsid w:val="000D331B"/>
    <w:rsid w:val="000D35B2"/>
    <w:rsid w:val="000D367E"/>
    <w:rsid w:val="000D3737"/>
    <w:rsid w:val="000D3CC8"/>
    <w:rsid w:val="000D4024"/>
    <w:rsid w:val="000D41B1"/>
    <w:rsid w:val="000D4379"/>
    <w:rsid w:val="000D47C7"/>
    <w:rsid w:val="000D4887"/>
    <w:rsid w:val="000D4ACC"/>
    <w:rsid w:val="000D4EAD"/>
    <w:rsid w:val="000D5198"/>
    <w:rsid w:val="000D52EC"/>
    <w:rsid w:val="000D5741"/>
    <w:rsid w:val="000D59BF"/>
    <w:rsid w:val="000D65F3"/>
    <w:rsid w:val="000D6751"/>
    <w:rsid w:val="000D6C4F"/>
    <w:rsid w:val="000D7D45"/>
    <w:rsid w:val="000E0044"/>
    <w:rsid w:val="000E0072"/>
    <w:rsid w:val="000E0279"/>
    <w:rsid w:val="000E0523"/>
    <w:rsid w:val="000E090F"/>
    <w:rsid w:val="000E09DA"/>
    <w:rsid w:val="000E0AF1"/>
    <w:rsid w:val="000E1BF2"/>
    <w:rsid w:val="000E1CFE"/>
    <w:rsid w:val="000E1D00"/>
    <w:rsid w:val="000E25C4"/>
    <w:rsid w:val="000E2696"/>
    <w:rsid w:val="000E26CF"/>
    <w:rsid w:val="000E290E"/>
    <w:rsid w:val="000E2A38"/>
    <w:rsid w:val="000E2A8A"/>
    <w:rsid w:val="000E2FA1"/>
    <w:rsid w:val="000E39C5"/>
    <w:rsid w:val="000E42F9"/>
    <w:rsid w:val="000E43D6"/>
    <w:rsid w:val="000E4629"/>
    <w:rsid w:val="000E4B52"/>
    <w:rsid w:val="000E5673"/>
    <w:rsid w:val="000E6127"/>
    <w:rsid w:val="000E6346"/>
    <w:rsid w:val="000E6BB2"/>
    <w:rsid w:val="000E746F"/>
    <w:rsid w:val="000E75AD"/>
    <w:rsid w:val="000E7672"/>
    <w:rsid w:val="000E7D24"/>
    <w:rsid w:val="000E7F3E"/>
    <w:rsid w:val="000F0B72"/>
    <w:rsid w:val="000F0BB9"/>
    <w:rsid w:val="000F0F86"/>
    <w:rsid w:val="000F1441"/>
    <w:rsid w:val="000F151B"/>
    <w:rsid w:val="000F260E"/>
    <w:rsid w:val="000F282E"/>
    <w:rsid w:val="000F2F3F"/>
    <w:rsid w:val="000F302B"/>
    <w:rsid w:val="000F3119"/>
    <w:rsid w:val="000F3842"/>
    <w:rsid w:val="000F3C54"/>
    <w:rsid w:val="000F3D67"/>
    <w:rsid w:val="000F3E49"/>
    <w:rsid w:val="000F3FA7"/>
    <w:rsid w:val="000F4464"/>
    <w:rsid w:val="000F44DB"/>
    <w:rsid w:val="000F4BE6"/>
    <w:rsid w:val="000F4C44"/>
    <w:rsid w:val="000F4CDD"/>
    <w:rsid w:val="000F4E3F"/>
    <w:rsid w:val="000F5246"/>
    <w:rsid w:val="000F5273"/>
    <w:rsid w:val="000F5B8F"/>
    <w:rsid w:val="000F5BC1"/>
    <w:rsid w:val="000F6199"/>
    <w:rsid w:val="000F65D2"/>
    <w:rsid w:val="000F6A3E"/>
    <w:rsid w:val="000F6C44"/>
    <w:rsid w:val="000F6D51"/>
    <w:rsid w:val="000F6F2F"/>
    <w:rsid w:val="000F71BE"/>
    <w:rsid w:val="000F7BCD"/>
    <w:rsid w:val="00100131"/>
    <w:rsid w:val="001007C3"/>
    <w:rsid w:val="00100915"/>
    <w:rsid w:val="00101319"/>
    <w:rsid w:val="001014EB"/>
    <w:rsid w:val="00101671"/>
    <w:rsid w:val="001019E6"/>
    <w:rsid w:val="00101D41"/>
    <w:rsid w:val="00101F3C"/>
    <w:rsid w:val="0010245E"/>
    <w:rsid w:val="001025BF"/>
    <w:rsid w:val="00102624"/>
    <w:rsid w:val="00102A52"/>
    <w:rsid w:val="00102A8B"/>
    <w:rsid w:val="00102FC7"/>
    <w:rsid w:val="0010472C"/>
    <w:rsid w:val="001059D4"/>
    <w:rsid w:val="00105EE2"/>
    <w:rsid w:val="00106051"/>
    <w:rsid w:val="001060F2"/>
    <w:rsid w:val="001062F5"/>
    <w:rsid w:val="00107BD6"/>
    <w:rsid w:val="00107D0F"/>
    <w:rsid w:val="0011053C"/>
    <w:rsid w:val="00110561"/>
    <w:rsid w:val="00110563"/>
    <w:rsid w:val="00110620"/>
    <w:rsid w:val="00110949"/>
    <w:rsid w:val="001109E0"/>
    <w:rsid w:val="00110BB3"/>
    <w:rsid w:val="00110DA9"/>
    <w:rsid w:val="00110DBC"/>
    <w:rsid w:val="001112BD"/>
    <w:rsid w:val="001114CD"/>
    <w:rsid w:val="001114CF"/>
    <w:rsid w:val="00111B53"/>
    <w:rsid w:val="00111E23"/>
    <w:rsid w:val="00112664"/>
    <w:rsid w:val="00112ABD"/>
    <w:rsid w:val="00113224"/>
    <w:rsid w:val="00113725"/>
    <w:rsid w:val="00113C31"/>
    <w:rsid w:val="00113EFB"/>
    <w:rsid w:val="00114083"/>
    <w:rsid w:val="00114283"/>
    <w:rsid w:val="001143BF"/>
    <w:rsid w:val="0011441F"/>
    <w:rsid w:val="001146EC"/>
    <w:rsid w:val="00115704"/>
    <w:rsid w:val="001158F1"/>
    <w:rsid w:val="00115A14"/>
    <w:rsid w:val="0011703E"/>
    <w:rsid w:val="00117A43"/>
    <w:rsid w:val="00117BC0"/>
    <w:rsid w:val="00117DE4"/>
    <w:rsid w:val="00117F46"/>
    <w:rsid w:val="00120AB1"/>
    <w:rsid w:val="001213A9"/>
    <w:rsid w:val="00122395"/>
    <w:rsid w:val="001234F7"/>
    <w:rsid w:val="00123C24"/>
    <w:rsid w:val="00123CA0"/>
    <w:rsid w:val="00123E11"/>
    <w:rsid w:val="0012401A"/>
    <w:rsid w:val="0012451E"/>
    <w:rsid w:val="0012463C"/>
    <w:rsid w:val="00124F37"/>
    <w:rsid w:val="00124F57"/>
    <w:rsid w:val="0012580E"/>
    <w:rsid w:val="00125EC5"/>
    <w:rsid w:val="001260EA"/>
    <w:rsid w:val="00126C4D"/>
    <w:rsid w:val="001277ED"/>
    <w:rsid w:val="001300D9"/>
    <w:rsid w:val="001301C6"/>
    <w:rsid w:val="0013069A"/>
    <w:rsid w:val="00130EC7"/>
    <w:rsid w:val="00131437"/>
    <w:rsid w:val="001315E1"/>
    <w:rsid w:val="001316F4"/>
    <w:rsid w:val="001319BD"/>
    <w:rsid w:val="00131A48"/>
    <w:rsid w:val="00131B64"/>
    <w:rsid w:val="0013213D"/>
    <w:rsid w:val="001323BA"/>
    <w:rsid w:val="001328F3"/>
    <w:rsid w:val="0013337A"/>
    <w:rsid w:val="00133655"/>
    <w:rsid w:val="001336DD"/>
    <w:rsid w:val="00133A8C"/>
    <w:rsid w:val="0013402D"/>
    <w:rsid w:val="00134C8C"/>
    <w:rsid w:val="00135054"/>
    <w:rsid w:val="001358DC"/>
    <w:rsid w:val="00135C8E"/>
    <w:rsid w:val="00136474"/>
    <w:rsid w:val="001367AD"/>
    <w:rsid w:val="00136CF6"/>
    <w:rsid w:val="00136E40"/>
    <w:rsid w:val="0014007B"/>
    <w:rsid w:val="00140109"/>
    <w:rsid w:val="00140277"/>
    <w:rsid w:val="00140933"/>
    <w:rsid w:val="001412A7"/>
    <w:rsid w:val="00141614"/>
    <w:rsid w:val="00141B90"/>
    <w:rsid w:val="001421FF"/>
    <w:rsid w:val="00142623"/>
    <w:rsid w:val="00142708"/>
    <w:rsid w:val="0014285B"/>
    <w:rsid w:val="0014393B"/>
    <w:rsid w:val="00143C36"/>
    <w:rsid w:val="00143D84"/>
    <w:rsid w:val="0014475C"/>
    <w:rsid w:val="001447BE"/>
    <w:rsid w:val="0014565A"/>
    <w:rsid w:val="001458B3"/>
    <w:rsid w:val="001458DD"/>
    <w:rsid w:val="00145952"/>
    <w:rsid w:val="00145D15"/>
    <w:rsid w:val="00146540"/>
    <w:rsid w:val="001467BD"/>
    <w:rsid w:val="00147921"/>
    <w:rsid w:val="00147932"/>
    <w:rsid w:val="00147A40"/>
    <w:rsid w:val="00147B81"/>
    <w:rsid w:val="00147B8B"/>
    <w:rsid w:val="00147C06"/>
    <w:rsid w:val="00147EB5"/>
    <w:rsid w:val="0015006B"/>
    <w:rsid w:val="0015030A"/>
    <w:rsid w:val="0015055E"/>
    <w:rsid w:val="001508D1"/>
    <w:rsid w:val="0015187A"/>
    <w:rsid w:val="00151F6F"/>
    <w:rsid w:val="00152502"/>
    <w:rsid w:val="001526E1"/>
    <w:rsid w:val="00152977"/>
    <w:rsid w:val="00152CCF"/>
    <w:rsid w:val="0015315E"/>
    <w:rsid w:val="00153A01"/>
    <w:rsid w:val="00153BB1"/>
    <w:rsid w:val="00153C13"/>
    <w:rsid w:val="00153C88"/>
    <w:rsid w:val="0015410A"/>
    <w:rsid w:val="001543EB"/>
    <w:rsid w:val="00154776"/>
    <w:rsid w:val="001549CA"/>
    <w:rsid w:val="00155094"/>
    <w:rsid w:val="00155651"/>
    <w:rsid w:val="0015585E"/>
    <w:rsid w:val="00155CD9"/>
    <w:rsid w:val="00155F10"/>
    <w:rsid w:val="001563FA"/>
    <w:rsid w:val="001569D6"/>
    <w:rsid w:val="00156E4B"/>
    <w:rsid w:val="00156F6D"/>
    <w:rsid w:val="001570B6"/>
    <w:rsid w:val="00157464"/>
    <w:rsid w:val="00157A0B"/>
    <w:rsid w:val="00157A23"/>
    <w:rsid w:val="00157E96"/>
    <w:rsid w:val="00160068"/>
    <w:rsid w:val="001605C3"/>
    <w:rsid w:val="001609B2"/>
    <w:rsid w:val="00160B0E"/>
    <w:rsid w:val="00160D68"/>
    <w:rsid w:val="00160E27"/>
    <w:rsid w:val="00162A2B"/>
    <w:rsid w:val="00162B98"/>
    <w:rsid w:val="00162BF2"/>
    <w:rsid w:val="00162E53"/>
    <w:rsid w:val="00163067"/>
    <w:rsid w:val="001639E5"/>
    <w:rsid w:val="0016406B"/>
    <w:rsid w:val="0016419E"/>
    <w:rsid w:val="0016440B"/>
    <w:rsid w:val="00164781"/>
    <w:rsid w:val="001648A0"/>
    <w:rsid w:val="00164D64"/>
    <w:rsid w:val="0016542C"/>
    <w:rsid w:val="001655D0"/>
    <w:rsid w:val="00166199"/>
    <w:rsid w:val="001665A0"/>
    <w:rsid w:val="00166706"/>
    <w:rsid w:val="00166796"/>
    <w:rsid w:val="0016698C"/>
    <w:rsid w:val="00166CFA"/>
    <w:rsid w:val="00166DAE"/>
    <w:rsid w:val="001675B5"/>
    <w:rsid w:val="001676D7"/>
    <w:rsid w:val="001678C7"/>
    <w:rsid w:val="001703EA"/>
    <w:rsid w:val="00170B3A"/>
    <w:rsid w:val="00171358"/>
    <w:rsid w:val="00171397"/>
    <w:rsid w:val="001716F2"/>
    <w:rsid w:val="001722C5"/>
    <w:rsid w:val="00172752"/>
    <w:rsid w:val="00172E5A"/>
    <w:rsid w:val="00173673"/>
    <w:rsid w:val="00174178"/>
    <w:rsid w:val="001746F3"/>
    <w:rsid w:val="00174775"/>
    <w:rsid w:val="00174DD1"/>
    <w:rsid w:val="00174F06"/>
    <w:rsid w:val="00175284"/>
    <w:rsid w:val="00175E34"/>
    <w:rsid w:val="001760AB"/>
    <w:rsid w:val="00176450"/>
    <w:rsid w:val="001764C2"/>
    <w:rsid w:val="001767A5"/>
    <w:rsid w:val="001767D4"/>
    <w:rsid w:val="00177612"/>
    <w:rsid w:val="00180270"/>
    <w:rsid w:val="0018039F"/>
    <w:rsid w:val="00180C32"/>
    <w:rsid w:val="00181212"/>
    <w:rsid w:val="001815E9"/>
    <w:rsid w:val="00181DE2"/>
    <w:rsid w:val="0018286C"/>
    <w:rsid w:val="00183B4E"/>
    <w:rsid w:val="00183DAA"/>
    <w:rsid w:val="00185414"/>
    <w:rsid w:val="0018582F"/>
    <w:rsid w:val="00185D9F"/>
    <w:rsid w:val="00185EEA"/>
    <w:rsid w:val="00186013"/>
    <w:rsid w:val="00186453"/>
    <w:rsid w:val="00186F04"/>
    <w:rsid w:val="001870E2"/>
    <w:rsid w:val="00187609"/>
    <w:rsid w:val="00187612"/>
    <w:rsid w:val="001878A1"/>
    <w:rsid w:val="0018795F"/>
    <w:rsid w:val="001879BE"/>
    <w:rsid w:val="0019018A"/>
    <w:rsid w:val="00190635"/>
    <w:rsid w:val="00190811"/>
    <w:rsid w:val="001908D0"/>
    <w:rsid w:val="00190F22"/>
    <w:rsid w:val="00191A33"/>
    <w:rsid w:val="001922FE"/>
    <w:rsid w:val="00193085"/>
    <w:rsid w:val="001937AE"/>
    <w:rsid w:val="001939F9"/>
    <w:rsid w:val="00193B56"/>
    <w:rsid w:val="00193F17"/>
    <w:rsid w:val="00193FC0"/>
    <w:rsid w:val="00194299"/>
    <w:rsid w:val="00194457"/>
    <w:rsid w:val="001945F9"/>
    <w:rsid w:val="00194625"/>
    <w:rsid w:val="001948EE"/>
    <w:rsid w:val="00194AEA"/>
    <w:rsid w:val="00194BB4"/>
    <w:rsid w:val="00194C82"/>
    <w:rsid w:val="00194E8D"/>
    <w:rsid w:val="00195566"/>
    <w:rsid w:val="001956E0"/>
    <w:rsid w:val="0019601F"/>
    <w:rsid w:val="0019608E"/>
    <w:rsid w:val="00196109"/>
    <w:rsid w:val="0019616E"/>
    <w:rsid w:val="00196FDF"/>
    <w:rsid w:val="0019717B"/>
    <w:rsid w:val="001973F6"/>
    <w:rsid w:val="001974D5"/>
    <w:rsid w:val="001974F3"/>
    <w:rsid w:val="00197720"/>
    <w:rsid w:val="0019791D"/>
    <w:rsid w:val="00197B04"/>
    <w:rsid w:val="00197DDF"/>
    <w:rsid w:val="001A07E4"/>
    <w:rsid w:val="001A0957"/>
    <w:rsid w:val="001A0D44"/>
    <w:rsid w:val="001A1267"/>
    <w:rsid w:val="001A1A41"/>
    <w:rsid w:val="001A257F"/>
    <w:rsid w:val="001A2C1E"/>
    <w:rsid w:val="001A3577"/>
    <w:rsid w:val="001A3C73"/>
    <w:rsid w:val="001A3C8B"/>
    <w:rsid w:val="001A4794"/>
    <w:rsid w:val="001A4810"/>
    <w:rsid w:val="001A4B14"/>
    <w:rsid w:val="001A5456"/>
    <w:rsid w:val="001A5E52"/>
    <w:rsid w:val="001A6918"/>
    <w:rsid w:val="001A6D35"/>
    <w:rsid w:val="001A796F"/>
    <w:rsid w:val="001A79CF"/>
    <w:rsid w:val="001B0378"/>
    <w:rsid w:val="001B1160"/>
    <w:rsid w:val="001B1475"/>
    <w:rsid w:val="001B1782"/>
    <w:rsid w:val="001B1D52"/>
    <w:rsid w:val="001B1FA1"/>
    <w:rsid w:val="001B266C"/>
    <w:rsid w:val="001B2AB4"/>
    <w:rsid w:val="001B2D8A"/>
    <w:rsid w:val="001B2ECD"/>
    <w:rsid w:val="001B3245"/>
    <w:rsid w:val="001B32E2"/>
    <w:rsid w:val="001B3725"/>
    <w:rsid w:val="001B3992"/>
    <w:rsid w:val="001B3DE7"/>
    <w:rsid w:val="001B3F08"/>
    <w:rsid w:val="001B439F"/>
    <w:rsid w:val="001B43C3"/>
    <w:rsid w:val="001B46BE"/>
    <w:rsid w:val="001B4990"/>
    <w:rsid w:val="001B4A08"/>
    <w:rsid w:val="001B4C1F"/>
    <w:rsid w:val="001B51A9"/>
    <w:rsid w:val="001B5A23"/>
    <w:rsid w:val="001B6126"/>
    <w:rsid w:val="001B65F9"/>
    <w:rsid w:val="001B691D"/>
    <w:rsid w:val="001B6D89"/>
    <w:rsid w:val="001B6FF7"/>
    <w:rsid w:val="001B712A"/>
    <w:rsid w:val="001B726C"/>
    <w:rsid w:val="001B77F3"/>
    <w:rsid w:val="001C04EB"/>
    <w:rsid w:val="001C0A58"/>
    <w:rsid w:val="001C166F"/>
    <w:rsid w:val="001C1729"/>
    <w:rsid w:val="001C1B3F"/>
    <w:rsid w:val="001C1F52"/>
    <w:rsid w:val="001C20EF"/>
    <w:rsid w:val="001C240F"/>
    <w:rsid w:val="001C243C"/>
    <w:rsid w:val="001C257F"/>
    <w:rsid w:val="001C37A7"/>
    <w:rsid w:val="001C3A5D"/>
    <w:rsid w:val="001C3B20"/>
    <w:rsid w:val="001C41DF"/>
    <w:rsid w:val="001C44B1"/>
    <w:rsid w:val="001C4842"/>
    <w:rsid w:val="001C4F15"/>
    <w:rsid w:val="001C5039"/>
    <w:rsid w:val="001C50AC"/>
    <w:rsid w:val="001C5195"/>
    <w:rsid w:val="001C58EA"/>
    <w:rsid w:val="001C64D1"/>
    <w:rsid w:val="001C6625"/>
    <w:rsid w:val="001C67DF"/>
    <w:rsid w:val="001C6B4C"/>
    <w:rsid w:val="001C6BE1"/>
    <w:rsid w:val="001C6FD7"/>
    <w:rsid w:val="001C726F"/>
    <w:rsid w:val="001C75B7"/>
    <w:rsid w:val="001C77A8"/>
    <w:rsid w:val="001C7A54"/>
    <w:rsid w:val="001D0341"/>
    <w:rsid w:val="001D06C8"/>
    <w:rsid w:val="001D1348"/>
    <w:rsid w:val="001D1724"/>
    <w:rsid w:val="001D1910"/>
    <w:rsid w:val="001D1C90"/>
    <w:rsid w:val="001D27CC"/>
    <w:rsid w:val="001D2F65"/>
    <w:rsid w:val="001D334D"/>
    <w:rsid w:val="001D386B"/>
    <w:rsid w:val="001D46E5"/>
    <w:rsid w:val="001D46F0"/>
    <w:rsid w:val="001D473C"/>
    <w:rsid w:val="001D4AC8"/>
    <w:rsid w:val="001D4AF0"/>
    <w:rsid w:val="001D4C59"/>
    <w:rsid w:val="001D5134"/>
    <w:rsid w:val="001D523F"/>
    <w:rsid w:val="001D5C8A"/>
    <w:rsid w:val="001D5E25"/>
    <w:rsid w:val="001D5F2D"/>
    <w:rsid w:val="001D5F6C"/>
    <w:rsid w:val="001D6A26"/>
    <w:rsid w:val="001D70C3"/>
    <w:rsid w:val="001D7435"/>
    <w:rsid w:val="001D763C"/>
    <w:rsid w:val="001D791C"/>
    <w:rsid w:val="001E0233"/>
    <w:rsid w:val="001E03FA"/>
    <w:rsid w:val="001E0D34"/>
    <w:rsid w:val="001E0D46"/>
    <w:rsid w:val="001E17C1"/>
    <w:rsid w:val="001E1CCD"/>
    <w:rsid w:val="001E1FB4"/>
    <w:rsid w:val="001E219E"/>
    <w:rsid w:val="001E23B9"/>
    <w:rsid w:val="001E26CE"/>
    <w:rsid w:val="001E28B8"/>
    <w:rsid w:val="001E298D"/>
    <w:rsid w:val="001E369A"/>
    <w:rsid w:val="001E37A7"/>
    <w:rsid w:val="001E436C"/>
    <w:rsid w:val="001E4BA3"/>
    <w:rsid w:val="001E572E"/>
    <w:rsid w:val="001E677D"/>
    <w:rsid w:val="001E7114"/>
    <w:rsid w:val="001E77B1"/>
    <w:rsid w:val="001F0054"/>
    <w:rsid w:val="001F01CF"/>
    <w:rsid w:val="001F031D"/>
    <w:rsid w:val="001F0530"/>
    <w:rsid w:val="001F055D"/>
    <w:rsid w:val="001F065B"/>
    <w:rsid w:val="001F096A"/>
    <w:rsid w:val="001F0BB9"/>
    <w:rsid w:val="001F0BFD"/>
    <w:rsid w:val="001F0CFC"/>
    <w:rsid w:val="001F0D4C"/>
    <w:rsid w:val="001F0F18"/>
    <w:rsid w:val="001F0F5F"/>
    <w:rsid w:val="001F2268"/>
    <w:rsid w:val="001F3AB3"/>
    <w:rsid w:val="001F3B7F"/>
    <w:rsid w:val="001F3D5C"/>
    <w:rsid w:val="001F40B7"/>
    <w:rsid w:val="001F4A1B"/>
    <w:rsid w:val="001F4A4E"/>
    <w:rsid w:val="001F4A50"/>
    <w:rsid w:val="001F50FC"/>
    <w:rsid w:val="001F56C0"/>
    <w:rsid w:val="001F59C2"/>
    <w:rsid w:val="001F5A3B"/>
    <w:rsid w:val="001F64D4"/>
    <w:rsid w:val="001F6550"/>
    <w:rsid w:val="001F65B0"/>
    <w:rsid w:val="001F6702"/>
    <w:rsid w:val="001F6EB0"/>
    <w:rsid w:val="001F744B"/>
    <w:rsid w:val="00200569"/>
    <w:rsid w:val="00200F0F"/>
    <w:rsid w:val="002013FF"/>
    <w:rsid w:val="0020173E"/>
    <w:rsid w:val="00201A31"/>
    <w:rsid w:val="002021BC"/>
    <w:rsid w:val="0020226F"/>
    <w:rsid w:val="0020266A"/>
    <w:rsid w:val="00202A69"/>
    <w:rsid w:val="00202D85"/>
    <w:rsid w:val="00202F6C"/>
    <w:rsid w:val="0020342D"/>
    <w:rsid w:val="002034B3"/>
    <w:rsid w:val="002034DD"/>
    <w:rsid w:val="0020350C"/>
    <w:rsid w:val="00204744"/>
    <w:rsid w:val="00204A39"/>
    <w:rsid w:val="00205420"/>
    <w:rsid w:val="0020791A"/>
    <w:rsid w:val="00207BC1"/>
    <w:rsid w:val="0021011F"/>
    <w:rsid w:val="00210126"/>
    <w:rsid w:val="002101A0"/>
    <w:rsid w:val="002106CA"/>
    <w:rsid w:val="0021073C"/>
    <w:rsid w:val="0021147E"/>
    <w:rsid w:val="002114A6"/>
    <w:rsid w:val="00211AFA"/>
    <w:rsid w:val="0021288C"/>
    <w:rsid w:val="0021292A"/>
    <w:rsid w:val="002137E9"/>
    <w:rsid w:val="00213C69"/>
    <w:rsid w:val="00213EBF"/>
    <w:rsid w:val="00214495"/>
    <w:rsid w:val="00214B67"/>
    <w:rsid w:val="00214E21"/>
    <w:rsid w:val="00214F90"/>
    <w:rsid w:val="00215025"/>
    <w:rsid w:val="002153B5"/>
    <w:rsid w:val="00215727"/>
    <w:rsid w:val="002157FF"/>
    <w:rsid w:val="00215FA2"/>
    <w:rsid w:val="00216105"/>
    <w:rsid w:val="00216EA5"/>
    <w:rsid w:val="00216F46"/>
    <w:rsid w:val="002170BB"/>
    <w:rsid w:val="00217158"/>
    <w:rsid w:val="0021723E"/>
    <w:rsid w:val="002209D6"/>
    <w:rsid w:val="00220BB2"/>
    <w:rsid w:val="002210B6"/>
    <w:rsid w:val="002215ED"/>
    <w:rsid w:val="002219F9"/>
    <w:rsid w:val="00221FD8"/>
    <w:rsid w:val="002222B9"/>
    <w:rsid w:val="002225A3"/>
    <w:rsid w:val="0022347A"/>
    <w:rsid w:val="002237BB"/>
    <w:rsid w:val="002237D8"/>
    <w:rsid w:val="00223F18"/>
    <w:rsid w:val="00223F9C"/>
    <w:rsid w:val="002247A8"/>
    <w:rsid w:val="00224E63"/>
    <w:rsid w:val="00224FBC"/>
    <w:rsid w:val="00225B24"/>
    <w:rsid w:val="002262D0"/>
    <w:rsid w:val="002262DF"/>
    <w:rsid w:val="00226323"/>
    <w:rsid w:val="002265F0"/>
    <w:rsid w:val="0022700F"/>
    <w:rsid w:val="002272BF"/>
    <w:rsid w:val="00227473"/>
    <w:rsid w:val="0022758D"/>
    <w:rsid w:val="002306E1"/>
    <w:rsid w:val="00230917"/>
    <w:rsid w:val="00230EF8"/>
    <w:rsid w:val="002310A1"/>
    <w:rsid w:val="00231293"/>
    <w:rsid w:val="002313B3"/>
    <w:rsid w:val="00231749"/>
    <w:rsid w:val="00231813"/>
    <w:rsid w:val="00231868"/>
    <w:rsid w:val="00231D81"/>
    <w:rsid w:val="00231DB6"/>
    <w:rsid w:val="00231F79"/>
    <w:rsid w:val="0023287E"/>
    <w:rsid w:val="00232D1A"/>
    <w:rsid w:val="00232F22"/>
    <w:rsid w:val="002330DC"/>
    <w:rsid w:val="0023375A"/>
    <w:rsid w:val="002339E1"/>
    <w:rsid w:val="00233BDD"/>
    <w:rsid w:val="00233DCD"/>
    <w:rsid w:val="00234019"/>
    <w:rsid w:val="002340CD"/>
    <w:rsid w:val="00234110"/>
    <w:rsid w:val="00234D7D"/>
    <w:rsid w:val="00235207"/>
    <w:rsid w:val="00235420"/>
    <w:rsid w:val="002357EE"/>
    <w:rsid w:val="00235E0A"/>
    <w:rsid w:val="0023646A"/>
    <w:rsid w:val="00236CFB"/>
    <w:rsid w:val="00237193"/>
    <w:rsid w:val="0023733E"/>
    <w:rsid w:val="00237652"/>
    <w:rsid w:val="00237CCD"/>
    <w:rsid w:val="00237FFA"/>
    <w:rsid w:val="002403CA"/>
    <w:rsid w:val="002412FA"/>
    <w:rsid w:val="00241A4A"/>
    <w:rsid w:val="00242C1C"/>
    <w:rsid w:val="002437B1"/>
    <w:rsid w:val="00243BEB"/>
    <w:rsid w:val="00244A2D"/>
    <w:rsid w:val="00244E5E"/>
    <w:rsid w:val="002462FD"/>
    <w:rsid w:val="00247164"/>
    <w:rsid w:val="00247201"/>
    <w:rsid w:val="00247696"/>
    <w:rsid w:val="002477B1"/>
    <w:rsid w:val="00247AAD"/>
    <w:rsid w:val="00250104"/>
    <w:rsid w:val="0025051C"/>
    <w:rsid w:val="00250B89"/>
    <w:rsid w:val="002517C5"/>
    <w:rsid w:val="00251C5E"/>
    <w:rsid w:val="00251DD8"/>
    <w:rsid w:val="00251E55"/>
    <w:rsid w:val="00252308"/>
    <w:rsid w:val="002524EF"/>
    <w:rsid w:val="002530FC"/>
    <w:rsid w:val="00253147"/>
    <w:rsid w:val="002543A6"/>
    <w:rsid w:val="002547BF"/>
    <w:rsid w:val="00254BDC"/>
    <w:rsid w:val="00254FF0"/>
    <w:rsid w:val="002557C7"/>
    <w:rsid w:val="002558E6"/>
    <w:rsid w:val="00255A2C"/>
    <w:rsid w:val="00255D12"/>
    <w:rsid w:val="0025627F"/>
    <w:rsid w:val="002563B1"/>
    <w:rsid w:val="00256D72"/>
    <w:rsid w:val="00257640"/>
    <w:rsid w:val="00257950"/>
    <w:rsid w:val="002579A6"/>
    <w:rsid w:val="00257C72"/>
    <w:rsid w:val="00260F82"/>
    <w:rsid w:val="00261229"/>
    <w:rsid w:val="0026181E"/>
    <w:rsid w:val="002621E4"/>
    <w:rsid w:val="00263503"/>
    <w:rsid w:val="00263853"/>
    <w:rsid w:val="00263959"/>
    <w:rsid w:val="00263B1D"/>
    <w:rsid w:val="00263D95"/>
    <w:rsid w:val="00265055"/>
    <w:rsid w:val="00265377"/>
    <w:rsid w:val="00265984"/>
    <w:rsid w:val="00265CFE"/>
    <w:rsid w:val="0026695D"/>
    <w:rsid w:val="00267117"/>
    <w:rsid w:val="002672E1"/>
    <w:rsid w:val="002676E1"/>
    <w:rsid w:val="002676ED"/>
    <w:rsid w:val="002678BC"/>
    <w:rsid w:val="00267B03"/>
    <w:rsid w:val="00267E3A"/>
    <w:rsid w:val="00267FF8"/>
    <w:rsid w:val="00270060"/>
    <w:rsid w:val="002703B4"/>
    <w:rsid w:val="0027099D"/>
    <w:rsid w:val="0027139E"/>
    <w:rsid w:val="00271838"/>
    <w:rsid w:val="00271A05"/>
    <w:rsid w:val="00271C7A"/>
    <w:rsid w:val="0027284C"/>
    <w:rsid w:val="00272D4B"/>
    <w:rsid w:val="00272E0C"/>
    <w:rsid w:val="002731A2"/>
    <w:rsid w:val="002731FC"/>
    <w:rsid w:val="0027391C"/>
    <w:rsid w:val="002742E6"/>
    <w:rsid w:val="00274312"/>
    <w:rsid w:val="00274B29"/>
    <w:rsid w:val="00274C2F"/>
    <w:rsid w:val="00275B6C"/>
    <w:rsid w:val="00275DB0"/>
    <w:rsid w:val="0027633F"/>
    <w:rsid w:val="00276428"/>
    <w:rsid w:val="002765A9"/>
    <w:rsid w:val="00276669"/>
    <w:rsid w:val="0027679A"/>
    <w:rsid w:val="00276BF6"/>
    <w:rsid w:val="0027715A"/>
    <w:rsid w:val="0027718B"/>
    <w:rsid w:val="002774D4"/>
    <w:rsid w:val="00277652"/>
    <w:rsid w:val="00277B2E"/>
    <w:rsid w:val="00277CCE"/>
    <w:rsid w:val="00277EBD"/>
    <w:rsid w:val="00277F91"/>
    <w:rsid w:val="00280ADC"/>
    <w:rsid w:val="002813C6"/>
    <w:rsid w:val="00281DE5"/>
    <w:rsid w:val="002826D7"/>
    <w:rsid w:val="0028271A"/>
    <w:rsid w:val="002829D4"/>
    <w:rsid w:val="00282AD2"/>
    <w:rsid w:val="00282AE4"/>
    <w:rsid w:val="00282B99"/>
    <w:rsid w:val="002832D7"/>
    <w:rsid w:val="00283600"/>
    <w:rsid w:val="002837F9"/>
    <w:rsid w:val="00283933"/>
    <w:rsid w:val="00283E3E"/>
    <w:rsid w:val="00284266"/>
    <w:rsid w:val="002846AD"/>
    <w:rsid w:val="00285C2D"/>
    <w:rsid w:val="00285D26"/>
    <w:rsid w:val="00285D60"/>
    <w:rsid w:val="00285ECF"/>
    <w:rsid w:val="002860F4"/>
    <w:rsid w:val="002862E6"/>
    <w:rsid w:val="002865C4"/>
    <w:rsid w:val="00286AE3"/>
    <w:rsid w:val="00286D58"/>
    <w:rsid w:val="00287135"/>
    <w:rsid w:val="00287496"/>
    <w:rsid w:val="002875F1"/>
    <w:rsid w:val="002878AC"/>
    <w:rsid w:val="00287DCD"/>
    <w:rsid w:val="00290463"/>
    <w:rsid w:val="0029082D"/>
    <w:rsid w:val="00290965"/>
    <w:rsid w:val="00291CB2"/>
    <w:rsid w:val="00291D22"/>
    <w:rsid w:val="0029267F"/>
    <w:rsid w:val="00293169"/>
    <w:rsid w:val="0029325C"/>
    <w:rsid w:val="002934FD"/>
    <w:rsid w:val="00293AE0"/>
    <w:rsid w:val="00294557"/>
    <w:rsid w:val="00295307"/>
    <w:rsid w:val="0029564B"/>
    <w:rsid w:val="00295D1A"/>
    <w:rsid w:val="002965BC"/>
    <w:rsid w:val="00296640"/>
    <w:rsid w:val="00296861"/>
    <w:rsid w:val="002A0524"/>
    <w:rsid w:val="002A05D3"/>
    <w:rsid w:val="002A08D8"/>
    <w:rsid w:val="002A09A5"/>
    <w:rsid w:val="002A0BEB"/>
    <w:rsid w:val="002A0F3C"/>
    <w:rsid w:val="002A11C2"/>
    <w:rsid w:val="002A13BB"/>
    <w:rsid w:val="002A1480"/>
    <w:rsid w:val="002A1D1A"/>
    <w:rsid w:val="002A1D3B"/>
    <w:rsid w:val="002A1E2E"/>
    <w:rsid w:val="002A2190"/>
    <w:rsid w:val="002A2462"/>
    <w:rsid w:val="002A2E70"/>
    <w:rsid w:val="002A2EF7"/>
    <w:rsid w:val="002A3301"/>
    <w:rsid w:val="002A396A"/>
    <w:rsid w:val="002A3A67"/>
    <w:rsid w:val="002A4000"/>
    <w:rsid w:val="002A46F4"/>
    <w:rsid w:val="002A49C4"/>
    <w:rsid w:val="002A4C12"/>
    <w:rsid w:val="002A4F82"/>
    <w:rsid w:val="002A51B8"/>
    <w:rsid w:val="002A590F"/>
    <w:rsid w:val="002A5DB2"/>
    <w:rsid w:val="002A5DCC"/>
    <w:rsid w:val="002A65B3"/>
    <w:rsid w:val="002A6B29"/>
    <w:rsid w:val="002A6C18"/>
    <w:rsid w:val="002A6D6C"/>
    <w:rsid w:val="002A784A"/>
    <w:rsid w:val="002A7D52"/>
    <w:rsid w:val="002A7FAA"/>
    <w:rsid w:val="002B021D"/>
    <w:rsid w:val="002B093A"/>
    <w:rsid w:val="002B0C72"/>
    <w:rsid w:val="002B1040"/>
    <w:rsid w:val="002B109B"/>
    <w:rsid w:val="002B159A"/>
    <w:rsid w:val="002B2271"/>
    <w:rsid w:val="002B25E6"/>
    <w:rsid w:val="002B28FD"/>
    <w:rsid w:val="002B2CB0"/>
    <w:rsid w:val="002B4087"/>
    <w:rsid w:val="002B4823"/>
    <w:rsid w:val="002B48B2"/>
    <w:rsid w:val="002B4A05"/>
    <w:rsid w:val="002B5A27"/>
    <w:rsid w:val="002B5F22"/>
    <w:rsid w:val="002B6B92"/>
    <w:rsid w:val="002B6C7A"/>
    <w:rsid w:val="002B743E"/>
    <w:rsid w:val="002B7460"/>
    <w:rsid w:val="002B7BE0"/>
    <w:rsid w:val="002C01E9"/>
    <w:rsid w:val="002C0425"/>
    <w:rsid w:val="002C05A4"/>
    <w:rsid w:val="002C0AA3"/>
    <w:rsid w:val="002C0BD3"/>
    <w:rsid w:val="002C0E3A"/>
    <w:rsid w:val="002C1858"/>
    <w:rsid w:val="002C1CDD"/>
    <w:rsid w:val="002C26C0"/>
    <w:rsid w:val="002C283D"/>
    <w:rsid w:val="002C2B05"/>
    <w:rsid w:val="002C2EC6"/>
    <w:rsid w:val="002C345F"/>
    <w:rsid w:val="002C3F92"/>
    <w:rsid w:val="002C55FE"/>
    <w:rsid w:val="002C560F"/>
    <w:rsid w:val="002C5636"/>
    <w:rsid w:val="002C59BE"/>
    <w:rsid w:val="002C5AD0"/>
    <w:rsid w:val="002C5C67"/>
    <w:rsid w:val="002C5C9A"/>
    <w:rsid w:val="002C6024"/>
    <w:rsid w:val="002C649F"/>
    <w:rsid w:val="002C6588"/>
    <w:rsid w:val="002C68E2"/>
    <w:rsid w:val="002C692D"/>
    <w:rsid w:val="002C6F00"/>
    <w:rsid w:val="002C70B8"/>
    <w:rsid w:val="002C7313"/>
    <w:rsid w:val="002C7A5B"/>
    <w:rsid w:val="002C7A68"/>
    <w:rsid w:val="002C7C5C"/>
    <w:rsid w:val="002D2874"/>
    <w:rsid w:val="002D2AEF"/>
    <w:rsid w:val="002D2BCF"/>
    <w:rsid w:val="002D3C05"/>
    <w:rsid w:val="002D3D6F"/>
    <w:rsid w:val="002D4259"/>
    <w:rsid w:val="002D4528"/>
    <w:rsid w:val="002D4994"/>
    <w:rsid w:val="002D4A68"/>
    <w:rsid w:val="002D4B4D"/>
    <w:rsid w:val="002D51F2"/>
    <w:rsid w:val="002D5200"/>
    <w:rsid w:val="002D525B"/>
    <w:rsid w:val="002D5A36"/>
    <w:rsid w:val="002D5DE3"/>
    <w:rsid w:val="002D6C5F"/>
    <w:rsid w:val="002D6FFC"/>
    <w:rsid w:val="002D7207"/>
    <w:rsid w:val="002D7EC1"/>
    <w:rsid w:val="002E06F7"/>
    <w:rsid w:val="002E0873"/>
    <w:rsid w:val="002E0995"/>
    <w:rsid w:val="002E0B72"/>
    <w:rsid w:val="002E0D8A"/>
    <w:rsid w:val="002E1F61"/>
    <w:rsid w:val="002E20D2"/>
    <w:rsid w:val="002E2465"/>
    <w:rsid w:val="002E2AB4"/>
    <w:rsid w:val="002E31D7"/>
    <w:rsid w:val="002E35AB"/>
    <w:rsid w:val="002E37EA"/>
    <w:rsid w:val="002E3849"/>
    <w:rsid w:val="002E4504"/>
    <w:rsid w:val="002E4E26"/>
    <w:rsid w:val="002E57CF"/>
    <w:rsid w:val="002E5F42"/>
    <w:rsid w:val="002E66B8"/>
    <w:rsid w:val="002E685C"/>
    <w:rsid w:val="002E6CD4"/>
    <w:rsid w:val="002E731B"/>
    <w:rsid w:val="002F00A9"/>
    <w:rsid w:val="002F0173"/>
    <w:rsid w:val="002F02A0"/>
    <w:rsid w:val="002F03A1"/>
    <w:rsid w:val="002F04B9"/>
    <w:rsid w:val="002F06B3"/>
    <w:rsid w:val="002F09E1"/>
    <w:rsid w:val="002F1EEC"/>
    <w:rsid w:val="002F256F"/>
    <w:rsid w:val="002F27F7"/>
    <w:rsid w:val="002F2DE8"/>
    <w:rsid w:val="002F30CF"/>
    <w:rsid w:val="002F3121"/>
    <w:rsid w:val="002F4332"/>
    <w:rsid w:val="002F44EF"/>
    <w:rsid w:val="002F482F"/>
    <w:rsid w:val="002F48AC"/>
    <w:rsid w:val="002F4927"/>
    <w:rsid w:val="002F4B44"/>
    <w:rsid w:val="002F4BD1"/>
    <w:rsid w:val="002F56F2"/>
    <w:rsid w:val="002F5AEC"/>
    <w:rsid w:val="002F607C"/>
    <w:rsid w:val="002F648C"/>
    <w:rsid w:val="002F657C"/>
    <w:rsid w:val="002F69B0"/>
    <w:rsid w:val="002F6CC4"/>
    <w:rsid w:val="002F717D"/>
    <w:rsid w:val="002F724E"/>
    <w:rsid w:val="002F74E2"/>
    <w:rsid w:val="002F7890"/>
    <w:rsid w:val="002F7996"/>
    <w:rsid w:val="002F7A7F"/>
    <w:rsid w:val="003004A7"/>
    <w:rsid w:val="00300504"/>
    <w:rsid w:val="0030066C"/>
    <w:rsid w:val="003006C8"/>
    <w:rsid w:val="00301289"/>
    <w:rsid w:val="0030242C"/>
    <w:rsid w:val="00302488"/>
    <w:rsid w:val="003024EA"/>
    <w:rsid w:val="00303932"/>
    <w:rsid w:val="0030405D"/>
    <w:rsid w:val="003044F3"/>
    <w:rsid w:val="00304793"/>
    <w:rsid w:val="003059D6"/>
    <w:rsid w:val="00305ADE"/>
    <w:rsid w:val="00305B70"/>
    <w:rsid w:val="00305EC9"/>
    <w:rsid w:val="003066C6"/>
    <w:rsid w:val="00306C1A"/>
    <w:rsid w:val="00306CE6"/>
    <w:rsid w:val="00307C42"/>
    <w:rsid w:val="00307EAF"/>
    <w:rsid w:val="00310052"/>
    <w:rsid w:val="00310ECF"/>
    <w:rsid w:val="00311394"/>
    <w:rsid w:val="003114CA"/>
    <w:rsid w:val="003124D3"/>
    <w:rsid w:val="00312607"/>
    <w:rsid w:val="00313212"/>
    <w:rsid w:val="00313369"/>
    <w:rsid w:val="00313506"/>
    <w:rsid w:val="00313732"/>
    <w:rsid w:val="0031415C"/>
    <w:rsid w:val="003143C3"/>
    <w:rsid w:val="00314C33"/>
    <w:rsid w:val="00314C8C"/>
    <w:rsid w:val="003152FE"/>
    <w:rsid w:val="00315F0C"/>
    <w:rsid w:val="00315F55"/>
    <w:rsid w:val="003161FE"/>
    <w:rsid w:val="0031648E"/>
    <w:rsid w:val="0031658E"/>
    <w:rsid w:val="00316759"/>
    <w:rsid w:val="003167FC"/>
    <w:rsid w:val="00316CC5"/>
    <w:rsid w:val="00316E17"/>
    <w:rsid w:val="00317041"/>
    <w:rsid w:val="0031769F"/>
    <w:rsid w:val="00317E47"/>
    <w:rsid w:val="00317F73"/>
    <w:rsid w:val="00320384"/>
    <w:rsid w:val="00320512"/>
    <w:rsid w:val="003209AC"/>
    <w:rsid w:val="00320D79"/>
    <w:rsid w:val="00320FA0"/>
    <w:rsid w:val="003212E3"/>
    <w:rsid w:val="0032196F"/>
    <w:rsid w:val="00321E62"/>
    <w:rsid w:val="0032225C"/>
    <w:rsid w:val="00324103"/>
    <w:rsid w:val="00324566"/>
    <w:rsid w:val="00324762"/>
    <w:rsid w:val="003247BA"/>
    <w:rsid w:val="00324A70"/>
    <w:rsid w:val="00324D19"/>
    <w:rsid w:val="00324F97"/>
    <w:rsid w:val="00324FB0"/>
    <w:rsid w:val="003252B5"/>
    <w:rsid w:val="00325789"/>
    <w:rsid w:val="00325C54"/>
    <w:rsid w:val="00326006"/>
    <w:rsid w:val="0032645B"/>
    <w:rsid w:val="003265B9"/>
    <w:rsid w:val="0032678C"/>
    <w:rsid w:val="00326943"/>
    <w:rsid w:val="00326F81"/>
    <w:rsid w:val="00327003"/>
    <w:rsid w:val="0032760B"/>
    <w:rsid w:val="0032765A"/>
    <w:rsid w:val="003278CD"/>
    <w:rsid w:val="00327F57"/>
    <w:rsid w:val="00327FA4"/>
    <w:rsid w:val="00330286"/>
    <w:rsid w:val="00330756"/>
    <w:rsid w:val="00330D42"/>
    <w:rsid w:val="00331C04"/>
    <w:rsid w:val="00331C5C"/>
    <w:rsid w:val="00331DB0"/>
    <w:rsid w:val="00332083"/>
    <w:rsid w:val="003321E3"/>
    <w:rsid w:val="003339C1"/>
    <w:rsid w:val="00333BFC"/>
    <w:rsid w:val="0033403B"/>
    <w:rsid w:val="003340AD"/>
    <w:rsid w:val="00334283"/>
    <w:rsid w:val="00334419"/>
    <w:rsid w:val="00334662"/>
    <w:rsid w:val="003347C9"/>
    <w:rsid w:val="00334A1C"/>
    <w:rsid w:val="00334A3D"/>
    <w:rsid w:val="0033535A"/>
    <w:rsid w:val="00335C83"/>
    <w:rsid w:val="00336201"/>
    <w:rsid w:val="00336ED1"/>
    <w:rsid w:val="00340056"/>
    <w:rsid w:val="00340062"/>
    <w:rsid w:val="003400EB"/>
    <w:rsid w:val="00340661"/>
    <w:rsid w:val="00340A77"/>
    <w:rsid w:val="00340ABF"/>
    <w:rsid w:val="00340D78"/>
    <w:rsid w:val="00340DFC"/>
    <w:rsid w:val="00340F66"/>
    <w:rsid w:val="00341932"/>
    <w:rsid w:val="00341AD8"/>
    <w:rsid w:val="0034258B"/>
    <w:rsid w:val="0034297A"/>
    <w:rsid w:val="00342EF7"/>
    <w:rsid w:val="003431A4"/>
    <w:rsid w:val="003436DB"/>
    <w:rsid w:val="003438BF"/>
    <w:rsid w:val="00343A19"/>
    <w:rsid w:val="00343FF9"/>
    <w:rsid w:val="00344146"/>
    <w:rsid w:val="0034447C"/>
    <w:rsid w:val="003446A0"/>
    <w:rsid w:val="00344E2E"/>
    <w:rsid w:val="003458E6"/>
    <w:rsid w:val="00345C30"/>
    <w:rsid w:val="0034619A"/>
    <w:rsid w:val="003463E2"/>
    <w:rsid w:val="0034742E"/>
    <w:rsid w:val="00347E7C"/>
    <w:rsid w:val="0035028D"/>
    <w:rsid w:val="00350560"/>
    <w:rsid w:val="0035069F"/>
    <w:rsid w:val="00350B8F"/>
    <w:rsid w:val="00350E87"/>
    <w:rsid w:val="00351C4B"/>
    <w:rsid w:val="00352157"/>
    <w:rsid w:val="00352470"/>
    <w:rsid w:val="0035264B"/>
    <w:rsid w:val="00353058"/>
    <w:rsid w:val="003531D1"/>
    <w:rsid w:val="003532B0"/>
    <w:rsid w:val="00353904"/>
    <w:rsid w:val="00353D7B"/>
    <w:rsid w:val="00353EA6"/>
    <w:rsid w:val="00354688"/>
    <w:rsid w:val="0035517E"/>
    <w:rsid w:val="003555EA"/>
    <w:rsid w:val="0035617F"/>
    <w:rsid w:val="003569CD"/>
    <w:rsid w:val="00356FA2"/>
    <w:rsid w:val="003576D0"/>
    <w:rsid w:val="0036013A"/>
    <w:rsid w:val="003601BB"/>
    <w:rsid w:val="00360595"/>
    <w:rsid w:val="00360951"/>
    <w:rsid w:val="00360F14"/>
    <w:rsid w:val="00360F1D"/>
    <w:rsid w:val="00361069"/>
    <w:rsid w:val="00361376"/>
    <w:rsid w:val="00361A7C"/>
    <w:rsid w:val="00361EAF"/>
    <w:rsid w:val="00361FE4"/>
    <w:rsid w:val="0036236E"/>
    <w:rsid w:val="0036262B"/>
    <w:rsid w:val="003627A7"/>
    <w:rsid w:val="00362D02"/>
    <w:rsid w:val="0036313E"/>
    <w:rsid w:val="00363607"/>
    <w:rsid w:val="003636CC"/>
    <w:rsid w:val="00363E37"/>
    <w:rsid w:val="00363FEF"/>
    <w:rsid w:val="00364053"/>
    <w:rsid w:val="00364148"/>
    <w:rsid w:val="003642BD"/>
    <w:rsid w:val="003648D7"/>
    <w:rsid w:val="003654BC"/>
    <w:rsid w:val="0036573A"/>
    <w:rsid w:val="00365818"/>
    <w:rsid w:val="003658F4"/>
    <w:rsid w:val="00366652"/>
    <w:rsid w:val="0036685A"/>
    <w:rsid w:val="00366F32"/>
    <w:rsid w:val="00367175"/>
    <w:rsid w:val="003677D1"/>
    <w:rsid w:val="00367EFD"/>
    <w:rsid w:val="0037059F"/>
    <w:rsid w:val="0037071F"/>
    <w:rsid w:val="00370889"/>
    <w:rsid w:val="00370B90"/>
    <w:rsid w:val="0037138B"/>
    <w:rsid w:val="00371559"/>
    <w:rsid w:val="0037197E"/>
    <w:rsid w:val="00372570"/>
    <w:rsid w:val="0037275A"/>
    <w:rsid w:val="00372784"/>
    <w:rsid w:val="003729AF"/>
    <w:rsid w:val="00372D77"/>
    <w:rsid w:val="00373846"/>
    <w:rsid w:val="00373A9D"/>
    <w:rsid w:val="00373B49"/>
    <w:rsid w:val="00373C35"/>
    <w:rsid w:val="00373C6E"/>
    <w:rsid w:val="00373E77"/>
    <w:rsid w:val="003745AE"/>
    <w:rsid w:val="003745E4"/>
    <w:rsid w:val="00374C08"/>
    <w:rsid w:val="00374D53"/>
    <w:rsid w:val="00375164"/>
    <w:rsid w:val="003753F9"/>
    <w:rsid w:val="0037562D"/>
    <w:rsid w:val="00376429"/>
    <w:rsid w:val="00377160"/>
    <w:rsid w:val="0037757C"/>
    <w:rsid w:val="00380382"/>
    <w:rsid w:val="00380FB0"/>
    <w:rsid w:val="00381027"/>
    <w:rsid w:val="003814DC"/>
    <w:rsid w:val="003816F4"/>
    <w:rsid w:val="00381D8C"/>
    <w:rsid w:val="00381EC6"/>
    <w:rsid w:val="003821C9"/>
    <w:rsid w:val="00382B0B"/>
    <w:rsid w:val="00383DF7"/>
    <w:rsid w:val="00384445"/>
    <w:rsid w:val="00384851"/>
    <w:rsid w:val="00384C2C"/>
    <w:rsid w:val="00384C8E"/>
    <w:rsid w:val="003856EC"/>
    <w:rsid w:val="003859FD"/>
    <w:rsid w:val="00385E1B"/>
    <w:rsid w:val="00385F18"/>
    <w:rsid w:val="003861F2"/>
    <w:rsid w:val="00386556"/>
    <w:rsid w:val="00387502"/>
    <w:rsid w:val="00387667"/>
    <w:rsid w:val="003876BA"/>
    <w:rsid w:val="003906C6"/>
    <w:rsid w:val="00390DC1"/>
    <w:rsid w:val="00390F73"/>
    <w:rsid w:val="00391144"/>
    <w:rsid w:val="003912E7"/>
    <w:rsid w:val="00391E3C"/>
    <w:rsid w:val="003922AD"/>
    <w:rsid w:val="0039285E"/>
    <w:rsid w:val="00392C82"/>
    <w:rsid w:val="00393C8B"/>
    <w:rsid w:val="003943D8"/>
    <w:rsid w:val="003945FD"/>
    <w:rsid w:val="00394608"/>
    <w:rsid w:val="003948CC"/>
    <w:rsid w:val="00394E8C"/>
    <w:rsid w:val="0039514F"/>
    <w:rsid w:val="0039532A"/>
    <w:rsid w:val="0039547D"/>
    <w:rsid w:val="003957D0"/>
    <w:rsid w:val="0039594C"/>
    <w:rsid w:val="00395C48"/>
    <w:rsid w:val="00395F26"/>
    <w:rsid w:val="00395FA8"/>
    <w:rsid w:val="00396B69"/>
    <w:rsid w:val="00396D05"/>
    <w:rsid w:val="00397166"/>
    <w:rsid w:val="00397358"/>
    <w:rsid w:val="003974DD"/>
    <w:rsid w:val="0039777F"/>
    <w:rsid w:val="00397B4B"/>
    <w:rsid w:val="003A0318"/>
    <w:rsid w:val="003A035D"/>
    <w:rsid w:val="003A0416"/>
    <w:rsid w:val="003A1459"/>
    <w:rsid w:val="003A243D"/>
    <w:rsid w:val="003A2564"/>
    <w:rsid w:val="003A277B"/>
    <w:rsid w:val="003A2AAF"/>
    <w:rsid w:val="003A2B63"/>
    <w:rsid w:val="003A2BBD"/>
    <w:rsid w:val="003A39FC"/>
    <w:rsid w:val="003A41A5"/>
    <w:rsid w:val="003A4265"/>
    <w:rsid w:val="003A4943"/>
    <w:rsid w:val="003A50EF"/>
    <w:rsid w:val="003A5346"/>
    <w:rsid w:val="003A554F"/>
    <w:rsid w:val="003A625E"/>
    <w:rsid w:val="003A64B7"/>
    <w:rsid w:val="003A69F3"/>
    <w:rsid w:val="003A70CC"/>
    <w:rsid w:val="003A7289"/>
    <w:rsid w:val="003A742A"/>
    <w:rsid w:val="003A7906"/>
    <w:rsid w:val="003B03E9"/>
    <w:rsid w:val="003B0F3B"/>
    <w:rsid w:val="003B15D8"/>
    <w:rsid w:val="003B1824"/>
    <w:rsid w:val="003B18DD"/>
    <w:rsid w:val="003B1A75"/>
    <w:rsid w:val="003B1A9C"/>
    <w:rsid w:val="003B1BF3"/>
    <w:rsid w:val="003B1C35"/>
    <w:rsid w:val="003B1DBB"/>
    <w:rsid w:val="003B25CE"/>
    <w:rsid w:val="003B2BF2"/>
    <w:rsid w:val="003B2C58"/>
    <w:rsid w:val="003B2E07"/>
    <w:rsid w:val="003B3A39"/>
    <w:rsid w:val="003B409E"/>
    <w:rsid w:val="003B4503"/>
    <w:rsid w:val="003B4933"/>
    <w:rsid w:val="003B4E18"/>
    <w:rsid w:val="003B55EB"/>
    <w:rsid w:val="003B5634"/>
    <w:rsid w:val="003B5AD0"/>
    <w:rsid w:val="003B6284"/>
    <w:rsid w:val="003B65A0"/>
    <w:rsid w:val="003B68E2"/>
    <w:rsid w:val="003B755B"/>
    <w:rsid w:val="003B7606"/>
    <w:rsid w:val="003B779C"/>
    <w:rsid w:val="003B7FDA"/>
    <w:rsid w:val="003C055C"/>
    <w:rsid w:val="003C0E81"/>
    <w:rsid w:val="003C1257"/>
    <w:rsid w:val="003C154A"/>
    <w:rsid w:val="003C1A0D"/>
    <w:rsid w:val="003C2124"/>
    <w:rsid w:val="003C2260"/>
    <w:rsid w:val="003C2712"/>
    <w:rsid w:val="003C2866"/>
    <w:rsid w:val="003C3335"/>
    <w:rsid w:val="003C3505"/>
    <w:rsid w:val="003C37F3"/>
    <w:rsid w:val="003C4B10"/>
    <w:rsid w:val="003C4B6E"/>
    <w:rsid w:val="003C5730"/>
    <w:rsid w:val="003C5E37"/>
    <w:rsid w:val="003C5E7B"/>
    <w:rsid w:val="003C5F70"/>
    <w:rsid w:val="003C6564"/>
    <w:rsid w:val="003C6A5D"/>
    <w:rsid w:val="003C6BCC"/>
    <w:rsid w:val="003C712E"/>
    <w:rsid w:val="003C784B"/>
    <w:rsid w:val="003C78A8"/>
    <w:rsid w:val="003C79F7"/>
    <w:rsid w:val="003C7AF9"/>
    <w:rsid w:val="003C7B5C"/>
    <w:rsid w:val="003D01A0"/>
    <w:rsid w:val="003D0E73"/>
    <w:rsid w:val="003D0F56"/>
    <w:rsid w:val="003D1035"/>
    <w:rsid w:val="003D123A"/>
    <w:rsid w:val="003D1430"/>
    <w:rsid w:val="003D155D"/>
    <w:rsid w:val="003D15C8"/>
    <w:rsid w:val="003D191C"/>
    <w:rsid w:val="003D1FAE"/>
    <w:rsid w:val="003D21DB"/>
    <w:rsid w:val="003D28AC"/>
    <w:rsid w:val="003D2A9F"/>
    <w:rsid w:val="003D2C50"/>
    <w:rsid w:val="003D2F76"/>
    <w:rsid w:val="003D331D"/>
    <w:rsid w:val="003D3A24"/>
    <w:rsid w:val="003D3CEB"/>
    <w:rsid w:val="003D432A"/>
    <w:rsid w:val="003D46F4"/>
    <w:rsid w:val="003D49AC"/>
    <w:rsid w:val="003D4CB6"/>
    <w:rsid w:val="003D4E33"/>
    <w:rsid w:val="003D5178"/>
    <w:rsid w:val="003D57E8"/>
    <w:rsid w:val="003D6437"/>
    <w:rsid w:val="003D668F"/>
    <w:rsid w:val="003D6A78"/>
    <w:rsid w:val="003D6C5D"/>
    <w:rsid w:val="003D743E"/>
    <w:rsid w:val="003D76D5"/>
    <w:rsid w:val="003D7BBB"/>
    <w:rsid w:val="003D7C75"/>
    <w:rsid w:val="003E01F3"/>
    <w:rsid w:val="003E08FF"/>
    <w:rsid w:val="003E1101"/>
    <w:rsid w:val="003E1760"/>
    <w:rsid w:val="003E1999"/>
    <w:rsid w:val="003E3284"/>
    <w:rsid w:val="003E3C6D"/>
    <w:rsid w:val="003E3E6B"/>
    <w:rsid w:val="003E40C5"/>
    <w:rsid w:val="003E459F"/>
    <w:rsid w:val="003E4DAF"/>
    <w:rsid w:val="003E5101"/>
    <w:rsid w:val="003E520E"/>
    <w:rsid w:val="003E5285"/>
    <w:rsid w:val="003E5ABC"/>
    <w:rsid w:val="003E5DDA"/>
    <w:rsid w:val="003E6572"/>
    <w:rsid w:val="003E670C"/>
    <w:rsid w:val="003E693A"/>
    <w:rsid w:val="003E6E2F"/>
    <w:rsid w:val="003E715D"/>
    <w:rsid w:val="003E79DB"/>
    <w:rsid w:val="003E7FC9"/>
    <w:rsid w:val="003F07B7"/>
    <w:rsid w:val="003F16D0"/>
    <w:rsid w:val="003F2E15"/>
    <w:rsid w:val="003F396B"/>
    <w:rsid w:val="003F3CE7"/>
    <w:rsid w:val="003F3F8E"/>
    <w:rsid w:val="003F42B1"/>
    <w:rsid w:val="003F455B"/>
    <w:rsid w:val="003F4729"/>
    <w:rsid w:val="003F48D7"/>
    <w:rsid w:val="003F4A77"/>
    <w:rsid w:val="003F4D14"/>
    <w:rsid w:val="003F520C"/>
    <w:rsid w:val="003F53D4"/>
    <w:rsid w:val="003F550A"/>
    <w:rsid w:val="003F6308"/>
    <w:rsid w:val="003F67C4"/>
    <w:rsid w:val="003F692B"/>
    <w:rsid w:val="003F7115"/>
    <w:rsid w:val="003F73D3"/>
    <w:rsid w:val="003F7836"/>
    <w:rsid w:val="003F7AC8"/>
    <w:rsid w:val="003F7CDE"/>
    <w:rsid w:val="003F7F8E"/>
    <w:rsid w:val="0040059A"/>
    <w:rsid w:val="00400A8E"/>
    <w:rsid w:val="004013A0"/>
    <w:rsid w:val="00401990"/>
    <w:rsid w:val="00401C3A"/>
    <w:rsid w:val="00401FED"/>
    <w:rsid w:val="0040232F"/>
    <w:rsid w:val="004028E4"/>
    <w:rsid w:val="004030AF"/>
    <w:rsid w:val="004031B0"/>
    <w:rsid w:val="00403722"/>
    <w:rsid w:val="00403C3A"/>
    <w:rsid w:val="00403E30"/>
    <w:rsid w:val="00403F98"/>
    <w:rsid w:val="00404088"/>
    <w:rsid w:val="0040452E"/>
    <w:rsid w:val="004049FA"/>
    <w:rsid w:val="0040578B"/>
    <w:rsid w:val="00405952"/>
    <w:rsid w:val="00405982"/>
    <w:rsid w:val="00405BD4"/>
    <w:rsid w:val="00405D6C"/>
    <w:rsid w:val="004067BC"/>
    <w:rsid w:val="00406A48"/>
    <w:rsid w:val="00406AE0"/>
    <w:rsid w:val="00406AEF"/>
    <w:rsid w:val="00407BEF"/>
    <w:rsid w:val="00407DFD"/>
    <w:rsid w:val="004101E1"/>
    <w:rsid w:val="00410BCD"/>
    <w:rsid w:val="00411308"/>
    <w:rsid w:val="00411446"/>
    <w:rsid w:val="004114EF"/>
    <w:rsid w:val="00411512"/>
    <w:rsid w:val="00411576"/>
    <w:rsid w:val="00411A4B"/>
    <w:rsid w:val="00411C56"/>
    <w:rsid w:val="00411D86"/>
    <w:rsid w:val="0041211B"/>
    <w:rsid w:val="00412165"/>
    <w:rsid w:val="0041236B"/>
    <w:rsid w:val="0041254A"/>
    <w:rsid w:val="004126BC"/>
    <w:rsid w:val="004128CD"/>
    <w:rsid w:val="00412B3F"/>
    <w:rsid w:val="00412F90"/>
    <w:rsid w:val="00413301"/>
    <w:rsid w:val="004133CB"/>
    <w:rsid w:val="00413447"/>
    <w:rsid w:val="0041446F"/>
    <w:rsid w:val="00414563"/>
    <w:rsid w:val="004146E6"/>
    <w:rsid w:val="00414BBA"/>
    <w:rsid w:val="00414F7A"/>
    <w:rsid w:val="004152D1"/>
    <w:rsid w:val="00415B14"/>
    <w:rsid w:val="00415B32"/>
    <w:rsid w:val="004161F3"/>
    <w:rsid w:val="00416460"/>
    <w:rsid w:val="004165B8"/>
    <w:rsid w:val="00416C82"/>
    <w:rsid w:val="00416D5B"/>
    <w:rsid w:val="00417304"/>
    <w:rsid w:val="0041749E"/>
    <w:rsid w:val="004179A7"/>
    <w:rsid w:val="00417AD8"/>
    <w:rsid w:val="00421518"/>
    <w:rsid w:val="004215F1"/>
    <w:rsid w:val="00421C12"/>
    <w:rsid w:val="00421F63"/>
    <w:rsid w:val="00421F7C"/>
    <w:rsid w:val="00422315"/>
    <w:rsid w:val="00422365"/>
    <w:rsid w:val="0042262C"/>
    <w:rsid w:val="00422A87"/>
    <w:rsid w:val="00423064"/>
    <w:rsid w:val="00423077"/>
    <w:rsid w:val="00423C36"/>
    <w:rsid w:val="00423FFC"/>
    <w:rsid w:val="00424BDA"/>
    <w:rsid w:val="00425845"/>
    <w:rsid w:val="004258E5"/>
    <w:rsid w:val="00425B2D"/>
    <w:rsid w:val="00425BBC"/>
    <w:rsid w:val="00426B0C"/>
    <w:rsid w:val="00426BAB"/>
    <w:rsid w:val="00426C1E"/>
    <w:rsid w:val="00426D1B"/>
    <w:rsid w:val="00426DCB"/>
    <w:rsid w:val="00427874"/>
    <w:rsid w:val="00427AD3"/>
    <w:rsid w:val="00427B74"/>
    <w:rsid w:val="00427D39"/>
    <w:rsid w:val="00430012"/>
    <w:rsid w:val="004305EA"/>
    <w:rsid w:val="00430E81"/>
    <w:rsid w:val="0043116A"/>
    <w:rsid w:val="004315D2"/>
    <w:rsid w:val="00432123"/>
    <w:rsid w:val="0043225C"/>
    <w:rsid w:val="004322B1"/>
    <w:rsid w:val="004325B9"/>
    <w:rsid w:val="004326F5"/>
    <w:rsid w:val="00432BD4"/>
    <w:rsid w:val="0043352C"/>
    <w:rsid w:val="00433558"/>
    <w:rsid w:val="0043431C"/>
    <w:rsid w:val="00435143"/>
    <w:rsid w:val="0043558D"/>
    <w:rsid w:val="004357FC"/>
    <w:rsid w:val="00436007"/>
    <w:rsid w:val="004362EB"/>
    <w:rsid w:val="00436419"/>
    <w:rsid w:val="004369C4"/>
    <w:rsid w:val="00436AA2"/>
    <w:rsid w:val="00436E75"/>
    <w:rsid w:val="0043779F"/>
    <w:rsid w:val="00437A7E"/>
    <w:rsid w:val="004406AA"/>
    <w:rsid w:val="00440975"/>
    <w:rsid w:val="00440E74"/>
    <w:rsid w:val="00440EC6"/>
    <w:rsid w:val="0044154A"/>
    <w:rsid w:val="004423B4"/>
    <w:rsid w:val="004428C9"/>
    <w:rsid w:val="00442D9B"/>
    <w:rsid w:val="00443033"/>
    <w:rsid w:val="0044317C"/>
    <w:rsid w:val="00443479"/>
    <w:rsid w:val="004436BB"/>
    <w:rsid w:val="00443904"/>
    <w:rsid w:val="00443CB0"/>
    <w:rsid w:val="00444AC7"/>
    <w:rsid w:val="00444E90"/>
    <w:rsid w:val="0044570F"/>
    <w:rsid w:val="00446485"/>
    <w:rsid w:val="004469C1"/>
    <w:rsid w:val="00446BC5"/>
    <w:rsid w:val="00446FFE"/>
    <w:rsid w:val="00447468"/>
    <w:rsid w:val="00447987"/>
    <w:rsid w:val="00447F99"/>
    <w:rsid w:val="00450FB6"/>
    <w:rsid w:val="00451EB5"/>
    <w:rsid w:val="0045257A"/>
    <w:rsid w:val="00452BC0"/>
    <w:rsid w:val="004543DB"/>
    <w:rsid w:val="0045500C"/>
    <w:rsid w:val="00455075"/>
    <w:rsid w:val="00455319"/>
    <w:rsid w:val="004553ED"/>
    <w:rsid w:val="0045567D"/>
    <w:rsid w:val="004558E3"/>
    <w:rsid w:val="004563C3"/>
    <w:rsid w:val="004565FB"/>
    <w:rsid w:val="00456A9B"/>
    <w:rsid w:val="004571F6"/>
    <w:rsid w:val="00457270"/>
    <w:rsid w:val="00457821"/>
    <w:rsid w:val="0046004B"/>
    <w:rsid w:val="004603E9"/>
    <w:rsid w:val="00460C9F"/>
    <w:rsid w:val="0046115C"/>
    <w:rsid w:val="00461360"/>
    <w:rsid w:val="004613D0"/>
    <w:rsid w:val="00461A52"/>
    <w:rsid w:val="00461C37"/>
    <w:rsid w:val="00461D8D"/>
    <w:rsid w:val="0046212B"/>
    <w:rsid w:val="0046292F"/>
    <w:rsid w:val="004630CC"/>
    <w:rsid w:val="0046316B"/>
    <w:rsid w:val="004637C7"/>
    <w:rsid w:val="00463AA3"/>
    <w:rsid w:val="00464702"/>
    <w:rsid w:val="004647B0"/>
    <w:rsid w:val="0046513A"/>
    <w:rsid w:val="004657A3"/>
    <w:rsid w:val="00465836"/>
    <w:rsid w:val="0046585C"/>
    <w:rsid w:val="0046586D"/>
    <w:rsid w:val="0046591D"/>
    <w:rsid w:val="00465DAF"/>
    <w:rsid w:val="00465FD2"/>
    <w:rsid w:val="004663CE"/>
    <w:rsid w:val="00466C1C"/>
    <w:rsid w:val="00466E02"/>
    <w:rsid w:val="0047071E"/>
    <w:rsid w:val="00470F67"/>
    <w:rsid w:val="004710A5"/>
    <w:rsid w:val="004714A6"/>
    <w:rsid w:val="004715FD"/>
    <w:rsid w:val="00471794"/>
    <w:rsid w:val="004718A3"/>
    <w:rsid w:val="004720BA"/>
    <w:rsid w:val="00472AB7"/>
    <w:rsid w:val="00472ADD"/>
    <w:rsid w:val="004730A4"/>
    <w:rsid w:val="004730D3"/>
    <w:rsid w:val="00473793"/>
    <w:rsid w:val="004739D2"/>
    <w:rsid w:val="00473A0E"/>
    <w:rsid w:val="00473D71"/>
    <w:rsid w:val="00474C83"/>
    <w:rsid w:val="00474F2C"/>
    <w:rsid w:val="00475DFE"/>
    <w:rsid w:val="00476087"/>
    <w:rsid w:val="004763B0"/>
    <w:rsid w:val="00476C49"/>
    <w:rsid w:val="00477B50"/>
    <w:rsid w:val="00477CD3"/>
    <w:rsid w:val="00477E97"/>
    <w:rsid w:val="00480794"/>
    <w:rsid w:val="00480976"/>
    <w:rsid w:val="00481BA3"/>
    <w:rsid w:val="00481D43"/>
    <w:rsid w:val="004820EB"/>
    <w:rsid w:val="00482F07"/>
    <w:rsid w:val="0048344C"/>
    <w:rsid w:val="004836D2"/>
    <w:rsid w:val="004839B2"/>
    <w:rsid w:val="00483F6F"/>
    <w:rsid w:val="0048484B"/>
    <w:rsid w:val="0048496C"/>
    <w:rsid w:val="00484BF1"/>
    <w:rsid w:val="00485808"/>
    <w:rsid w:val="00485B7F"/>
    <w:rsid w:val="00485C02"/>
    <w:rsid w:val="00485DDE"/>
    <w:rsid w:val="00485F37"/>
    <w:rsid w:val="004868FD"/>
    <w:rsid w:val="00486B49"/>
    <w:rsid w:val="00486D59"/>
    <w:rsid w:val="00487211"/>
    <w:rsid w:val="00487440"/>
    <w:rsid w:val="00487D9B"/>
    <w:rsid w:val="0049046E"/>
    <w:rsid w:val="00490687"/>
    <w:rsid w:val="00490979"/>
    <w:rsid w:val="00490B11"/>
    <w:rsid w:val="0049119F"/>
    <w:rsid w:val="004911B2"/>
    <w:rsid w:val="00491465"/>
    <w:rsid w:val="00491EC0"/>
    <w:rsid w:val="00491FA9"/>
    <w:rsid w:val="00492954"/>
    <w:rsid w:val="00492EF6"/>
    <w:rsid w:val="004936F0"/>
    <w:rsid w:val="00493A50"/>
    <w:rsid w:val="00493BCC"/>
    <w:rsid w:val="00494378"/>
    <w:rsid w:val="0049437C"/>
    <w:rsid w:val="004946B0"/>
    <w:rsid w:val="00494ABF"/>
    <w:rsid w:val="00494EFC"/>
    <w:rsid w:val="004950A6"/>
    <w:rsid w:val="0049511A"/>
    <w:rsid w:val="0049534A"/>
    <w:rsid w:val="004959D6"/>
    <w:rsid w:val="00495AC5"/>
    <w:rsid w:val="00495BF9"/>
    <w:rsid w:val="004964A8"/>
    <w:rsid w:val="00496F1F"/>
    <w:rsid w:val="0049704A"/>
    <w:rsid w:val="00497248"/>
    <w:rsid w:val="00497999"/>
    <w:rsid w:val="00497AF1"/>
    <w:rsid w:val="004A069F"/>
    <w:rsid w:val="004A1196"/>
    <w:rsid w:val="004A12D0"/>
    <w:rsid w:val="004A1395"/>
    <w:rsid w:val="004A18D3"/>
    <w:rsid w:val="004A1CD2"/>
    <w:rsid w:val="004A1EB4"/>
    <w:rsid w:val="004A2067"/>
    <w:rsid w:val="004A222D"/>
    <w:rsid w:val="004A24E1"/>
    <w:rsid w:val="004A2B92"/>
    <w:rsid w:val="004A2BA4"/>
    <w:rsid w:val="004A3301"/>
    <w:rsid w:val="004A3883"/>
    <w:rsid w:val="004A4653"/>
    <w:rsid w:val="004A4938"/>
    <w:rsid w:val="004A4A85"/>
    <w:rsid w:val="004A5177"/>
    <w:rsid w:val="004A5224"/>
    <w:rsid w:val="004A59A3"/>
    <w:rsid w:val="004A5E1E"/>
    <w:rsid w:val="004A64DB"/>
    <w:rsid w:val="004A688F"/>
    <w:rsid w:val="004A7567"/>
    <w:rsid w:val="004A757E"/>
    <w:rsid w:val="004A7869"/>
    <w:rsid w:val="004A78FA"/>
    <w:rsid w:val="004A7AF0"/>
    <w:rsid w:val="004B005E"/>
    <w:rsid w:val="004B0236"/>
    <w:rsid w:val="004B1208"/>
    <w:rsid w:val="004B1D64"/>
    <w:rsid w:val="004B1EDC"/>
    <w:rsid w:val="004B257C"/>
    <w:rsid w:val="004B258C"/>
    <w:rsid w:val="004B278E"/>
    <w:rsid w:val="004B2BC3"/>
    <w:rsid w:val="004B2D9A"/>
    <w:rsid w:val="004B30DE"/>
    <w:rsid w:val="004B3177"/>
    <w:rsid w:val="004B320D"/>
    <w:rsid w:val="004B3C0B"/>
    <w:rsid w:val="004B44F3"/>
    <w:rsid w:val="004B46E7"/>
    <w:rsid w:val="004B4AB8"/>
    <w:rsid w:val="004B4E05"/>
    <w:rsid w:val="004B5B7A"/>
    <w:rsid w:val="004B5BB3"/>
    <w:rsid w:val="004B6306"/>
    <w:rsid w:val="004B63B1"/>
    <w:rsid w:val="004B6B7D"/>
    <w:rsid w:val="004B6C4E"/>
    <w:rsid w:val="004B6DC3"/>
    <w:rsid w:val="004B6F14"/>
    <w:rsid w:val="004B7008"/>
    <w:rsid w:val="004B721A"/>
    <w:rsid w:val="004B74A0"/>
    <w:rsid w:val="004B7EA2"/>
    <w:rsid w:val="004B7ECA"/>
    <w:rsid w:val="004C0443"/>
    <w:rsid w:val="004C07F3"/>
    <w:rsid w:val="004C0A83"/>
    <w:rsid w:val="004C1195"/>
    <w:rsid w:val="004C14EE"/>
    <w:rsid w:val="004C1D51"/>
    <w:rsid w:val="004C1FA4"/>
    <w:rsid w:val="004C2082"/>
    <w:rsid w:val="004C2F53"/>
    <w:rsid w:val="004C2F58"/>
    <w:rsid w:val="004C337D"/>
    <w:rsid w:val="004C4240"/>
    <w:rsid w:val="004C467E"/>
    <w:rsid w:val="004C4688"/>
    <w:rsid w:val="004C488B"/>
    <w:rsid w:val="004C4C0E"/>
    <w:rsid w:val="004C4C1C"/>
    <w:rsid w:val="004C5937"/>
    <w:rsid w:val="004C5B5B"/>
    <w:rsid w:val="004C5E3B"/>
    <w:rsid w:val="004C61DE"/>
    <w:rsid w:val="004C61F7"/>
    <w:rsid w:val="004C6448"/>
    <w:rsid w:val="004C6870"/>
    <w:rsid w:val="004C6E8C"/>
    <w:rsid w:val="004C6EC3"/>
    <w:rsid w:val="004C7647"/>
    <w:rsid w:val="004C7709"/>
    <w:rsid w:val="004C772C"/>
    <w:rsid w:val="004C7788"/>
    <w:rsid w:val="004C77AA"/>
    <w:rsid w:val="004C77B3"/>
    <w:rsid w:val="004C7A9C"/>
    <w:rsid w:val="004C7BEC"/>
    <w:rsid w:val="004C7CC0"/>
    <w:rsid w:val="004C7FED"/>
    <w:rsid w:val="004D0B07"/>
    <w:rsid w:val="004D0B14"/>
    <w:rsid w:val="004D0FA0"/>
    <w:rsid w:val="004D133A"/>
    <w:rsid w:val="004D15EB"/>
    <w:rsid w:val="004D2348"/>
    <w:rsid w:val="004D2535"/>
    <w:rsid w:val="004D25E1"/>
    <w:rsid w:val="004D283A"/>
    <w:rsid w:val="004D4381"/>
    <w:rsid w:val="004D4543"/>
    <w:rsid w:val="004D4A7B"/>
    <w:rsid w:val="004D4B68"/>
    <w:rsid w:val="004D5042"/>
    <w:rsid w:val="004D52FE"/>
    <w:rsid w:val="004D53AB"/>
    <w:rsid w:val="004D5FFA"/>
    <w:rsid w:val="004D6005"/>
    <w:rsid w:val="004D635B"/>
    <w:rsid w:val="004D667F"/>
    <w:rsid w:val="004D69AD"/>
    <w:rsid w:val="004D69F6"/>
    <w:rsid w:val="004D6CE1"/>
    <w:rsid w:val="004D7597"/>
    <w:rsid w:val="004D77EF"/>
    <w:rsid w:val="004D798F"/>
    <w:rsid w:val="004D7F14"/>
    <w:rsid w:val="004D7F79"/>
    <w:rsid w:val="004E0470"/>
    <w:rsid w:val="004E0BEB"/>
    <w:rsid w:val="004E0E3D"/>
    <w:rsid w:val="004E0E65"/>
    <w:rsid w:val="004E1A71"/>
    <w:rsid w:val="004E1CD7"/>
    <w:rsid w:val="004E2AFE"/>
    <w:rsid w:val="004E2CCC"/>
    <w:rsid w:val="004E3058"/>
    <w:rsid w:val="004E3E4C"/>
    <w:rsid w:val="004E3EE2"/>
    <w:rsid w:val="004E40B3"/>
    <w:rsid w:val="004E4AB4"/>
    <w:rsid w:val="004E4FF9"/>
    <w:rsid w:val="004E54FE"/>
    <w:rsid w:val="004E5D45"/>
    <w:rsid w:val="004E5D8B"/>
    <w:rsid w:val="004E6120"/>
    <w:rsid w:val="004E64A0"/>
    <w:rsid w:val="004E69BD"/>
    <w:rsid w:val="004E6E7A"/>
    <w:rsid w:val="004E6FCD"/>
    <w:rsid w:val="004E7567"/>
    <w:rsid w:val="004E7676"/>
    <w:rsid w:val="004E77C6"/>
    <w:rsid w:val="004E7AD1"/>
    <w:rsid w:val="004E7ED7"/>
    <w:rsid w:val="004F04AC"/>
    <w:rsid w:val="004F085D"/>
    <w:rsid w:val="004F0F93"/>
    <w:rsid w:val="004F1033"/>
    <w:rsid w:val="004F194E"/>
    <w:rsid w:val="004F223D"/>
    <w:rsid w:val="004F26B8"/>
    <w:rsid w:val="004F26E5"/>
    <w:rsid w:val="004F2A82"/>
    <w:rsid w:val="004F2BC9"/>
    <w:rsid w:val="004F33AC"/>
    <w:rsid w:val="004F3C70"/>
    <w:rsid w:val="004F3DBE"/>
    <w:rsid w:val="004F4A5F"/>
    <w:rsid w:val="004F4B62"/>
    <w:rsid w:val="004F5323"/>
    <w:rsid w:val="004F5363"/>
    <w:rsid w:val="004F576C"/>
    <w:rsid w:val="004F62F1"/>
    <w:rsid w:val="004F641E"/>
    <w:rsid w:val="004F6449"/>
    <w:rsid w:val="004F64C8"/>
    <w:rsid w:val="004F6548"/>
    <w:rsid w:val="004F6FF2"/>
    <w:rsid w:val="004F7415"/>
    <w:rsid w:val="004F79A2"/>
    <w:rsid w:val="00500869"/>
    <w:rsid w:val="00500989"/>
    <w:rsid w:val="00500B51"/>
    <w:rsid w:val="00500FC3"/>
    <w:rsid w:val="005013BD"/>
    <w:rsid w:val="005015BB"/>
    <w:rsid w:val="00501736"/>
    <w:rsid w:val="005019DF"/>
    <w:rsid w:val="00501C6D"/>
    <w:rsid w:val="00501F00"/>
    <w:rsid w:val="0050269C"/>
    <w:rsid w:val="00502711"/>
    <w:rsid w:val="00502891"/>
    <w:rsid w:val="00502908"/>
    <w:rsid w:val="00502D3C"/>
    <w:rsid w:val="00502DD7"/>
    <w:rsid w:val="00502F00"/>
    <w:rsid w:val="0050336F"/>
    <w:rsid w:val="00503725"/>
    <w:rsid w:val="0050401B"/>
    <w:rsid w:val="00504079"/>
    <w:rsid w:val="005044EC"/>
    <w:rsid w:val="00504650"/>
    <w:rsid w:val="00504FCF"/>
    <w:rsid w:val="005050AE"/>
    <w:rsid w:val="005051A4"/>
    <w:rsid w:val="00505C88"/>
    <w:rsid w:val="00505CFD"/>
    <w:rsid w:val="00505DF5"/>
    <w:rsid w:val="005061E5"/>
    <w:rsid w:val="00506C77"/>
    <w:rsid w:val="00506D32"/>
    <w:rsid w:val="005074C4"/>
    <w:rsid w:val="00510548"/>
    <w:rsid w:val="005106D5"/>
    <w:rsid w:val="005107FE"/>
    <w:rsid w:val="00510819"/>
    <w:rsid w:val="00510DB4"/>
    <w:rsid w:val="00511B40"/>
    <w:rsid w:val="00511D92"/>
    <w:rsid w:val="00511EED"/>
    <w:rsid w:val="0051230C"/>
    <w:rsid w:val="00513664"/>
    <w:rsid w:val="00513AA6"/>
    <w:rsid w:val="005144A5"/>
    <w:rsid w:val="00514CD3"/>
    <w:rsid w:val="005150F0"/>
    <w:rsid w:val="005153E5"/>
    <w:rsid w:val="005153ED"/>
    <w:rsid w:val="00515E11"/>
    <w:rsid w:val="00515E26"/>
    <w:rsid w:val="0051603C"/>
    <w:rsid w:val="0051686D"/>
    <w:rsid w:val="00516D12"/>
    <w:rsid w:val="005170C8"/>
    <w:rsid w:val="005174E4"/>
    <w:rsid w:val="0051791F"/>
    <w:rsid w:val="00517A2D"/>
    <w:rsid w:val="00517D31"/>
    <w:rsid w:val="0052004B"/>
    <w:rsid w:val="0052028E"/>
    <w:rsid w:val="00520348"/>
    <w:rsid w:val="00520672"/>
    <w:rsid w:val="00520901"/>
    <w:rsid w:val="00520A06"/>
    <w:rsid w:val="00520BFE"/>
    <w:rsid w:val="00520C40"/>
    <w:rsid w:val="0052127D"/>
    <w:rsid w:val="00521381"/>
    <w:rsid w:val="00521829"/>
    <w:rsid w:val="00521E92"/>
    <w:rsid w:val="005220D3"/>
    <w:rsid w:val="00522BCD"/>
    <w:rsid w:val="00522E73"/>
    <w:rsid w:val="00522F2C"/>
    <w:rsid w:val="00522F4B"/>
    <w:rsid w:val="005236FC"/>
    <w:rsid w:val="005240D4"/>
    <w:rsid w:val="00524741"/>
    <w:rsid w:val="00524889"/>
    <w:rsid w:val="00524CF1"/>
    <w:rsid w:val="00524D33"/>
    <w:rsid w:val="00525196"/>
    <w:rsid w:val="00525293"/>
    <w:rsid w:val="0052533C"/>
    <w:rsid w:val="00525BA8"/>
    <w:rsid w:val="00525C9A"/>
    <w:rsid w:val="00525FFD"/>
    <w:rsid w:val="00526049"/>
    <w:rsid w:val="005269CB"/>
    <w:rsid w:val="00526B67"/>
    <w:rsid w:val="00526D46"/>
    <w:rsid w:val="00527980"/>
    <w:rsid w:val="00527AEB"/>
    <w:rsid w:val="00527CCA"/>
    <w:rsid w:val="00527EB2"/>
    <w:rsid w:val="005300D6"/>
    <w:rsid w:val="005300E8"/>
    <w:rsid w:val="0053054B"/>
    <w:rsid w:val="005307E5"/>
    <w:rsid w:val="0053086B"/>
    <w:rsid w:val="005316C8"/>
    <w:rsid w:val="00531B41"/>
    <w:rsid w:val="00532250"/>
    <w:rsid w:val="005322E4"/>
    <w:rsid w:val="005326C5"/>
    <w:rsid w:val="005326CD"/>
    <w:rsid w:val="00532CAB"/>
    <w:rsid w:val="00533024"/>
    <w:rsid w:val="00533465"/>
    <w:rsid w:val="00533936"/>
    <w:rsid w:val="00533D17"/>
    <w:rsid w:val="00534679"/>
    <w:rsid w:val="00534CAC"/>
    <w:rsid w:val="005351F7"/>
    <w:rsid w:val="005352AF"/>
    <w:rsid w:val="00535DC7"/>
    <w:rsid w:val="00536076"/>
    <w:rsid w:val="00536128"/>
    <w:rsid w:val="00536AFC"/>
    <w:rsid w:val="00536BF6"/>
    <w:rsid w:val="00536CC4"/>
    <w:rsid w:val="005376A3"/>
    <w:rsid w:val="0054020F"/>
    <w:rsid w:val="00540597"/>
    <w:rsid w:val="00540997"/>
    <w:rsid w:val="00540B22"/>
    <w:rsid w:val="00540B92"/>
    <w:rsid w:val="00540D25"/>
    <w:rsid w:val="00541413"/>
    <w:rsid w:val="00541A5A"/>
    <w:rsid w:val="00541B17"/>
    <w:rsid w:val="00541B42"/>
    <w:rsid w:val="00542297"/>
    <w:rsid w:val="005426B0"/>
    <w:rsid w:val="005426F5"/>
    <w:rsid w:val="00543049"/>
    <w:rsid w:val="0054477F"/>
    <w:rsid w:val="00545116"/>
    <w:rsid w:val="00545148"/>
    <w:rsid w:val="005452F5"/>
    <w:rsid w:val="00545B5B"/>
    <w:rsid w:val="00546143"/>
    <w:rsid w:val="00546472"/>
    <w:rsid w:val="00546481"/>
    <w:rsid w:val="005468BF"/>
    <w:rsid w:val="00546FDD"/>
    <w:rsid w:val="005474DE"/>
    <w:rsid w:val="005476F6"/>
    <w:rsid w:val="00547E27"/>
    <w:rsid w:val="005502E1"/>
    <w:rsid w:val="00550954"/>
    <w:rsid w:val="00551001"/>
    <w:rsid w:val="0055107D"/>
    <w:rsid w:val="005519C3"/>
    <w:rsid w:val="00551ABF"/>
    <w:rsid w:val="0055212F"/>
    <w:rsid w:val="005528C0"/>
    <w:rsid w:val="00552F33"/>
    <w:rsid w:val="00553374"/>
    <w:rsid w:val="005533BF"/>
    <w:rsid w:val="005533D7"/>
    <w:rsid w:val="0055370C"/>
    <w:rsid w:val="00553A3C"/>
    <w:rsid w:val="00553B59"/>
    <w:rsid w:val="0055470E"/>
    <w:rsid w:val="00554F9E"/>
    <w:rsid w:val="005556A1"/>
    <w:rsid w:val="005558B7"/>
    <w:rsid w:val="00556539"/>
    <w:rsid w:val="00556700"/>
    <w:rsid w:val="00556EEA"/>
    <w:rsid w:val="005577E6"/>
    <w:rsid w:val="005601E4"/>
    <w:rsid w:val="00560921"/>
    <w:rsid w:val="00560B58"/>
    <w:rsid w:val="00560BB6"/>
    <w:rsid w:val="00560EC7"/>
    <w:rsid w:val="0056126A"/>
    <w:rsid w:val="00561B2E"/>
    <w:rsid w:val="00561F45"/>
    <w:rsid w:val="0056273A"/>
    <w:rsid w:val="00562902"/>
    <w:rsid w:val="005637BB"/>
    <w:rsid w:val="005637C3"/>
    <w:rsid w:val="00563E8C"/>
    <w:rsid w:val="00563F53"/>
    <w:rsid w:val="005641E4"/>
    <w:rsid w:val="005645A3"/>
    <w:rsid w:val="005645F3"/>
    <w:rsid w:val="005646B0"/>
    <w:rsid w:val="00565037"/>
    <w:rsid w:val="005650D8"/>
    <w:rsid w:val="005652FC"/>
    <w:rsid w:val="00565562"/>
    <w:rsid w:val="00565702"/>
    <w:rsid w:val="0056595C"/>
    <w:rsid w:val="00566548"/>
    <w:rsid w:val="005669A4"/>
    <w:rsid w:val="00566E53"/>
    <w:rsid w:val="00567136"/>
    <w:rsid w:val="0056746F"/>
    <w:rsid w:val="0056752E"/>
    <w:rsid w:val="0056799B"/>
    <w:rsid w:val="00567BC5"/>
    <w:rsid w:val="00567ECD"/>
    <w:rsid w:val="00567ED4"/>
    <w:rsid w:val="00567EF2"/>
    <w:rsid w:val="005707EB"/>
    <w:rsid w:val="00570964"/>
    <w:rsid w:val="00571376"/>
    <w:rsid w:val="00571DAF"/>
    <w:rsid w:val="0057211B"/>
    <w:rsid w:val="00572260"/>
    <w:rsid w:val="0057239C"/>
    <w:rsid w:val="00572D15"/>
    <w:rsid w:val="00573681"/>
    <w:rsid w:val="00573C6C"/>
    <w:rsid w:val="00573F93"/>
    <w:rsid w:val="0057467B"/>
    <w:rsid w:val="005746F6"/>
    <w:rsid w:val="00574854"/>
    <w:rsid w:val="005750CC"/>
    <w:rsid w:val="0057575A"/>
    <w:rsid w:val="00575795"/>
    <w:rsid w:val="00575A01"/>
    <w:rsid w:val="005763FD"/>
    <w:rsid w:val="005772A8"/>
    <w:rsid w:val="005773EF"/>
    <w:rsid w:val="005779CC"/>
    <w:rsid w:val="00577B04"/>
    <w:rsid w:val="00577E81"/>
    <w:rsid w:val="00577ECB"/>
    <w:rsid w:val="00577EDE"/>
    <w:rsid w:val="00580314"/>
    <w:rsid w:val="00580A72"/>
    <w:rsid w:val="00580DEB"/>
    <w:rsid w:val="00581070"/>
    <w:rsid w:val="0058134B"/>
    <w:rsid w:val="00581404"/>
    <w:rsid w:val="005815A9"/>
    <w:rsid w:val="00581669"/>
    <w:rsid w:val="0058180C"/>
    <w:rsid w:val="005819FC"/>
    <w:rsid w:val="00581F9F"/>
    <w:rsid w:val="00582B36"/>
    <w:rsid w:val="00582C40"/>
    <w:rsid w:val="00582C9D"/>
    <w:rsid w:val="00582CAE"/>
    <w:rsid w:val="005838AB"/>
    <w:rsid w:val="005846C1"/>
    <w:rsid w:val="00584CF6"/>
    <w:rsid w:val="00585EA2"/>
    <w:rsid w:val="00586582"/>
    <w:rsid w:val="00586A1C"/>
    <w:rsid w:val="00586CC8"/>
    <w:rsid w:val="00586EED"/>
    <w:rsid w:val="00586F1E"/>
    <w:rsid w:val="00587E88"/>
    <w:rsid w:val="00590006"/>
    <w:rsid w:val="005903DB"/>
    <w:rsid w:val="0059087F"/>
    <w:rsid w:val="005908AD"/>
    <w:rsid w:val="00590A2E"/>
    <w:rsid w:val="00590B83"/>
    <w:rsid w:val="00591072"/>
    <w:rsid w:val="00591484"/>
    <w:rsid w:val="005914F9"/>
    <w:rsid w:val="00591846"/>
    <w:rsid w:val="00591D7A"/>
    <w:rsid w:val="00591E0E"/>
    <w:rsid w:val="0059206E"/>
    <w:rsid w:val="0059290E"/>
    <w:rsid w:val="00593327"/>
    <w:rsid w:val="0059378F"/>
    <w:rsid w:val="005937B5"/>
    <w:rsid w:val="00593A3C"/>
    <w:rsid w:val="00593D47"/>
    <w:rsid w:val="00594754"/>
    <w:rsid w:val="00594CB3"/>
    <w:rsid w:val="0059563F"/>
    <w:rsid w:val="005957E6"/>
    <w:rsid w:val="00595E57"/>
    <w:rsid w:val="00595F9D"/>
    <w:rsid w:val="00597BF7"/>
    <w:rsid w:val="00597D3F"/>
    <w:rsid w:val="00597DDB"/>
    <w:rsid w:val="005A02A1"/>
    <w:rsid w:val="005A06BE"/>
    <w:rsid w:val="005A08A5"/>
    <w:rsid w:val="005A096A"/>
    <w:rsid w:val="005A0B9C"/>
    <w:rsid w:val="005A0BE1"/>
    <w:rsid w:val="005A0C29"/>
    <w:rsid w:val="005A10AF"/>
    <w:rsid w:val="005A12AF"/>
    <w:rsid w:val="005A132E"/>
    <w:rsid w:val="005A1359"/>
    <w:rsid w:val="005A140E"/>
    <w:rsid w:val="005A1807"/>
    <w:rsid w:val="005A18FD"/>
    <w:rsid w:val="005A1DB8"/>
    <w:rsid w:val="005A1F09"/>
    <w:rsid w:val="005A22B2"/>
    <w:rsid w:val="005A2416"/>
    <w:rsid w:val="005A260E"/>
    <w:rsid w:val="005A2849"/>
    <w:rsid w:val="005A2F89"/>
    <w:rsid w:val="005A2FD1"/>
    <w:rsid w:val="005A374B"/>
    <w:rsid w:val="005A3A2F"/>
    <w:rsid w:val="005A3E81"/>
    <w:rsid w:val="005A46D8"/>
    <w:rsid w:val="005A4721"/>
    <w:rsid w:val="005A4746"/>
    <w:rsid w:val="005A476E"/>
    <w:rsid w:val="005A5330"/>
    <w:rsid w:val="005A5353"/>
    <w:rsid w:val="005A5E1D"/>
    <w:rsid w:val="005A632F"/>
    <w:rsid w:val="005A66D0"/>
    <w:rsid w:val="005A6A15"/>
    <w:rsid w:val="005A7725"/>
    <w:rsid w:val="005A7B9B"/>
    <w:rsid w:val="005A7EEE"/>
    <w:rsid w:val="005B05A5"/>
    <w:rsid w:val="005B0AC4"/>
    <w:rsid w:val="005B0F8A"/>
    <w:rsid w:val="005B1567"/>
    <w:rsid w:val="005B15F6"/>
    <w:rsid w:val="005B1AC3"/>
    <w:rsid w:val="005B2068"/>
    <w:rsid w:val="005B22FD"/>
    <w:rsid w:val="005B2656"/>
    <w:rsid w:val="005B2CC3"/>
    <w:rsid w:val="005B2F2F"/>
    <w:rsid w:val="005B3366"/>
    <w:rsid w:val="005B3F4D"/>
    <w:rsid w:val="005B4431"/>
    <w:rsid w:val="005B458C"/>
    <w:rsid w:val="005B48F1"/>
    <w:rsid w:val="005B49F5"/>
    <w:rsid w:val="005B518B"/>
    <w:rsid w:val="005B6184"/>
    <w:rsid w:val="005B64CF"/>
    <w:rsid w:val="005B6D13"/>
    <w:rsid w:val="005B6DBD"/>
    <w:rsid w:val="005B6E12"/>
    <w:rsid w:val="005B6FE2"/>
    <w:rsid w:val="005C011B"/>
    <w:rsid w:val="005C1166"/>
    <w:rsid w:val="005C11AA"/>
    <w:rsid w:val="005C11E9"/>
    <w:rsid w:val="005C1957"/>
    <w:rsid w:val="005C1D91"/>
    <w:rsid w:val="005C2523"/>
    <w:rsid w:val="005C2B10"/>
    <w:rsid w:val="005C316A"/>
    <w:rsid w:val="005C3934"/>
    <w:rsid w:val="005C4646"/>
    <w:rsid w:val="005C4908"/>
    <w:rsid w:val="005C4ADE"/>
    <w:rsid w:val="005C4CC0"/>
    <w:rsid w:val="005C4E76"/>
    <w:rsid w:val="005C5042"/>
    <w:rsid w:val="005C515A"/>
    <w:rsid w:val="005C52E4"/>
    <w:rsid w:val="005C55AA"/>
    <w:rsid w:val="005C569F"/>
    <w:rsid w:val="005C5E30"/>
    <w:rsid w:val="005C5FEA"/>
    <w:rsid w:val="005C66C9"/>
    <w:rsid w:val="005C6B29"/>
    <w:rsid w:val="005C765B"/>
    <w:rsid w:val="005C7CAE"/>
    <w:rsid w:val="005C7FD0"/>
    <w:rsid w:val="005D0445"/>
    <w:rsid w:val="005D05F4"/>
    <w:rsid w:val="005D0786"/>
    <w:rsid w:val="005D0D0B"/>
    <w:rsid w:val="005D0F60"/>
    <w:rsid w:val="005D125E"/>
    <w:rsid w:val="005D1DBB"/>
    <w:rsid w:val="005D1DE9"/>
    <w:rsid w:val="005D21B2"/>
    <w:rsid w:val="005D2310"/>
    <w:rsid w:val="005D24D4"/>
    <w:rsid w:val="005D256E"/>
    <w:rsid w:val="005D374A"/>
    <w:rsid w:val="005D3917"/>
    <w:rsid w:val="005D3B6F"/>
    <w:rsid w:val="005D3CF2"/>
    <w:rsid w:val="005D3FAE"/>
    <w:rsid w:val="005D3FC5"/>
    <w:rsid w:val="005D4929"/>
    <w:rsid w:val="005D4D6D"/>
    <w:rsid w:val="005D5629"/>
    <w:rsid w:val="005D5A49"/>
    <w:rsid w:val="005D5E3C"/>
    <w:rsid w:val="005D5F9F"/>
    <w:rsid w:val="005D61B2"/>
    <w:rsid w:val="005D6396"/>
    <w:rsid w:val="005D6FAB"/>
    <w:rsid w:val="005D7058"/>
    <w:rsid w:val="005D7351"/>
    <w:rsid w:val="005D7894"/>
    <w:rsid w:val="005E0B16"/>
    <w:rsid w:val="005E0B3D"/>
    <w:rsid w:val="005E0D99"/>
    <w:rsid w:val="005E13DB"/>
    <w:rsid w:val="005E16F7"/>
    <w:rsid w:val="005E212B"/>
    <w:rsid w:val="005E2310"/>
    <w:rsid w:val="005E29C3"/>
    <w:rsid w:val="005E2F30"/>
    <w:rsid w:val="005E31C6"/>
    <w:rsid w:val="005E32AB"/>
    <w:rsid w:val="005E3659"/>
    <w:rsid w:val="005E3D82"/>
    <w:rsid w:val="005E3E50"/>
    <w:rsid w:val="005E47F7"/>
    <w:rsid w:val="005E4E73"/>
    <w:rsid w:val="005E5139"/>
    <w:rsid w:val="005E5167"/>
    <w:rsid w:val="005E53BF"/>
    <w:rsid w:val="005E5590"/>
    <w:rsid w:val="005E5731"/>
    <w:rsid w:val="005E5875"/>
    <w:rsid w:val="005E60D3"/>
    <w:rsid w:val="005E6245"/>
    <w:rsid w:val="005E6319"/>
    <w:rsid w:val="005E649E"/>
    <w:rsid w:val="005E6843"/>
    <w:rsid w:val="005E699A"/>
    <w:rsid w:val="005E6DE0"/>
    <w:rsid w:val="005E6F3D"/>
    <w:rsid w:val="005E722A"/>
    <w:rsid w:val="005E7CC2"/>
    <w:rsid w:val="005F0244"/>
    <w:rsid w:val="005F027A"/>
    <w:rsid w:val="005F0AF7"/>
    <w:rsid w:val="005F1253"/>
    <w:rsid w:val="005F130A"/>
    <w:rsid w:val="005F1495"/>
    <w:rsid w:val="005F1D2B"/>
    <w:rsid w:val="005F1EC6"/>
    <w:rsid w:val="005F1F10"/>
    <w:rsid w:val="005F1F86"/>
    <w:rsid w:val="005F2537"/>
    <w:rsid w:val="005F27CC"/>
    <w:rsid w:val="005F2831"/>
    <w:rsid w:val="005F3020"/>
    <w:rsid w:val="005F3FA8"/>
    <w:rsid w:val="005F48E8"/>
    <w:rsid w:val="005F5BB8"/>
    <w:rsid w:val="005F5E34"/>
    <w:rsid w:val="005F5E75"/>
    <w:rsid w:val="005F63E5"/>
    <w:rsid w:val="005F677D"/>
    <w:rsid w:val="005F6A4B"/>
    <w:rsid w:val="005F6CE8"/>
    <w:rsid w:val="005F6E0B"/>
    <w:rsid w:val="005F7141"/>
    <w:rsid w:val="005F73D8"/>
    <w:rsid w:val="005F7BB5"/>
    <w:rsid w:val="005F7EE5"/>
    <w:rsid w:val="00600015"/>
    <w:rsid w:val="00600377"/>
    <w:rsid w:val="0060066A"/>
    <w:rsid w:val="006006EE"/>
    <w:rsid w:val="00600E2A"/>
    <w:rsid w:val="00600F9E"/>
    <w:rsid w:val="0060113A"/>
    <w:rsid w:val="006013FF"/>
    <w:rsid w:val="00601D70"/>
    <w:rsid w:val="00602079"/>
    <w:rsid w:val="006024F8"/>
    <w:rsid w:val="006025FA"/>
    <w:rsid w:val="006029A0"/>
    <w:rsid w:val="0060317E"/>
    <w:rsid w:val="0060350F"/>
    <w:rsid w:val="00603A51"/>
    <w:rsid w:val="00603A99"/>
    <w:rsid w:val="00603BA3"/>
    <w:rsid w:val="00603C97"/>
    <w:rsid w:val="00604227"/>
    <w:rsid w:val="00604811"/>
    <w:rsid w:val="00605386"/>
    <w:rsid w:val="0060566A"/>
    <w:rsid w:val="00605B03"/>
    <w:rsid w:val="00605BFA"/>
    <w:rsid w:val="00605D42"/>
    <w:rsid w:val="0060654A"/>
    <w:rsid w:val="00606883"/>
    <w:rsid w:val="006068AE"/>
    <w:rsid w:val="0060707C"/>
    <w:rsid w:val="00607580"/>
    <w:rsid w:val="0060782D"/>
    <w:rsid w:val="00610917"/>
    <w:rsid w:val="00610AD7"/>
    <w:rsid w:val="00610B9A"/>
    <w:rsid w:val="00610C04"/>
    <w:rsid w:val="00610C4B"/>
    <w:rsid w:val="00610C87"/>
    <w:rsid w:val="0061194E"/>
    <w:rsid w:val="006119CF"/>
    <w:rsid w:val="00611B0D"/>
    <w:rsid w:val="00611E8D"/>
    <w:rsid w:val="0061212B"/>
    <w:rsid w:val="00612278"/>
    <w:rsid w:val="00612336"/>
    <w:rsid w:val="00612A29"/>
    <w:rsid w:val="00612BA0"/>
    <w:rsid w:val="00612ED6"/>
    <w:rsid w:val="006130FD"/>
    <w:rsid w:val="0061322A"/>
    <w:rsid w:val="00613DC2"/>
    <w:rsid w:val="0061412A"/>
    <w:rsid w:val="006144D5"/>
    <w:rsid w:val="006151B5"/>
    <w:rsid w:val="00615710"/>
    <w:rsid w:val="006157CF"/>
    <w:rsid w:val="0061631F"/>
    <w:rsid w:val="006163BC"/>
    <w:rsid w:val="00616705"/>
    <w:rsid w:val="006169C3"/>
    <w:rsid w:val="00616CC1"/>
    <w:rsid w:val="006171CF"/>
    <w:rsid w:val="006171E0"/>
    <w:rsid w:val="00617231"/>
    <w:rsid w:val="00617297"/>
    <w:rsid w:val="006172EA"/>
    <w:rsid w:val="00617963"/>
    <w:rsid w:val="00617993"/>
    <w:rsid w:val="006179A2"/>
    <w:rsid w:val="006202ED"/>
    <w:rsid w:val="00620E0D"/>
    <w:rsid w:val="00620F35"/>
    <w:rsid w:val="00621ACB"/>
    <w:rsid w:val="006224A8"/>
    <w:rsid w:val="00622695"/>
    <w:rsid w:val="00622A98"/>
    <w:rsid w:val="00622CE4"/>
    <w:rsid w:val="00622EB4"/>
    <w:rsid w:val="00622ED0"/>
    <w:rsid w:val="0062320E"/>
    <w:rsid w:val="006235AA"/>
    <w:rsid w:val="00623DFD"/>
    <w:rsid w:val="00624588"/>
    <w:rsid w:val="00624B17"/>
    <w:rsid w:val="00624C4D"/>
    <w:rsid w:val="00624D51"/>
    <w:rsid w:val="006253E7"/>
    <w:rsid w:val="0062602E"/>
    <w:rsid w:val="006262E0"/>
    <w:rsid w:val="006268DD"/>
    <w:rsid w:val="00626B70"/>
    <w:rsid w:val="00626D2C"/>
    <w:rsid w:val="006271E7"/>
    <w:rsid w:val="00627983"/>
    <w:rsid w:val="00630121"/>
    <w:rsid w:val="00630275"/>
    <w:rsid w:val="00630A27"/>
    <w:rsid w:val="00630F0B"/>
    <w:rsid w:val="0063104D"/>
    <w:rsid w:val="006317B9"/>
    <w:rsid w:val="006321E7"/>
    <w:rsid w:val="006325D4"/>
    <w:rsid w:val="0063322D"/>
    <w:rsid w:val="00633745"/>
    <w:rsid w:val="00634160"/>
    <w:rsid w:val="006343DA"/>
    <w:rsid w:val="00634C85"/>
    <w:rsid w:val="006353C9"/>
    <w:rsid w:val="00635EE4"/>
    <w:rsid w:val="00636E1B"/>
    <w:rsid w:val="00637792"/>
    <w:rsid w:val="00637B85"/>
    <w:rsid w:val="00637C21"/>
    <w:rsid w:val="006401B4"/>
    <w:rsid w:val="00640209"/>
    <w:rsid w:val="00640648"/>
    <w:rsid w:val="00640D6F"/>
    <w:rsid w:val="00641672"/>
    <w:rsid w:val="00641A7F"/>
    <w:rsid w:val="00641B37"/>
    <w:rsid w:val="006434F2"/>
    <w:rsid w:val="00643626"/>
    <w:rsid w:val="00643B42"/>
    <w:rsid w:val="00643B68"/>
    <w:rsid w:val="00643B7A"/>
    <w:rsid w:val="00643F86"/>
    <w:rsid w:val="006440CC"/>
    <w:rsid w:val="00644F02"/>
    <w:rsid w:val="00645020"/>
    <w:rsid w:val="0064510F"/>
    <w:rsid w:val="006455A1"/>
    <w:rsid w:val="00645A75"/>
    <w:rsid w:val="00645CD8"/>
    <w:rsid w:val="00646259"/>
    <w:rsid w:val="00646601"/>
    <w:rsid w:val="006467FB"/>
    <w:rsid w:val="00646EE8"/>
    <w:rsid w:val="0064726A"/>
    <w:rsid w:val="00647509"/>
    <w:rsid w:val="00647D93"/>
    <w:rsid w:val="0065035C"/>
    <w:rsid w:val="00650952"/>
    <w:rsid w:val="00651090"/>
    <w:rsid w:val="0065190C"/>
    <w:rsid w:val="006519D8"/>
    <w:rsid w:val="00651B65"/>
    <w:rsid w:val="006528CF"/>
    <w:rsid w:val="00652959"/>
    <w:rsid w:val="006539DA"/>
    <w:rsid w:val="006541CF"/>
    <w:rsid w:val="0065476E"/>
    <w:rsid w:val="00654EE7"/>
    <w:rsid w:val="00654F45"/>
    <w:rsid w:val="00655B8D"/>
    <w:rsid w:val="0065610C"/>
    <w:rsid w:val="0065750B"/>
    <w:rsid w:val="006579A5"/>
    <w:rsid w:val="006600D9"/>
    <w:rsid w:val="006603FA"/>
    <w:rsid w:val="0066091D"/>
    <w:rsid w:val="006612EB"/>
    <w:rsid w:val="00661742"/>
    <w:rsid w:val="00661E45"/>
    <w:rsid w:val="00662758"/>
    <w:rsid w:val="00663614"/>
    <w:rsid w:val="00663870"/>
    <w:rsid w:val="00663891"/>
    <w:rsid w:val="00664001"/>
    <w:rsid w:val="00664512"/>
    <w:rsid w:val="006646DA"/>
    <w:rsid w:val="00665CA1"/>
    <w:rsid w:val="00666B4D"/>
    <w:rsid w:val="00666B92"/>
    <w:rsid w:val="00666BB2"/>
    <w:rsid w:val="0066701D"/>
    <w:rsid w:val="0066710E"/>
    <w:rsid w:val="006677B0"/>
    <w:rsid w:val="00667A6C"/>
    <w:rsid w:val="00667AC8"/>
    <w:rsid w:val="00667B8A"/>
    <w:rsid w:val="00667C57"/>
    <w:rsid w:val="00670176"/>
    <w:rsid w:val="00670208"/>
    <w:rsid w:val="00670CB7"/>
    <w:rsid w:val="00670DDC"/>
    <w:rsid w:val="00671400"/>
    <w:rsid w:val="006714CD"/>
    <w:rsid w:val="006717E9"/>
    <w:rsid w:val="00671B85"/>
    <w:rsid w:val="00671BA7"/>
    <w:rsid w:val="00671F7C"/>
    <w:rsid w:val="00673297"/>
    <w:rsid w:val="0067440C"/>
    <w:rsid w:val="006746F2"/>
    <w:rsid w:val="00674AB4"/>
    <w:rsid w:val="0067505C"/>
    <w:rsid w:val="0067505E"/>
    <w:rsid w:val="006752AB"/>
    <w:rsid w:val="006756BA"/>
    <w:rsid w:val="0067645D"/>
    <w:rsid w:val="00676CC4"/>
    <w:rsid w:val="00677B8B"/>
    <w:rsid w:val="00677D84"/>
    <w:rsid w:val="00680944"/>
    <w:rsid w:val="00680966"/>
    <w:rsid w:val="00680986"/>
    <w:rsid w:val="006809D3"/>
    <w:rsid w:val="00680FBE"/>
    <w:rsid w:val="006812C8"/>
    <w:rsid w:val="00681975"/>
    <w:rsid w:val="006822F2"/>
    <w:rsid w:val="006823AF"/>
    <w:rsid w:val="006825EC"/>
    <w:rsid w:val="00682B54"/>
    <w:rsid w:val="00682B5B"/>
    <w:rsid w:val="00682E5B"/>
    <w:rsid w:val="00682E61"/>
    <w:rsid w:val="00683200"/>
    <w:rsid w:val="006838E2"/>
    <w:rsid w:val="00684860"/>
    <w:rsid w:val="00685577"/>
    <w:rsid w:val="00685793"/>
    <w:rsid w:val="00685C00"/>
    <w:rsid w:val="00685D77"/>
    <w:rsid w:val="0068618F"/>
    <w:rsid w:val="006866B2"/>
    <w:rsid w:val="006874BC"/>
    <w:rsid w:val="0068780F"/>
    <w:rsid w:val="00687A02"/>
    <w:rsid w:val="00687AFE"/>
    <w:rsid w:val="00687E72"/>
    <w:rsid w:val="00690358"/>
    <w:rsid w:val="00690BF9"/>
    <w:rsid w:val="00690CDD"/>
    <w:rsid w:val="00690E52"/>
    <w:rsid w:val="00690E57"/>
    <w:rsid w:val="00690E7A"/>
    <w:rsid w:val="00690FCA"/>
    <w:rsid w:val="00691054"/>
    <w:rsid w:val="00691867"/>
    <w:rsid w:val="006918EF"/>
    <w:rsid w:val="00691A70"/>
    <w:rsid w:val="00691F1A"/>
    <w:rsid w:val="006921E5"/>
    <w:rsid w:val="006925A5"/>
    <w:rsid w:val="00692904"/>
    <w:rsid w:val="00693140"/>
    <w:rsid w:val="00693350"/>
    <w:rsid w:val="00693517"/>
    <w:rsid w:val="006939BE"/>
    <w:rsid w:val="00694283"/>
    <w:rsid w:val="00694BBA"/>
    <w:rsid w:val="00694F5F"/>
    <w:rsid w:val="0069507D"/>
    <w:rsid w:val="006951D4"/>
    <w:rsid w:val="006954EE"/>
    <w:rsid w:val="006956C0"/>
    <w:rsid w:val="00695802"/>
    <w:rsid w:val="00695887"/>
    <w:rsid w:val="006960D5"/>
    <w:rsid w:val="00696CAF"/>
    <w:rsid w:val="00697B3D"/>
    <w:rsid w:val="006A08BA"/>
    <w:rsid w:val="006A0E17"/>
    <w:rsid w:val="006A10C6"/>
    <w:rsid w:val="006A13AA"/>
    <w:rsid w:val="006A165F"/>
    <w:rsid w:val="006A17A1"/>
    <w:rsid w:val="006A1BA5"/>
    <w:rsid w:val="006A1C83"/>
    <w:rsid w:val="006A1D3D"/>
    <w:rsid w:val="006A21F2"/>
    <w:rsid w:val="006A2DB6"/>
    <w:rsid w:val="006A30F6"/>
    <w:rsid w:val="006A333D"/>
    <w:rsid w:val="006A3383"/>
    <w:rsid w:val="006A4370"/>
    <w:rsid w:val="006A463E"/>
    <w:rsid w:val="006A48E1"/>
    <w:rsid w:val="006A5264"/>
    <w:rsid w:val="006A5D7E"/>
    <w:rsid w:val="006A6264"/>
    <w:rsid w:val="006A670C"/>
    <w:rsid w:val="006A72F1"/>
    <w:rsid w:val="006A7386"/>
    <w:rsid w:val="006A73A2"/>
    <w:rsid w:val="006A77DB"/>
    <w:rsid w:val="006A7D44"/>
    <w:rsid w:val="006A7E95"/>
    <w:rsid w:val="006B03B8"/>
    <w:rsid w:val="006B0441"/>
    <w:rsid w:val="006B06BC"/>
    <w:rsid w:val="006B0BBA"/>
    <w:rsid w:val="006B0E43"/>
    <w:rsid w:val="006B11EC"/>
    <w:rsid w:val="006B12C1"/>
    <w:rsid w:val="006B12D8"/>
    <w:rsid w:val="006B15C4"/>
    <w:rsid w:val="006B1FEF"/>
    <w:rsid w:val="006B26D6"/>
    <w:rsid w:val="006B2B0E"/>
    <w:rsid w:val="006B3110"/>
    <w:rsid w:val="006B36F0"/>
    <w:rsid w:val="006B3A9B"/>
    <w:rsid w:val="006B4D64"/>
    <w:rsid w:val="006B5B39"/>
    <w:rsid w:val="006B5CED"/>
    <w:rsid w:val="006B625E"/>
    <w:rsid w:val="006B62AB"/>
    <w:rsid w:val="006B69D7"/>
    <w:rsid w:val="006B6CC0"/>
    <w:rsid w:val="006B719E"/>
    <w:rsid w:val="006B71B5"/>
    <w:rsid w:val="006B7305"/>
    <w:rsid w:val="006C02C7"/>
    <w:rsid w:val="006C0413"/>
    <w:rsid w:val="006C0428"/>
    <w:rsid w:val="006C0E46"/>
    <w:rsid w:val="006C11EF"/>
    <w:rsid w:val="006C13F7"/>
    <w:rsid w:val="006C20B6"/>
    <w:rsid w:val="006C2349"/>
    <w:rsid w:val="006C2A1C"/>
    <w:rsid w:val="006C2F6D"/>
    <w:rsid w:val="006C3673"/>
    <w:rsid w:val="006C37A0"/>
    <w:rsid w:val="006C3AA3"/>
    <w:rsid w:val="006C4B84"/>
    <w:rsid w:val="006C596B"/>
    <w:rsid w:val="006C5A47"/>
    <w:rsid w:val="006C5EE5"/>
    <w:rsid w:val="006C6480"/>
    <w:rsid w:val="006C65F0"/>
    <w:rsid w:val="006C7A2F"/>
    <w:rsid w:val="006C7CAC"/>
    <w:rsid w:val="006D00EF"/>
    <w:rsid w:val="006D02E5"/>
    <w:rsid w:val="006D0467"/>
    <w:rsid w:val="006D0712"/>
    <w:rsid w:val="006D0C04"/>
    <w:rsid w:val="006D1169"/>
    <w:rsid w:val="006D13A1"/>
    <w:rsid w:val="006D1931"/>
    <w:rsid w:val="006D20AE"/>
    <w:rsid w:val="006D26D2"/>
    <w:rsid w:val="006D2846"/>
    <w:rsid w:val="006D343A"/>
    <w:rsid w:val="006D3830"/>
    <w:rsid w:val="006D41A1"/>
    <w:rsid w:val="006D4512"/>
    <w:rsid w:val="006D5302"/>
    <w:rsid w:val="006D57E4"/>
    <w:rsid w:val="006D601D"/>
    <w:rsid w:val="006D61E9"/>
    <w:rsid w:val="006D6DF9"/>
    <w:rsid w:val="006D7080"/>
    <w:rsid w:val="006D7272"/>
    <w:rsid w:val="006D72FA"/>
    <w:rsid w:val="006D7D5C"/>
    <w:rsid w:val="006E0136"/>
    <w:rsid w:val="006E07CD"/>
    <w:rsid w:val="006E0D5E"/>
    <w:rsid w:val="006E1475"/>
    <w:rsid w:val="006E18D6"/>
    <w:rsid w:val="006E1AA4"/>
    <w:rsid w:val="006E1D16"/>
    <w:rsid w:val="006E225F"/>
    <w:rsid w:val="006E229D"/>
    <w:rsid w:val="006E2561"/>
    <w:rsid w:val="006E2D4D"/>
    <w:rsid w:val="006E32BB"/>
    <w:rsid w:val="006E3607"/>
    <w:rsid w:val="006E3BB8"/>
    <w:rsid w:val="006E4EC1"/>
    <w:rsid w:val="006E59B2"/>
    <w:rsid w:val="006E5C37"/>
    <w:rsid w:val="006E5D09"/>
    <w:rsid w:val="006E6073"/>
    <w:rsid w:val="006E60CF"/>
    <w:rsid w:val="006E662A"/>
    <w:rsid w:val="006E6753"/>
    <w:rsid w:val="006E6FE6"/>
    <w:rsid w:val="006E7225"/>
    <w:rsid w:val="006E7C7C"/>
    <w:rsid w:val="006E7CEB"/>
    <w:rsid w:val="006E7EAF"/>
    <w:rsid w:val="006F05B8"/>
    <w:rsid w:val="006F076E"/>
    <w:rsid w:val="006F079E"/>
    <w:rsid w:val="006F124F"/>
    <w:rsid w:val="006F1917"/>
    <w:rsid w:val="006F1D57"/>
    <w:rsid w:val="006F1F6C"/>
    <w:rsid w:val="006F1FE6"/>
    <w:rsid w:val="006F2022"/>
    <w:rsid w:val="006F27D9"/>
    <w:rsid w:val="006F2878"/>
    <w:rsid w:val="006F297B"/>
    <w:rsid w:val="006F2B1B"/>
    <w:rsid w:val="006F2E24"/>
    <w:rsid w:val="006F2ECB"/>
    <w:rsid w:val="006F3110"/>
    <w:rsid w:val="006F3288"/>
    <w:rsid w:val="006F3408"/>
    <w:rsid w:val="006F3C46"/>
    <w:rsid w:val="006F3DF2"/>
    <w:rsid w:val="006F4007"/>
    <w:rsid w:val="006F410E"/>
    <w:rsid w:val="006F462B"/>
    <w:rsid w:val="006F473A"/>
    <w:rsid w:val="006F4B80"/>
    <w:rsid w:val="006F4E63"/>
    <w:rsid w:val="006F5236"/>
    <w:rsid w:val="006F558C"/>
    <w:rsid w:val="006F604C"/>
    <w:rsid w:val="006F60E1"/>
    <w:rsid w:val="006F66AA"/>
    <w:rsid w:val="006F6824"/>
    <w:rsid w:val="006F69CD"/>
    <w:rsid w:val="006F737D"/>
    <w:rsid w:val="006F7684"/>
    <w:rsid w:val="006F7B37"/>
    <w:rsid w:val="006F7C38"/>
    <w:rsid w:val="007001D8"/>
    <w:rsid w:val="00700A30"/>
    <w:rsid w:val="00700CCE"/>
    <w:rsid w:val="00700CE9"/>
    <w:rsid w:val="00701B75"/>
    <w:rsid w:val="00701ECF"/>
    <w:rsid w:val="00702CEF"/>
    <w:rsid w:val="00702ECE"/>
    <w:rsid w:val="00703CC7"/>
    <w:rsid w:val="00704319"/>
    <w:rsid w:val="007045D2"/>
    <w:rsid w:val="00704815"/>
    <w:rsid w:val="00704A7C"/>
    <w:rsid w:val="00704B85"/>
    <w:rsid w:val="00705250"/>
    <w:rsid w:val="00705630"/>
    <w:rsid w:val="007057B3"/>
    <w:rsid w:val="00706540"/>
    <w:rsid w:val="00706769"/>
    <w:rsid w:val="007067F5"/>
    <w:rsid w:val="0070681E"/>
    <w:rsid w:val="007075D1"/>
    <w:rsid w:val="0070773B"/>
    <w:rsid w:val="00707780"/>
    <w:rsid w:val="00707B96"/>
    <w:rsid w:val="00707E0C"/>
    <w:rsid w:val="00707E5E"/>
    <w:rsid w:val="00710F2C"/>
    <w:rsid w:val="00711041"/>
    <w:rsid w:val="0071171D"/>
    <w:rsid w:val="00711FF2"/>
    <w:rsid w:val="007127A5"/>
    <w:rsid w:val="00712AD0"/>
    <w:rsid w:val="00713E22"/>
    <w:rsid w:val="00714437"/>
    <w:rsid w:val="0071467E"/>
    <w:rsid w:val="007156E1"/>
    <w:rsid w:val="00715910"/>
    <w:rsid w:val="00715A17"/>
    <w:rsid w:val="00715AE1"/>
    <w:rsid w:val="00715AF5"/>
    <w:rsid w:val="00715D06"/>
    <w:rsid w:val="00716138"/>
    <w:rsid w:val="007164C1"/>
    <w:rsid w:val="007164DA"/>
    <w:rsid w:val="00716795"/>
    <w:rsid w:val="0071692B"/>
    <w:rsid w:val="00716D7C"/>
    <w:rsid w:val="007170B1"/>
    <w:rsid w:val="00717312"/>
    <w:rsid w:val="00717361"/>
    <w:rsid w:val="00717367"/>
    <w:rsid w:val="007175F0"/>
    <w:rsid w:val="00717C13"/>
    <w:rsid w:val="00717FC4"/>
    <w:rsid w:val="007206E3"/>
    <w:rsid w:val="00720A01"/>
    <w:rsid w:val="00720F3B"/>
    <w:rsid w:val="00721160"/>
    <w:rsid w:val="007211A3"/>
    <w:rsid w:val="00721755"/>
    <w:rsid w:val="00721B63"/>
    <w:rsid w:val="00721C83"/>
    <w:rsid w:val="00722010"/>
    <w:rsid w:val="00722B45"/>
    <w:rsid w:val="007234E5"/>
    <w:rsid w:val="0072362D"/>
    <w:rsid w:val="0072381A"/>
    <w:rsid w:val="007241DD"/>
    <w:rsid w:val="00724647"/>
    <w:rsid w:val="00724CD5"/>
    <w:rsid w:val="00724D8E"/>
    <w:rsid w:val="00724DEC"/>
    <w:rsid w:val="00725025"/>
    <w:rsid w:val="00725412"/>
    <w:rsid w:val="00725BB0"/>
    <w:rsid w:val="00725DB1"/>
    <w:rsid w:val="00725ECB"/>
    <w:rsid w:val="00726784"/>
    <w:rsid w:val="007267FD"/>
    <w:rsid w:val="00726C3D"/>
    <w:rsid w:val="00727036"/>
    <w:rsid w:val="007271BE"/>
    <w:rsid w:val="00727B48"/>
    <w:rsid w:val="00727C68"/>
    <w:rsid w:val="00727D8D"/>
    <w:rsid w:val="0073010F"/>
    <w:rsid w:val="0073074D"/>
    <w:rsid w:val="00730853"/>
    <w:rsid w:val="0073094F"/>
    <w:rsid w:val="00730B9D"/>
    <w:rsid w:val="00730CC7"/>
    <w:rsid w:val="0073109A"/>
    <w:rsid w:val="0073151F"/>
    <w:rsid w:val="00731549"/>
    <w:rsid w:val="00731832"/>
    <w:rsid w:val="007322DE"/>
    <w:rsid w:val="00733173"/>
    <w:rsid w:val="00733255"/>
    <w:rsid w:val="00733340"/>
    <w:rsid w:val="0073337A"/>
    <w:rsid w:val="00733C67"/>
    <w:rsid w:val="00734141"/>
    <w:rsid w:val="0073437D"/>
    <w:rsid w:val="00734395"/>
    <w:rsid w:val="00734A53"/>
    <w:rsid w:val="007350FC"/>
    <w:rsid w:val="007354AC"/>
    <w:rsid w:val="007356DF"/>
    <w:rsid w:val="00736653"/>
    <w:rsid w:val="007368B1"/>
    <w:rsid w:val="00736E36"/>
    <w:rsid w:val="00737713"/>
    <w:rsid w:val="00737730"/>
    <w:rsid w:val="0073788B"/>
    <w:rsid w:val="00737E21"/>
    <w:rsid w:val="007407A2"/>
    <w:rsid w:val="0074086D"/>
    <w:rsid w:val="00740D36"/>
    <w:rsid w:val="00741269"/>
    <w:rsid w:val="007413B2"/>
    <w:rsid w:val="00741439"/>
    <w:rsid w:val="0074196C"/>
    <w:rsid w:val="00741A7D"/>
    <w:rsid w:val="00741EC2"/>
    <w:rsid w:val="00742104"/>
    <w:rsid w:val="0074231B"/>
    <w:rsid w:val="00742BEF"/>
    <w:rsid w:val="00742DCF"/>
    <w:rsid w:val="00742FF8"/>
    <w:rsid w:val="007430A0"/>
    <w:rsid w:val="0074337E"/>
    <w:rsid w:val="007439A6"/>
    <w:rsid w:val="00743C77"/>
    <w:rsid w:val="007455E2"/>
    <w:rsid w:val="007456F8"/>
    <w:rsid w:val="007466B3"/>
    <w:rsid w:val="00746FF1"/>
    <w:rsid w:val="00747538"/>
    <w:rsid w:val="007475A0"/>
    <w:rsid w:val="00747B3C"/>
    <w:rsid w:val="00750003"/>
    <w:rsid w:val="00750501"/>
    <w:rsid w:val="0075064F"/>
    <w:rsid w:val="0075079E"/>
    <w:rsid w:val="00750D34"/>
    <w:rsid w:val="007510A0"/>
    <w:rsid w:val="00751189"/>
    <w:rsid w:val="00751684"/>
    <w:rsid w:val="00751907"/>
    <w:rsid w:val="00751A9C"/>
    <w:rsid w:val="0075213E"/>
    <w:rsid w:val="0075238D"/>
    <w:rsid w:val="007524AA"/>
    <w:rsid w:val="00752526"/>
    <w:rsid w:val="00752EB0"/>
    <w:rsid w:val="00752F30"/>
    <w:rsid w:val="00753116"/>
    <w:rsid w:val="0075338D"/>
    <w:rsid w:val="0075358B"/>
    <w:rsid w:val="007535E3"/>
    <w:rsid w:val="00755242"/>
    <w:rsid w:val="007558AF"/>
    <w:rsid w:val="007558F0"/>
    <w:rsid w:val="00755BE5"/>
    <w:rsid w:val="00755D06"/>
    <w:rsid w:val="00755DBD"/>
    <w:rsid w:val="00755F63"/>
    <w:rsid w:val="007566B4"/>
    <w:rsid w:val="00756ACD"/>
    <w:rsid w:val="00756B01"/>
    <w:rsid w:val="00756BB8"/>
    <w:rsid w:val="00757188"/>
    <w:rsid w:val="00757314"/>
    <w:rsid w:val="007578EA"/>
    <w:rsid w:val="00757BA5"/>
    <w:rsid w:val="00760BE6"/>
    <w:rsid w:val="00760DA9"/>
    <w:rsid w:val="0076109D"/>
    <w:rsid w:val="0076183F"/>
    <w:rsid w:val="007622E9"/>
    <w:rsid w:val="0076280C"/>
    <w:rsid w:val="0076335D"/>
    <w:rsid w:val="0076354F"/>
    <w:rsid w:val="007635C5"/>
    <w:rsid w:val="00763E2D"/>
    <w:rsid w:val="00764199"/>
    <w:rsid w:val="00764C23"/>
    <w:rsid w:val="00764D48"/>
    <w:rsid w:val="007650CF"/>
    <w:rsid w:val="00765173"/>
    <w:rsid w:val="0076538A"/>
    <w:rsid w:val="00765ACF"/>
    <w:rsid w:val="00765C21"/>
    <w:rsid w:val="0076681D"/>
    <w:rsid w:val="00766FA3"/>
    <w:rsid w:val="007670C7"/>
    <w:rsid w:val="007673E2"/>
    <w:rsid w:val="00767594"/>
    <w:rsid w:val="00767A15"/>
    <w:rsid w:val="00767E95"/>
    <w:rsid w:val="00770078"/>
    <w:rsid w:val="007701F9"/>
    <w:rsid w:val="00770DD0"/>
    <w:rsid w:val="00771023"/>
    <w:rsid w:val="007713AB"/>
    <w:rsid w:val="00771C58"/>
    <w:rsid w:val="0077244B"/>
    <w:rsid w:val="00772782"/>
    <w:rsid w:val="00772810"/>
    <w:rsid w:val="00772B5E"/>
    <w:rsid w:val="00772E0C"/>
    <w:rsid w:val="00772E83"/>
    <w:rsid w:val="007730C3"/>
    <w:rsid w:val="007737F0"/>
    <w:rsid w:val="00773A81"/>
    <w:rsid w:val="00774AF2"/>
    <w:rsid w:val="00774C23"/>
    <w:rsid w:val="00775232"/>
    <w:rsid w:val="0077562F"/>
    <w:rsid w:val="00775772"/>
    <w:rsid w:val="00775C66"/>
    <w:rsid w:val="00775D44"/>
    <w:rsid w:val="00776111"/>
    <w:rsid w:val="00776519"/>
    <w:rsid w:val="0077669B"/>
    <w:rsid w:val="00776ABB"/>
    <w:rsid w:val="007772ED"/>
    <w:rsid w:val="00777512"/>
    <w:rsid w:val="00777672"/>
    <w:rsid w:val="007777D3"/>
    <w:rsid w:val="007807A1"/>
    <w:rsid w:val="007808E9"/>
    <w:rsid w:val="007811A4"/>
    <w:rsid w:val="007813AA"/>
    <w:rsid w:val="00781541"/>
    <w:rsid w:val="00781B3C"/>
    <w:rsid w:val="00781BAE"/>
    <w:rsid w:val="00782489"/>
    <w:rsid w:val="0078248E"/>
    <w:rsid w:val="007828A4"/>
    <w:rsid w:val="00782DF7"/>
    <w:rsid w:val="007837D4"/>
    <w:rsid w:val="00783C55"/>
    <w:rsid w:val="00784EDF"/>
    <w:rsid w:val="00785007"/>
    <w:rsid w:val="00785089"/>
    <w:rsid w:val="0078521D"/>
    <w:rsid w:val="00785554"/>
    <w:rsid w:val="00785770"/>
    <w:rsid w:val="00785F49"/>
    <w:rsid w:val="007861A4"/>
    <w:rsid w:val="007861B0"/>
    <w:rsid w:val="007863F4"/>
    <w:rsid w:val="00786F3E"/>
    <w:rsid w:val="00787050"/>
    <w:rsid w:val="0078721B"/>
    <w:rsid w:val="00787AEB"/>
    <w:rsid w:val="00787DEC"/>
    <w:rsid w:val="007903CD"/>
    <w:rsid w:val="00790473"/>
    <w:rsid w:val="00791E87"/>
    <w:rsid w:val="00791FEC"/>
    <w:rsid w:val="007920C4"/>
    <w:rsid w:val="00793C59"/>
    <w:rsid w:val="00793DF0"/>
    <w:rsid w:val="00793ED2"/>
    <w:rsid w:val="007948D8"/>
    <w:rsid w:val="00794CC9"/>
    <w:rsid w:val="00794EC9"/>
    <w:rsid w:val="00795F7E"/>
    <w:rsid w:val="00795FDC"/>
    <w:rsid w:val="00796782"/>
    <w:rsid w:val="00796CE9"/>
    <w:rsid w:val="00796E27"/>
    <w:rsid w:val="00797495"/>
    <w:rsid w:val="00797B1B"/>
    <w:rsid w:val="00797B38"/>
    <w:rsid w:val="007A01EE"/>
    <w:rsid w:val="007A03A8"/>
    <w:rsid w:val="007A1454"/>
    <w:rsid w:val="007A1FD8"/>
    <w:rsid w:val="007A201E"/>
    <w:rsid w:val="007A250B"/>
    <w:rsid w:val="007A266D"/>
    <w:rsid w:val="007A291D"/>
    <w:rsid w:val="007A2C17"/>
    <w:rsid w:val="007A2F64"/>
    <w:rsid w:val="007A3810"/>
    <w:rsid w:val="007A38BC"/>
    <w:rsid w:val="007A407C"/>
    <w:rsid w:val="007A5322"/>
    <w:rsid w:val="007A56DE"/>
    <w:rsid w:val="007A5BB3"/>
    <w:rsid w:val="007A6F26"/>
    <w:rsid w:val="007A7019"/>
    <w:rsid w:val="007A70B7"/>
    <w:rsid w:val="007B021E"/>
    <w:rsid w:val="007B07AB"/>
    <w:rsid w:val="007B0AFD"/>
    <w:rsid w:val="007B1218"/>
    <w:rsid w:val="007B1559"/>
    <w:rsid w:val="007B1C13"/>
    <w:rsid w:val="007B1E58"/>
    <w:rsid w:val="007B283E"/>
    <w:rsid w:val="007B2988"/>
    <w:rsid w:val="007B2AF4"/>
    <w:rsid w:val="007B384D"/>
    <w:rsid w:val="007B39AC"/>
    <w:rsid w:val="007B39FD"/>
    <w:rsid w:val="007B3C6D"/>
    <w:rsid w:val="007B4635"/>
    <w:rsid w:val="007B5447"/>
    <w:rsid w:val="007B56CE"/>
    <w:rsid w:val="007B5F4D"/>
    <w:rsid w:val="007B607C"/>
    <w:rsid w:val="007B6227"/>
    <w:rsid w:val="007B62EB"/>
    <w:rsid w:val="007B65D1"/>
    <w:rsid w:val="007B688B"/>
    <w:rsid w:val="007B68CE"/>
    <w:rsid w:val="007B69BA"/>
    <w:rsid w:val="007B6D3A"/>
    <w:rsid w:val="007B7035"/>
    <w:rsid w:val="007B77D4"/>
    <w:rsid w:val="007B7986"/>
    <w:rsid w:val="007C0765"/>
    <w:rsid w:val="007C077C"/>
    <w:rsid w:val="007C12DB"/>
    <w:rsid w:val="007C1ACF"/>
    <w:rsid w:val="007C1BB3"/>
    <w:rsid w:val="007C1E99"/>
    <w:rsid w:val="007C2319"/>
    <w:rsid w:val="007C247C"/>
    <w:rsid w:val="007C2C3C"/>
    <w:rsid w:val="007C376B"/>
    <w:rsid w:val="007C44F4"/>
    <w:rsid w:val="007C4F27"/>
    <w:rsid w:val="007C5109"/>
    <w:rsid w:val="007C5296"/>
    <w:rsid w:val="007C5B9A"/>
    <w:rsid w:val="007C5D64"/>
    <w:rsid w:val="007C6273"/>
    <w:rsid w:val="007C729C"/>
    <w:rsid w:val="007C7771"/>
    <w:rsid w:val="007C7CBD"/>
    <w:rsid w:val="007C7EB6"/>
    <w:rsid w:val="007D021F"/>
    <w:rsid w:val="007D0336"/>
    <w:rsid w:val="007D0477"/>
    <w:rsid w:val="007D0788"/>
    <w:rsid w:val="007D0CBC"/>
    <w:rsid w:val="007D1787"/>
    <w:rsid w:val="007D17A3"/>
    <w:rsid w:val="007D1BC4"/>
    <w:rsid w:val="007D1DA8"/>
    <w:rsid w:val="007D2005"/>
    <w:rsid w:val="007D2290"/>
    <w:rsid w:val="007D2764"/>
    <w:rsid w:val="007D2A09"/>
    <w:rsid w:val="007D2AA8"/>
    <w:rsid w:val="007D2D53"/>
    <w:rsid w:val="007D3341"/>
    <w:rsid w:val="007D3A5B"/>
    <w:rsid w:val="007D3B6C"/>
    <w:rsid w:val="007D3EB6"/>
    <w:rsid w:val="007D408D"/>
    <w:rsid w:val="007D427F"/>
    <w:rsid w:val="007D44BE"/>
    <w:rsid w:val="007D5405"/>
    <w:rsid w:val="007D57AE"/>
    <w:rsid w:val="007D5CAA"/>
    <w:rsid w:val="007D5E6F"/>
    <w:rsid w:val="007D6505"/>
    <w:rsid w:val="007D67B9"/>
    <w:rsid w:val="007D6A2A"/>
    <w:rsid w:val="007D6F66"/>
    <w:rsid w:val="007D7102"/>
    <w:rsid w:val="007D73DC"/>
    <w:rsid w:val="007D78F6"/>
    <w:rsid w:val="007E03FA"/>
    <w:rsid w:val="007E166D"/>
    <w:rsid w:val="007E1A02"/>
    <w:rsid w:val="007E1B02"/>
    <w:rsid w:val="007E1B05"/>
    <w:rsid w:val="007E1B3F"/>
    <w:rsid w:val="007E1E41"/>
    <w:rsid w:val="007E224F"/>
    <w:rsid w:val="007E266E"/>
    <w:rsid w:val="007E2A53"/>
    <w:rsid w:val="007E2EF3"/>
    <w:rsid w:val="007E3B71"/>
    <w:rsid w:val="007E3BFB"/>
    <w:rsid w:val="007E42B6"/>
    <w:rsid w:val="007E4E1A"/>
    <w:rsid w:val="007E4FB6"/>
    <w:rsid w:val="007E4FCA"/>
    <w:rsid w:val="007E4FD2"/>
    <w:rsid w:val="007E592A"/>
    <w:rsid w:val="007E62BB"/>
    <w:rsid w:val="007E66A3"/>
    <w:rsid w:val="007E6B68"/>
    <w:rsid w:val="007E72D3"/>
    <w:rsid w:val="007E757B"/>
    <w:rsid w:val="007E77D8"/>
    <w:rsid w:val="007E7A4E"/>
    <w:rsid w:val="007E7C63"/>
    <w:rsid w:val="007E7D61"/>
    <w:rsid w:val="007E7ED4"/>
    <w:rsid w:val="007F05CA"/>
    <w:rsid w:val="007F07DD"/>
    <w:rsid w:val="007F0DF5"/>
    <w:rsid w:val="007F15DF"/>
    <w:rsid w:val="007F1949"/>
    <w:rsid w:val="007F1A3B"/>
    <w:rsid w:val="007F1A57"/>
    <w:rsid w:val="007F23DA"/>
    <w:rsid w:val="007F28F7"/>
    <w:rsid w:val="007F3240"/>
    <w:rsid w:val="007F3690"/>
    <w:rsid w:val="007F45A4"/>
    <w:rsid w:val="007F4787"/>
    <w:rsid w:val="007F492B"/>
    <w:rsid w:val="007F4936"/>
    <w:rsid w:val="007F4CB7"/>
    <w:rsid w:val="007F4EAC"/>
    <w:rsid w:val="007F53EF"/>
    <w:rsid w:val="007F5C0A"/>
    <w:rsid w:val="007F6145"/>
    <w:rsid w:val="007F67D3"/>
    <w:rsid w:val="007F6AE2"/>
    <w:rsid w:val="007F6C3E"/>
    <w:rsid w:val="007F751A"/>
    <w:rsid w:val="007F7FBB"/>
    <w:rsid w:val="00800B5F"/>
    <w:rsid w:val="00801426"/>
    <w:rsid w:val="00801953"/>
    <w:rsid w:val="00801D40"/>
    <w:rsid w:val="008023A6"/>
    <w:rsid w:val="00802943"/>
    <w:rsid w:val="00802A04"/>
    <w:rsid w:val="00802D6E"/>
    <w:rsid w:val="0080330C"/>
    <w:rsid w:val="00803925"/>
    <w:rsid w:val="00803940"/>
    <w:rsid w:val="00803C28"/>
    <w:rsid w:val="008044DE"/>
    <w:rsid w:val="00805184"/>
    <w:rsid w:val="00805436"/>
    <w:rsid w:val="00805D26"/>
    <w:rsid w:val="00806070"/>
    <w:rsid w:val="008064F4"/>
    <w:rsid w:val="00806D72"/>
    <w:rsid w:val="008072CC"/>
    <w:rsid w:val="00807802"/>
    <w:rsid w:val="00807A57"/>
    <w:rsid w:val="00807CEF"/>
    <w:rsid w:val="00807CF0"/>
    <w:rsid w:val="00807E62"/>
    <w:rsid w:val="00807ED7"/>
    <w:rsid w:val="00810070"/>
    <w:rsid w:val="008106FD"/>
    <w:rsid w:val="008106FF"/>
    <w:rsid w:val="00810DE2"/>
    <w:rsid w:val="00810FC3"/>
    <w:rsid w:val="008115B3"/>
    <w:rsid w:val="008115B9"/>
    <w:rsid w:val="00811768"/>
    <w:rsid w:val="00811858"/>
    <w:rsid w:val="00811B44"/>
    <w:rsid w:val="00811C11"/>
    <w:rsid w:val="00811FCC"/>
    <w:rsid w:val="00812392"/>
    <w:rsid w:val="0081240B"/>
    <w:rsid w:val="00812CAE"/>
    <w:rsid w:val="008130B3"/>
    <w:rsid w:val="008133EC"/>
    <w:rsid w:val="00813BF7"/>
    <w:rsid w:val="008144C8"/>
    <w:rsid w:val="008149E4"/>
    <w:rsid w:val="00815239"/>
    <w:rsid w:val="00815682"/>
    <w:rsid w:val="008159AA"/>
    <w:rsid w:val="0081678C"/>
    <w:rsid w:val="008168E2"/>
    <w:rsid w:val="00816A7C"/>
    <w:rsid w:val="00816B58"/>
    <w:rsid w:val="008174A6"/>
    <w:rsid w:val="008179E7"/>
    <w:rsid w:val="00817BAB"/>
    <w:rsid w:val="008203DC"/>
    <w:rsid w:val="0082051D"/>
    <w:rsid w:val="0082058D"/>
    <w:rsid w:val="0082073E"/>
    <w:rsid w:val="00820A2F"/>
    <w:rsid w:val="00820F12"/>
    <w:rsid w:val="00821118"/>
    <w:rsid w:val="00821484"/>
    <w:rsid w:val="00821757"/>
    <w:rsid w:val="008237AD"/>
    <w:rsid w:val="008238F0"/>
    <w:rsid w:val="008254A4"/>
    <w:rsid w:val="00825D1C"/>
    <w:rsid w:val="00825DC4"/>
    <w:rsid w:val="0082666E"/>
    <w:rsid w:val="00827468"/>
    <w:rsid w:val="008277C4"/>
    <w:rsid w:val="008309E4"/>
    <w:rsid w:val="00830E7E"/>
    <w:rsid w:val="0083107D"/>
    <w:rsid w:val="00831EFF"/>
    <w:rsid w:val="00832BC1"/>
    <w:rsid w:val="00832FF1"/>
    <w:rsid w:val="0083487B"/>
    <w:rsid w:val="008348AC"/>
    <w:rsid w:val="00834D45"/>
    <w:rsid w:val="00834D82"/>
    <w:rsid w:val="00834EAB"/>
    <w:rsid w:val="008352EF"/>
    <w:rsid w:val="008354CF"/>
    <w:rsid w:val="00835912"/>
    <w:rsid w:val="0083641D"/>
    <w:rsid w:val="008367F8"/>
    <w:rsid w:val="008370EA"/>
    <w:rsid w:val="00837630"/>
    <w:rsid w:val="00837E7F"/>
    <w:rsid w:val="008407FE"/>
    <w:rsid w:val="00840A33"/>
    <w:rsid w:val="00840A79"/>
    <w:rsid w:val="00840FE9"/>
    <w:rsid w:val="00841724"/>
    <w:rsid w:val="00841790"/>
    <w:rsid w:val="00841DC4"/>
    <w:rsid w:val="0084283C"/>
    <w:rsid w:val="00842936"/>
    <w:rsid w:val="00842BC2"/>
    <w:rsid w:val="00842CBF"/>
    <w:rsid w:val="008435CB"/>
    <w:rsid w:val="008439DA"/>
    <w:rsid w:val="008442E9"/>
    <w:rsid w:val="00844AE0"/>
    <w:rsid w:val="00844C29"/>
    <w:rsid w:val="00844F15"/>
    <w:rsid w:val="00845495"/>
    <w:rsid w:val="00845C0F"/>
    <w:rsid w:val="00846578"/>
    <w:rsid w:val="00846756"/>
    <w:rsid w:val="008467AA"/>
    <w:rsid w:val="0084681B"/>
    <w:rsid w:val="00846AB2"/>
    <w:rsid w:val="00846BEA"/>
    <w:rsid w:val="00847B56"/>
    <w:rsid w:val="00847F94"/>
    <w:rsid w:val="00850851"/>
    <w:rsid w:val="00850861"/>
    <w:rsid w:val="00850CE0"/>
    <w:rsid w:val="008512F9"/>
    <w:rsid w:val="00851B1F"/>
    <w:rsid w:val="00851DB6"/>
    <w:rsid w:val="00851F6E"/>
    <w:rsid w:val="00852340"/>
    <w:rsid w:val="0085270A"/>
    <w:rsid w:val="00852936"/>
    <w:rsid w:val="00852E96"/>
    <w:rsid w:val="00853302"/>
    <w:rsid w:val="00853369"/>
    <w:rsid w:val="00853B54"/>
    <w:rsid w:val="00853E4C"/>
    <w:rsid w:val="008543D3"/>
    <w:rsid w:val="008544F3"/>
    <w:rsid w:val="008551EA"/>
    <w:rsid w:val="008556C2"/>
    <w:rsid w:val="00855A11"/>
    <w:rsid w:val="00855AC7"/>
    <w:rsid w:val="00856961"/>
    <w:rsid w:val="008569C3"/>
    <w:rsid w:val="008569E0"/>
    <w:rsid w:val="00857511"/>
    <w:rsid w:val="00857B58"/>
    <w:rsid w:val="00857F6F"/>
    <w:rsid w:val="00860D75"/>
    <w:rsid w:val="00861724"/>
    <w:rsid w:val="00861A9C"/>
    <w:rsid w:val="00861D8D"/>
    <w:rsid w:val="008626BD"/>
    <w:rsid w:val="00862740"/>
    <w:rsid w:val="00862AE8"/>
    <w:rsid w:val="00862F83"/>
    <w:rsid w:val="00863A88"/>
    <w:rsid w:val="00863DB9"/>
    <w:rsid w:val="0086468C"/>
    <w:rsid w:val="00864C76"/>
    <w:rsid w:val="00864D61"/>
    <w:rsid w:val="00864E53"/>
    <w:rsid w:val="00864F25"/>
    <w:rsid w:val="00864F63"/>
    <w:rsid w:val="00864F64"/>
    <w:rsid w:val="00865311"/>
    <w:rsid w:val="00865701"/>
    <w:rsid w:val="00865C18"/>
    <w:rsid w:val="00865C2C"/>
    <w:rsid w:val="008662C6"/>
    <w:rsid w:val="0086643B"/>
    <w:rsid w:val="00867634"/>
    <w:rsid w:val="0086764B"/>
    <w:rsid w:val="00867946"/>
    <w:rsid w:val="00867BA1"/>
    <w:rsid w:val="00867CD3"/>
    <w:rsid w:val="0087018F"/>
    <w:rsid w:val="0087030D"/>
    <w:rsid w:val="008713C2"/>
    <w:rsid w:val="00871DF5"/>
    <w:rsid w:val="0087206A"/>
    <w:rsid w:val="00872948"/>
    <w:rsid w:val="00872A52"/>
    <w:rsid w:val="00872B56"/>
    <w:rsid w:val="00872BC0"/>
    <w:rsid w:val="00872DEF"/>
    <w:rsid w:val="0087300D"/>
    <w:rsid w:val="00873401"/>
    <w:rsid w:val="008738A7"/>
    <w:rsid w:val="00873AFF"/>
    <w:rsid w:val="008741EC"/>
    <w:rsid w:val="0087452C"/>
    <w:rsid w:val="00874DFA"/>
    <w:rsid w:val="008752D5"/>
    <w:rsid w:val="00875DEC"/>
    <w:rsid w:val="00876134"/>
    <w:rsid w:val="00876BB8"/>
    <w:rsid w:val="00876F2B"/>
    <w:rsid w:val="008777CE"/>
    <w:rsid w:val="00877B60"/>
    <w:rsid w:val="00877DE0"/>
    <w:rsid w:val="00880A5A"/>
    <w:rsid w:val="00880FE6"/>
    <w:rsid w:val="00881317"/>
    <w:rsid w:val="008813E6"/>
    <w:rsid w:val="008817AE"/>
    <w:rsid w:val="00881A63"/>
    <w:rsid w:val="008823E2"/>
    <w:rsid w:val="00882758"/>
    <w:rsid w:val="00882C0E"/>
    <w:rsid w:val="00882D36"/>
    <w:rsid w:val="00882E00"/>
    <w:rsid w:val="008835CB"/>
    <w:rsid w:val="00883E6B"/>
    <w:rsid w:val="00883F83"/>
    <w:rsid w:val="008842F2"/>
    <w:rsid w:val="008845D4"/>
    <w:rsid w:val="0088460C"/>
    <w:rsid w:val="008846DD"/>
    <w:rsid w:val="00884E68"/>
    <w:rsid w:val="0088530F"/>
    <w:rsid w:val="008853E6"/>
    <w:rsid w:val="00885C80"/>
    <w:rsid w:val="00886946"/>
    <w:rsid w:val="0088752D"/>
    <w:rsid w:val="00887615"/>
    <w:rsid w:val="00887929"/>
    <w:rsid w:val="00887F09"/>
    <w:rsid w:val="00887F8F"/>
    <w:rsid w:val="00887FD4"/>
    <w:rsid w:val="0089018C"/>
    <w:rsid w:val="00890D33"/>
    <w:rsid w:val="00891219"/>
    <w:rsid w:val="008915CD"/>
    <w:rsid w:val="0089169E"/>
    <w:rsid w:val="00891F68"/>
    <w:rsid w:val="00892FCE"/>
    <w:rsid w:val="00893369"/>
    <w:rsid w:val="008933D3"/>
    <w:rsid w:val="00893596"/>
    <w:rsid w:val="008940A4"/>
    <w:rsid w:val="00894401"/>
    <w:rsid w:val="00894572"/>
    <w:rsid w:val="008945F5"/>
    <w:rsid w:val="0089468B"/>
    <w:rsid w:val="008946C6"/>
    <w:rsid w:val="00894FA7"/>
    <w:rsid w:val="008952A1"/>
    <w:rsid w:val="00895434"/>
    <w:rsid w:val="00895AF3"/>
    <w:rsid w:val="00895B2E"/>
    <w:rsid w:val="00895ED9"/>
    <w:rsid w:val="008976E6"/>
    <w:rsid w:val="008979B2"/>
    <w:rsid w:val="00897B2A"/>
    <w:rsid w:val="00897DCE"/>
    <w:rsid w:val="008A02DF"/>
    <w:rsid w:val="008A053F"/>
    <w:rsid w:val="008A06FC"/>
    <w:rsid w:val="008A09C6"/>
    <w:rsid w:val="008A0DEC"/>
    <w:rsid w:val="008A0E51"/>
    <w:rsid w:val="008A10F7"/>
    <w:rsid w:val="008A15DE"/>
    <w:rsid w:val="008A1950"/>
    <w:rsid w:val="008A1A34"/>
    <w:rsid w:val="008A1A8E"/>
    <w:rsid w:val="008A219D"/>
    <w:rsid w:val="008A21A4"/>
    <w:rsid w:val="008A3048"/>
    <w:rsid w:val="008A30E4"/>
    <w:rsid w:val="008A3AAD"/>
    <w:rsid w:val="008A3F89"/>
    <w:rsid w:val="008A451D"/>
    <w:rsid w:val="008A46A4"/>
    <w:rsid w:val="008A47D8"/>
    <w:rsid w:val="008A48E5"/>
    <w:rsid w:val="008A4C10"/>
    <w:rsid w:val="008A4D3B"/>
    <w:rsid w:val="008A71E3"/>
    <w:rsid w:val="008A72F3"/>
    <w:rsid w:val="008A7443"/>
    <w:rsid w:val="008A74BA"/>
    <w:rsid w:val="008A75C1"/>
    <w:rsid w:val="008B0076"/>
    <w:rsid w:val="008B01AF"/>
    <w:rsid w:val="008B058F"/>
    <w:rsid w:val="008B06BF"/>
    <w:rsid w:val="008B0CDE"/>
    <w:rsid w:val="008B0FCF"/>
    <w:rsid w:val="008B106E"/>
    <w:rsid w:val="008B1BCF"/>
    <w:rsid w:val="008B2A39"/>
    <w:rsid w:val="008B2CE9"/>
    <w:rsid w:val="008B2D4A"/>
    <w:rsid w:val="008B2F6E"/>
    <w:rsid w:val="008B2FBC"/>
    <w:rsid w:val="008B3181"/>
    <w:rsid w:val="008B34FF"/>
    <w:rsid w:val="008B3B67"/>
    <w:rsid w:val="008B3F3A"/>
    <w:rsid w:val="008B417E"/>
    <w:rsid w:val="008B4D80"/>
    <w:rsid w:val="008B5333"/>
    <w:rsid w:val="008B562A"/>
    <w:rsid w:val="008B5790"/>
    <w:rsid w:val="008B5B9E"/>
    <w:rsid w:val="008B615E"/>
    <w:rsid w:val="008B615F"/>
    <w:rsid w:val="008B6296"/>
    <w:rsid w:val="008B6473"/>
    <w:rsid w:val="008B6810"/>
    <w:rsid w:val="008B7683"/>
    <w:rsid w:val="008B796B"/>
    <w:rsid w:val="008B7CD7"/>
    <w:rsid w:val="008C037C"/>
    <w:rsid w:val="008C0927"/>
    <w:rsid w:val="008C0D09"/>
    <w:rsid w:val="008C113B"/>
    <w:rsid w:val="008C1507"/>
    <w:rsid w:val="008C1857"/>
    <w:rsid w:val="008C1BD2"/>
    <w:rsid w:val="008C1C3D"/>
    <w:rsid w:val="008C241E"/>
    <w:rsid w:val="008C24FC"/>
    <w:rsid w:val="008C26CE"/>
    <w:rsid w:val="008C2CBA"/>
    <w:rsid w:val="008C37D3"/>
    <w:rsid w:val="008C397A"/>
    <w:rsid w:val="008C40B2"/>
    <w:rsid w:val="008C4405"/>
    <w:rsid w:val="008C4921"/>
    <w:rsid w:val="008C4A20"/>
    <w:rsid w:val="008C5372"/>
    <w:rsid w:val="008C569D"/>
    <w:rsid w:val="008C5B6D"/>
    <w:rsid w:val="008C5E8E"/>
    <w:rsid w:val="008C6880"/>
    <w:rsid w:val="008C6961"/>
    <w:rsid w:val="008C6FCD"/>
    <w:rsid w:val="008C76AA"/>
    <w:rsid w:val="008C77B6"/>
    <w:rsid w:val="008C78B4"/>
    <w:rsid w:val="008C7B60"/>
    <w:rsid w:val="008D01A0"/>
    <w:rsid w:val="008D0E72"/>
    <w:rsid w:val="008D11AC"/>
    <w:rsid w:val="008D1D3D"/>
    <w:rsid w:val="008D260D"/>
    <w:rsid w:val="008D385D"/>
    <w:rsid w:val="008D3ABA"/>
    <w:rsid w:val="008D40BC"/>
    <w:rsid w:val="008D42F7"/>
    <w:rsid w:val="008D453E"/>
    <w:rsid w:val="008D5497"/>
    <w:rsid w:val="008D54E2"/>
    <w:rsid w:val="008D581F"/>
    <w:rsid w:val="008D59DB"/>
    <w:rsid w:val="008D5A87"/>
    <w:rsid w:val="008D5A8B"/>
    <w:rsid w:val="008D68A2"/>
    <w:rsid w:val="008D6AA4"/>
    <w:rsid w:val="008D71ED"/>
    <w:rsid w:val="008D7229"/>
    <w:rsid w:val="008D7A51"/>
    <w:rsid w:val="008E033C"/>
    <w:rsid w:val="008E11B4"/>
    <w:rsid w:val="008E1445"/>
    <w:rsid w:val="008E1AA1"/>
    <w:rsid w:val="008E225D"/>
    <w:rsid w:val="008E2C66"/>
    <w:rsid w:val="008E2CA5"/>
    <w:rsid w:val="008E347D"/>
    <w:rsid w:val="008E3776"/>
    <w:rsid w:val="008E3C7E"/>
    <w:rsid w:val="008E419D"/>
    <w:rsid w:val="008E4AA1"/>
    <w:rsid w:val="008E4B08"/>
    <w:rsid w:val="008E4DB1"/>
    <w:rsid w:val="008E4E2D"/>
    <w:rsid w:val="008E4FDD"/>
    <w:rsid w:val="008E5077"/>
    <w:rsid w:val="008E575B"/>
    <w:rsid w:val="008E60E4"/>
    <w:rsid w:val="008E6174"/>
    <w:rsid w:val="008E6993"/>
    <w:rsid w:val="008E6BF2"/>
    <w:rsid w:val="008E7597"/>
    <w:rsid w:val="008E77F9"/>
    <w:rsid w:val="008E7858"/>
    <w:rsid w:val="008E7866"/>
    <w:rsid w:val="008E7909"/>
    <w:rsid w:val="008E7C37"/>
    <w:rsid w:val="008E7F04"/>
    <w:rsid w:val="008F011B"/>
    <w:rsid w:val="008F0396"/>
    <w:rsid w:val="008F18F4"/>
    <w:rsid w:val="008F1D5F"/>
    <w:rsid w:val="008F25B9"/>
    <w:rsid w:val="008F28E6"/>
    <w:rsid w:val="008F2A29"/>
    <w:rsid w:val="008F2CFC"/>
    <w:rsid w:val="008F2D85"/>
    <w:rsid w:val="008F2F61"/>
    <w:rsid w:val="008F2FE6"/>
    <w:rsid w:val="008F3271"/>
    <w:rsid w:val="008F33FA"/>
    <w:rsid w:val="008F3680"/>
    <w:rsid w:val="008F3A87"/>
    <w:rsid w:val="008F3E9E"/>
    <w:rsid w:val="008F428D"/>
    <w:rsid w:val="008F45AF"/>
    <w:rsid w:val="008F4ACD"/>
    <w:rsid w:val="008F52D6"/>
    <w:rsid w:val="008F5661"/>
    <w:rsid w:val="008F56BB"/>
    <w:rsid w:val="008F5703"/>
    <w:rsid w:val="008F5D28"/>
    <w:rsid w:val="008F688A"/>
    <w:rsid w:val="008F6913"/>
    <w:rsid w:val="008F7006"/>
    <w:rsid w:val="008F7015"/>
    <w:rsid w:val="008F715C"/>
    <w:rsid w:val="008F7285"/>
    <w:rsid w:val="008F79D4"/>
    <w:rsid w:val="008F7EA8"/>
    <w:rsid w:val="009004B8"/>
    <w:rsid w:val="00900536"/>
    <w:rsid w:val="009006D7"/>
    <w:rsid w:val="0090085C"/>
    <w:rsid w:val="00900D9D"/>
    <w:rsid w:val="00900DA3"/>
    <w:rsid w:val="009014BA"/>
    <w:rsid w:val="00902188"/>
    <w:rsid w:val="0090237D"/>
    <w:rsid w:val="00902B4E"/>
    <w:rsid w:val="00902BC4"/>
    <w:rsid w:val="00903B37"/>
    <w:rsid w:val="00903E19"/>
    <w:rsid w:val="00903F47"/>
    <w:rsid w:val="009042E9"/>
    <w:rsid w:val="009045E4"/>
    <w:rsid w:val="009049CA"/>
    <w:rsid w:val="00904B4D"/>
    <w:rsid w:val="009056CB"/>
    <w:rsid w:val="00905A26"/>
    <w:rsid w:val="00905E66"/>
    <w:rsid w:val="00906694"/>
    <w:rsid w:val="009068F4"/>
    <w:rsid w:val="00906C36"/>
    <w:rsid w:val="00906D44"/>
    <w:rsid w:val="009070C5"/>
    <w:rsid w:val="009073D5"/>
    <w:rsid w:val="00907B46"/>
    <w:rsid w:val="00910207"/>
    <w:rsid w:val="0091031E"/>
    <w:rsid w:val="00910C58"/>
    <w:rsid w:val="009115D5"/>
    <w:rsid w:val="00911936"/>
    <w:rsid w:val="00913108"/>
    <w:rsid w:val="009131EC"/>
    <w:rsid w:val="00913263"/>
    <w:rsid w:val="009139BB"/>
    <w:rsid w:val="00913FB6"/>
    <w:rsid w:val="0091492D"/>
    <w:rsid w:val="00914D99"/>
    <w:rsid w:val="0091593E"/>
    <w:rsid w:val="00915C74"/>
    <w:rsid w:val="00915DCA"/>
    <w:rsid w:val="00915E8B"/>
    <w:rsid w:val="00916F94"/>
    <w:rsid w:val="009171C5"/>
    <w:rsid w:val="00917214"/>
    <w:rsid w:val="009173B4"/>
    <w:rsid w:val="0092024D"/>
    <w:rsid w:val="00920B86"/>
    <w:rsid w:val="00920B8A"/>
    <w:rsid w:val="00921AED"/>
    <w:rsid w:val="00922359"/>
    <w:rsid w:val="00922D97"/>
    <w:rsid w:val="009235C1"/>
    <w:rsid w:val="00923933"/>
    <w:rsid w:val="00923CD0"/>
    <w:rsid w:val="00923DC9"/>
    <w:rsid w:val="00923EC0"/>
    <w:rsid w:val="00924895"/>
    <w:rsid w:val="00924978"/>
    <w:rsid w:val="00924EC9"/>
    <w:rsid w:val="00925259"/>
    <w:rsid w:val="00925573"/>
    <w:rsid w:val="00925750"/>
    <w:rsid w:val="009258E1"/>
    <w:rsid w:val="00925CE1"/>
    <w:rsid w:val="00926222"/>
    <w:rsid w:val="0092659A"/>
    <w:rsid w:val="00926EEF"/>
    <w:rsid w:val="00927C76"/>
    <w:rsid w:val="00927DF6"/>
    <w:rsid w:val="00927E86"/>
    <w:rsid w:val="009303B5"/>
    <w:rsid w:val="00931407"/>
    <w:rsid w:val="00931482"/>
    <w:rsid w:val="00931E41"/>
    <w:rsid w:val="00931E92"/>
    <w:rsid w:val="0093443E"/>
    <w:rsid w:val="00934AFA"/>
    <w:rsid w:val="00934B30"/>
    <w:rsid w:val="00934D50"/>
    <w:rsid w:val="009354B8"/>
    <w:rsid w:val="0093554B"/>
    <w:rsid w:val="00936B2B"/>
    <w:rsid w:val="009372B9"/>
    <w:rsid w:val="00937A40"/>
    <w:rsid w:val="00937ABA"/>
    <w:rsid w:val="0094005D"/>
    <w:rsid w:val="00940141"/>
    <w:rsid w:val="00940334"/>
    <w:rsid w:val="00940425"/>
    <w:rsid w:val="00940931"/>
    <w:rsid w:val="00940B7F"/>
    <w:rsid w:val="00940E0D"/>
    <w:rsid w:val="009410CC"/>
    <w:rsid w:val="00941210"/>
    <w:rsid w:val="009412CB"/>
    <w:rsid w:val="00941502"/>
    <w:rsid w:val="00941957"/>
    <w:rsid w:val="00941BB1"/>
    <w:rsid w:val="00941C50"/>
    <w:rsid w:val="0094208A"/>
    <w:rsid w:val="0094214A"/>
    <w:rsid w:val="0094217A"/>
    <w:rsid w:val="00942770"/>
    <w:rsid w:val="00943166"/>
    <w:rsid w:val="009435E0"/>
    <w:rsid w:val="00943A2C"/>
    <w:rsid w:val="009441EC"/>
    <w:rsid w:val="00944461"/>
    <w:rsid w:val="00944A5B"/>
    <w:rsid w:val="0094537C"/>
    <w:rsid w:val="009454BB"/>
    <w:rsid w:val="009456AD"/>
    <w:rsid w:val="00945889"/>
    <w:rsid w:val="00945A7F"/>
    <w:rsid w:val="00945C46"/>
    <w:rsid w:val="00945E00"/>
    <w:rsid w:val="00945F29"/>
    <w:rsid w:val="00945FF5"/>
    <w:rsid w:val="0094628C"/>
    <w:rsid w:val="0094632B"/>
    <w:rsid w:val="00946367"/>
    <w:rsid w:val="009469C4"/>
    <w:rsid w:val="00946E49"/>
    <w:rsid w:val="00946FDE"/>
    <w:rsid w:val="00947015"/>
    <w:rsid w:val="0094782D"/>
    <w:rsid w:val="00947852"/>
    <w:rsid w:val="00947B26"/>
    <w:rsid w:val="00947E98"/>
    <w:rsid w:val="00947F19"/>
    <w:rsid w:val="00950C19"/>
    <w:rsid w:val="00950F65"/>
    <w:rsid w:val="00951C2E"/>
    <w:rsid w:val="009539EC"/>
    <w:rsid w:val="00953DA2"/>
    <w:rsid w:val="00953E6B"/>
    <w:rsid w:val="00953EB1"/>
    <w:rsid w:val="00953FCE"/>
    <w:rsid w:val="0095413A"/>
    <w:rsid w:val="009541BC"/>
    <w:rsid w:val="009543C8"/>
    <w:rsid w:val="00954EAF"/>
    <w:rsid w:val="00955352"/>
    <w:rsid w:val="00955492"/>
    <w:rsid w:val="00956B83"/>
    <w:rsid w:val="009570DC"/>
    <w:rsid w:val="0095750B"/>
    <w:rsid w:val="0096036B"/>
    <w:rsid w:val="00960489"/>
    <w:rsid w:val="009609B0"/>
    <w:rsid w:val="00960D39"/>
    <w:rsid w:val="00960E12"/>
    <w:rsid w:val="00961275"/>
    <w:rsid w:val="00961325"/>
    <w:rsid w:val="00961386"/>
    <w:rsid w:val="0096180B"/>
    <w:rsid w:val="009618B0"/>
    <w:rsid w:val="00961B2D"/>
    <w:rsid w:val="00961BD8"/>
    <w:rsid w:val="00962115"/>
    <w:rsid w:val="009623EC"/>
    <w:rsid w:val="009626AA"/>
    <w:rsid w:val="00962904"/>
    <w:rsid w:val="0096349F"/>
    <w:rsid w:val="00964CDE"/>
    <w:rsid w:val="00964FC8"/>
    <w:rsid w:val="009655B1"/>
    <w:rsid w:val="00965D59"/>
    <w:rsid w:val="00965D61"/>
    <w:rsid w:val="00965FCE"/>
    <w:rsid w:val="0096658B"/>
    <w:rsid w:val="009703B9"/>
    <w:rsid w:val="009712C8"/>
    <w:rsid w:val="00971520"/>
    <w:rsid w:val="00971A5E"/>
    <w:rsid w:val="00972706"/>
    <w:rsid w:val="009739E8"/>
    <w:rsid w:val="00973B56"/>
    <w:rsid w:val="00973BFA"/>
    <w:rsid w:val="00973CAC"/>
    <w:rsid w:val="00973CE5"/>
    <w:rsid w:val="00973EAF"/>
    <w:rsid w:val="009741B7"/>
    <w:rsid w:val="0097446F"/>
    <w:rsid w:val="00974F1A"/>
    <w:rsid w:val="00975D5F"/>
    <w:rsid w:val="00975E5D"/>
    <w:rsid w:val="0097714A"/>
    <w:rsid w:val="00977E17"/>
    <w:rsid w:val="0098034C"/>
    <w:rsid w:val="009806D5"/>
    <w:rsid w:val="00980A18"/>
    <w:rsid w:val="00980B1F"/>
    <w:rsid w:val="00980CA3"/>
    <w:rsid w:val="00980D81"/>
    <w:rsid w:val="00981D07"/>
    <w:rsid w:val="00981DDC"/>
    <w:rsid w:val="009821E2"/>
    <w:rsid w:val="00982BC1"/>
    <w:rsid w:val="00982F16"/>
    <w:rsid w:val="00982F77"/>
    <w:rsid w:val="00983068"/>
    <w:rsid w:val="00983284"/>
    <w:rsid w:val="00984079"/>
    <w:rsid w:val="00984107"/>
    <w:rsid w:val="00984B3A"/>
    <w:rsid w:val="00985019"/>
    <w:rsid w:val="00985362"/>
    <w:rsid w:val="00985C4C"/>
    <w:rsid w:val="00985D1B"/>
    <w:rsid w:val="00985D85"/>
    <w:rsid w:val="0098625F"/>
    <w:rsid w:val="00986364"/>
    <w:rsid w:val="009869FF"/>
    <w:rsid w:val="00986A5B"/>
    <w:rsid w:val="00986CA1"/>
    <w:rsid w:val="00986DAD"/>
    <w:rsid w:val="00986DE5"/>
    <w:rsid w:val="00986F0F"/>
    <w:rsid w:val="00987018"/>
    <w:rsid w:val="00987EE3"/>
    <w:rsid w:val="009905C9"/>
    <w:rsid w:val="009906C0"/>
    <w:rsid w:val="00990C8A"/>
    <w:rsid w:val="00990F65"/>
    <w:rsid w:val="009910C1"/>
    <w:rsid w:val="0099149D"/>
    <w:rsid w:val="00991A65"/>
    <w:rsid w:val="00991FBB"/>
    <w:rsid w:val="00992AAD"/>
    <w:rsid w:val="00992D20"/>
    <w:rsid w:val="00992E58"/>
    <w:rsid w:val="0099330A"/>
    <w:rsid w:val="00993CDF"/>
    <w:rsid w:val="00994530"/>
    <w:rsid w:val="009945A3"/>
    <w:rsid w:val="00994FBC"/>
    <w:rsid w:val="009955DA"/>
    <w:rsid w:val="00995739"/>
    <w:rsid w:val="00995D8F"/>
    <w:rsid w:val="00996163"/>
    <w:rsid w:val="0099635A"/>
    <w:rsid w:val="00996FC6"/>
    <w:rsid w:val="009971F5"/>
    <w:rsid w:val="0099729D"/>
    <w:rsid w:val="0099768D"/>
    <w:rsid w:val="0099779A"/>
    <w:rsid w:val="0099781D"/>
    <w:rsid w:val="009A000A"/>
    <w:rsid w:val="009A095B"/>
    <w:rsid w:val="009A1213"/>
    <w:rsid w:val="009A125B"/>
    <w:rsid w:val="009A1313"/>
    <w:rsid w:val="009A1635"/>
    <w:rsid w:val="009A2067"/>
    <w:rsid w:val="009A23FE"/>
    <w:rsid w:val="009A271C"/>
    <w:rsid w:val="009A2B3C"/>
    <w:rsid w:val="009A3625"/>
    <w:rsid w:val="009A3A17"/>
    <w:rsid w:val="009A3A2D"/>
    <w:rsid w:val="009A4154"/>
    <w:rsid w:val="009A441D"/>
    <w:rsid w:val="009A4BA9"/>
    <w:rsid w:val="009A5634"/>
    <w:rsid w:val="009A57BC"/>
    <w:rsid w:val="009A5B0F"/>
    <w:rsid w:val="009A678F"/>
    <w:rsid w:val="009A6AAD"/>
    <w:rsid w:val="009A6F76"/>
    <w:rsid w:val="009A7FC9"/>
    <w:rsid w:val="009B0692"/>
    <w:rsid w:val="009B0EA2"/>
    <w:rsid w:val="009B0ED2"/>
    <w:rsid w:val="009B1233"/>
    <w:rsid w:val="009B125A"/>
    <w:rsid w:val="009B1636"/>
    <w:rsid w:val="009B198B"/>
    <w:rsid w:val="009B19F2"/>
    <w:rsid w:val="009B1C54"/>
    <w:rsid w:val="009B206B"/>
    <w:rsid w:val="009B20E3"/>
    <w:rsid w:val="009B2314"/>
    <w:rsid w:val="009B2932"/>
    <w:rsid w:val="009B3086"/>
    <w:rsid w:val="009B3106"/>
    <w:rsid w:val="009B3790"/>
    <w:rsid w:val="009B3A9E"/>
    <w:rsid w:val="009B3FED"/>
    <w:rsid w:val="009B4073"/>
    <w:rsid w:val="009B4220"/>
    <w:rsid w:val="009B4537"/>
    <w:rsid w:val="009B482C"/>
    <w:rsid w:val="009B4875"/>
    <w:rsid w:val="009B48E9"/>
    <w:rsid w:val="009B4F8E"/>
    <w:rsid w:val="009B515A"/>
    <w:rsid w:val="009B5FAD"/>
    <w:rsid w:val="009B62DE"/>
    <w:rsid w:val="009B638A"/>
    <w:rsid w:val="009B6480"/>
    <w:rsid w:val="009B657E"/>
    <w:rsid w:val="009B72B7"/>
    <w:rsid w:val="009B74CA"/>
    <w:rsid w:val="009B772D"/>
    <w:rsid w:val="009B7A11"/>
    <w:rsid w:val="009C026C"/>
    <w:rsid w:val="009C03BB"/>
    <w:rsid w:val="009C050C"/>
    <w:rsid w:val="009C08BA"/>
    <w:rsid w:val="009C0AD5"/>
    <w:rsid w:val="009C1021"/>
    <w:rsid w:val="009C149D"/>
    <w:rsid w:val="009C1B5C"/>
    <w:rsid w:val="009C2672"/>
    <w:rsid w:val="009C27C5"/>
    <w:rsid w:val="009C28F0"/>
    <w:rsid w:val="009C2F9E"/>
    <w:rsid w:val="009C3435"/>
    <w:rsid w:val="009C3846"/>
    <w:rsid w:val="009C3BAF"/>
    <w:rsid w:val="009C3FEF"/>
    <w:rsid w:val="009C4489"/>
    <w:rsid w:val="009C51B0"/>
    <w:rsid w:val="009C564A"/>
    <w:rsid w:val="009C588B"/>
    <w:rsid w:val="009C5A2D"/>
    <w:rsid w:val="009C5D01"/>
    <w:rsid w:val="009C5EEC"/>
    <w:rsid w:val="009C609A"/>
    <w:rsid w:val="009C699F"/>
    <w:rsid w:val="009C6A2A"/>
    <w:rsid w:val="009C6FFE"/>
    <w:rsid w:val="009C7BA6"/>
    <w:rsid w:val="009C7F45"/>
    <w:rsid w:val="009D05FE"/>
    <w:rsid w:val="009D07EE"/>
    <w:rsid w:val="009D0B69"/>
    <w:rsid w:val="009D0DD9"/>
    <w:rsid w:val="009D11A0"/>
    <w:rsid w:val="009D1379"/>
    <w:rsid w:val="009D25D0"/>
    <w:rsid w:val="009D2683"/>
    <w:rsid w:val="009D291E"/>
    <w:rsid w:val="009D2A7C"/>
    <w:rsid w:val="009D2EAB"/>
    <w:rsid w:val="009D2EB7"/>
    <w:rsid w:val="009D4181"/>
    <w:rsid w:val="009D4EAB"/>
    <w:rsid w:val="009D56FD"/>
    <w:rsid w:val="009D5BF5"/>
    <w:rsid w:val="009D5CEA"/>
    <w:rsid w:val="009D63FB"/>
    <w:rsid w:val="009D6A87"/>
    <w:rsid w:val="009D6F94"/>
    <w:rsid w:val="009D71CC"/>
    <w:rsid w:val="009D7897"/>
    <w:rsid w:val="009D78B9"/>
    <w:rsid w:val="009D7B7E"/>
    <w:rsid w:val="009D7C04"/>
    <w:rsid w:val="009D7CBC"/>
    <w:rsid w:val="009D7DDE"/>
    <w:rsid w:val="009E00BB"/>
    <w:rsid w:val="009E06B0"/>
    <w:rsid w:val="009E0728"/>
    <w:rsid w:val="009E0A79"/>
    <w:rsid w:val="009E0C94"/>
    <w:rsid w:val="009E1516"/>
    <w:rsid w:val="009E15B8"/>
    <w:rsid w:val="009E1782"/>
    <w:rsid w:val="009E1873"/>
    <w:rsid w:val="009E1904"/>
    <w:rsid w:val="009E1D4C"/>
    <w:rsid w:val="009E1DEC"/>
    <w:rsid w:val="009E1EF3"/>
    <w:rsid w:val="009E249B"/>
    <w:rsid w:val="009E253B"/>
    <w:rsid w:val="009E2AA9"/>
    <w:rsid w:val="009E2FAB"/>
    <w:rsid w:val="009E2FBB"/>
    <w:rsid w:val="009E3D2D"/>
    <w:rsid w:val="009E4A19"/>
    <w:rsid w:val="009E4F2C"/>
    <w:rsid w:val="009E50D0"/>
    <w:rsid w:val="009E53D4"/>
    <w:rsid w:val="009E56DC"/>
    <w:rsid w:val="009E579C"/>
    <w:rsid w:val="009E5953"/>
    <w:rsid w:val="009E5B4D"/>
    <w:rsid w:val="009E5BA3"/>
    <w:rsid w:val="009E66AE"/>
    <w:rsid w:val="009E6A6B"/>
    <w:rsid w:val="009E7108"/>
    <w:rsid w:val="009E7754"/>
    <w:rsid w:val="009E793A"/>
    <w:rsid w:val="009E7F48"/>
    <w:rsid w:val="009F014E"/>
    <w:rsid w:val="009F0A77"/>
    <w:rsid w:val="009F0CC0"/>
    <w:rsid w:val="009F0CD8"/>
    <w:rsid w:val="009F1A87"/>
    <w:rsid w:val="009F1C35"/>
    <w:rsid w:val="009F20AF"/>
    <w:rsid w:val="009F30D4"/>
    <w:rsid w:val="009F3671"/>
    <w:rsid w:val="009F38F6"/>
    <w:rsid w:val="009F47D2"/>
    <w:rsid w:val="009F489C"/>
    <w:rsid w:val="009F4DD3"/>
    <w:rsid w:val="009F4FEB"/>
    <w:rsid w:val="009F5584"/>
    <w:rsid w:val="009F5D72"/>
    <w:rsid w:val="009F5E24"/>
    <w:rsid w:val="009F62DD"/>
    <w:rsid w:val="009F6CF2"/>
    <w:rsid w:val="009F76AD"/>
    <w:rsid w:val="00A00140"/>
    <w:rsid w:val="00A005C7"/>
    <w:rsid w:val="00A00D63"/>
    <w:rsid w:val="00A00DC5"/>
    <w:rsid w:val="00A014EE"/>
    <w:rsid w:val="00A01BBE"/>
    <w:rsid w:val="00A022C1"/>
    <w:rsid w:val="00A02C38"/>
    <w:rsid w:val="00A02D7E"/>
    <w:rsid w:val="00A02E49"/>
    <w:rsid w:val="00A030B2"/>
    <w:rsid w:val="00A04081"/>
    <w:rsid w:val="00A043D2"/>
    <w:rsid w:val="00A04CD4"/>
    <w:rsid w:val="00A04F57"/>
    <w:rsid w:val="00A05278"/>
    <w:rsid w:val="00A0545A"/>
    <w:rsid w:val="00A05D34"/>
    <w:rsid w:val="00A06A5D"/>
    <w:rsid w:val="00A07231"/>
    <w:rsid w:val="00A0757C"/>
    <w:rsid w:val="00A076F1"/>
    <w:rsid w:val="00A077F9"/>
    <w:rsid w:val="00A10A62"/>
    <w:rsid w:val="00A10C07"/>
    <w:rsid w:val="00A10DC4"/>
    <w:rsid w:val="00A10FAD"/>
    <w:rsid w:val="00A1170C"/>
    <w:rsid w:val="00A117B6"/>
    <w:rsid w:val="00A11B9B"/>
    <w:rsid w:val="00A11CAB"/>
    <w:rsid w:val="00A11D99"/>
    <w:rsid w:val="00A1271E"/>
    <w:rsid w:val="00A12D41"/>
    <w:rsid w:val="00A131AE"/>
    <w:rsid w:val="00A134FB"/>
    <w:rsid w:val="00A13744"/>
    <w:rsid w:val="00A145D7"/>
    <w:rsid w:val="00A145EB"/>
    <w:rsid w:val="00A14676"/>
    <w:rsid w:val="00A146E1"/>
    <w:rsid w:val="00A14C9C"/>
    <w:rsid w:val="00A151BC"/>
    <w:rsid w:val="00A1531A"/>
    <w:rsid w:val="00A153AF"/>
    <w:rsid w:val="00A1574B"/>
    <w:rsid w:val="00A159F4"/>
    <w:rsid w:val="00A15A81"/>
    <w:rsid w:val="00A1641E"/>
    <w:rsid w:val="00A16BEC"/>
    <w:rsid w:val="00A16D89"/>
    <w:rsid w:val="00A17321"/>
    <w:rsid w:val="00A17452"/>
    <w:rsid w:val="00A17DA8"/>
    <w:rsid w:val="00A201E1"/>
    <w:rsid w:val="00A20232"/>
    <w:rsid w:val="00A20261"/>
    <w:rsid w:val="00A2092C"/>
    <w:rsid w:val="00A20EB6"/>
    <w:rsid w:val="00A20F38"/>
    <w:rsid w:val="00A210CB"/>
    <w:rsid w:val="00A211B8"/>
    <w:rsid w:val="00A215BB"/>
    <w:rsid w:val="00A21EB3"/>
    <w:rsid w:val="00A230E5"/>
    <w:rsid w:val="00A23297"/>
    <w:rsid w:val="00A232FD"/>
    <w:rsid w:val="00A234D5"/>
    <w:rsid w:val="00A23F04"/>
    <w:rsid w:val="00A241D7"/>
    <w:rsid w:val="00A24423"/>
    <w:rsid w:val="00A248C9"/>
    <w:rsid w:val="00A24ED9"/>
    <w:rsid w:val="00A25233"/>
    <w:rsid w:val="00A25394"/>
    <w:rsid w:val="00A25415"/>
    <w:rsid w:val="00A25773"/>
    <w:rsid w:val="00A259D0"/>
    <w:rsid w:val="00A26957"/>
    <w:rsid w:val="00A26D87"/>
    <w:rsid w:val="00A27BD8"/>
    <w:rsid w:val="00A27EF3"/>
    <w:rsid w:val="00A30077"/>
    <w:rsid w:val="00A3039A"/>
    <w:rsid w:val="00A30507"/>
    <w:rsid w:val="00A30C74"/>
    <w:rsid w:val="00A31004"/>
    <w:rsid w:val="00A312B7"/>
    <w:rsid w:val="00A324BB"/>
    <w:rsid w:val="00A3252D"/>
    <w:rsid w:val="00A32D6C"/>
    <w:rsid w:val="00A32F71"/>
    <w:rsid w:val="00A331F9"/>
    <w:rsid w:val="00A33B3F"/>
    <w:rsid w:val="00A33CC1"/>
    <w:rsid w:val="00A346E7"/>
    <w:rsid w:val="00A346F4"/>
    <w:rsid w:val="00A348F3"/>
    <w:rsid w:val="00A351D1"/>
    <w:rsid w:val="00A352F6"/>
    <w:rsid w:val="00A353E0"/>
    <w:rsid w:val="00A359D5"/>
    <w:rsid w:val="00A35DC5"/>
    <w:rsid w:val="00A360FB"/>
    <w:rsid w:val="00A36687"/>
    <w:rsid w:val="00A36BE0"/>
    <w:rsid w:val="00A377D7"/>
    <w:rsid w:val="00A37A4F"/>
    <w:rsid w:val="00A40349"/>
    <w:rsid w:val="00A40580"/>
    <w:rsid w:val="00A407E1"/>
    <w:rsid w:val="00A410AF"/>
    <w:rsid w:val="00A413DB"/>
    <w:rsid w:val="00A41A71"/>
    <w:rsid w:val="00A41BB1"/>
    <w:rsid w:val="00A41CCC"/>
    <w:rsid w:val="00A42A69"/>
    <w:rsid w:val="00A42C08"/>
    <w:rsid w:val="00A42C73"/>
    <w:rsid w:val="00A42F6C"/>
    <w:rsid w:val="00A42FBD"/>
    <w:rsid w:val="00A435C4"/>
    <w:rsid w:val="00A437EC"/>
    <w:rsid w:val="00A43D9D"/>
    <w:rsid w:val="00A43FF9"/>
    <w:rsid w:val="00A448BD"/>
    <w:rsid w:val="00A44B0D"/>
    <w:rsid w:val="00A44B62"/>
    <w:rsid w:val="00A44CF8"/>
    <w:rsid w:val="00A4544D"/>
    <w:rsid w:val="00A45CAC"/>
    <w:rsid w:val="00A4672F"/>
    <w:rsid w:val="00A4717B"/>
    <w:rsid w:val="00A471FC"/>
    <w:rsid w:val="00A4732C"/>
    <w:rsid w:val="00A47980"/>
    <w:rsid w:val="00A47B8C"/>
    <w:rsid w:val="00A47C39"/>
    <w:rsid w:val="00A5012A"/>
    <w:rsid w:val="00A5038B"/>
    <w:rsid w:val="00A5072D"/>
    <w:rsid w:val="00A50F8C"/>
    <w:rsid w:val="00A51193"/>
    <w:rsid w:val="00A51525"/>
    <w:rsid w:val="00A516C0"/>
    <w:rsid w:val="00A51D1B"/>
    <w:rsid w:val="00A520DE"/>
    <w:rsid w:val="00A52C0E"/>
    <w:rsid w:val="00A52F2A"/>
    <w:rsid w:val="00A532B5"/>
    <w:rsid w:val="00A543CC"/>
    <w:rsid w:val="00A547C7"/>
    <w:rsid w:val="00A54AA1"/>
    <w:rsid w:val="00A55765"/>
    <w:rsid w:val="00A559A3"/>
    <w:rsid w:val="00A55C72"/>
    <w:rsid w:val="00A5639C"/>
    <w:rsid w:val="00A569D7"/>
    <w:rsid w:val="00A56B8E"/>
    <w:rsid w:val="00A56CAF"/>
    <w:rsid w:val="00A56D1C"/>
    <w:rsid w:val="00A56DB4"/>
    <w:rsid w:val="00A56F68"/>
    <w:rsid w:val="00A572B9"/>
    <w:rsid w:val="00A57404"/>
    <w:rsid w:val="00A57995"/>
    <w:rsid w:val="00A57CCC"/>
    <w:rsid w:val="00A57D9A"/>
    <w:rsid w:val="00A606AB"/>
    <w:rsid w:val="00A6109E"/>
    <w:rsid w:val="00A61238"/>
    <w:rsid w:val="00A61D06"/>
    <w:rsid w:val="00A61E01"/>
    <w:rsid w:val="00A61F44"/>
    <w:rsid w:val="00A621AE"/>
    <w:rsid w:val="00A624FD"/>
    <w:rsid w:val="00A6255E"/>
    <w:rsid w:val="00A626F6"/>
    <w:rsid w:val="00A62CFB"/>
    <w:rsid w:val="00A62FC0"/>
    <w:rsid w:val="00A6309F"/>
    <w:rsid w:val="00A63386"/>
    <w:rsid w:val="00A6383B"/>
    <w:rsid w:val="00A63F60"/>
    <w:rsid w:val="00A6447E"/>
    <w:rsid w:val="00A647E1"/>
    <w:rsid w:val="00A64CE7"/>
    <w:rsid w:val="00A655C4"/>
    <w:rsid w:val="00A6576D"/>
    <w:rsid w:val="00A65E75"/>
    <w:rsid w:val="00A65EEF"/>
    <w:rsid w:val="00A66D60"/>
    <w:rsid w:val="00A6707A"/>
    <w:rsid w:val="00A70468"/>
    <w:rsid w:val="00A709A0"/>
    <w:rsid w:val="00A70FF7"/>
    <w:rsid w:val="00A7124D"/>
    <w:rsid w:val="00A716A3"/>
    <w:rsid w:val="00A719E0"/>
    <w:rsid w:val="00A72323"/>
    <w:rsid w:val="00A72EAD"/>
    <w:rsid w:val="00A73278"/>
    <w:rsid w:val="00A7354A"/>
    <w:rsid w:val="00A73692"/>
    <w:rsid w:val="00A739D1"/>
    <w:rsid w:val="00A73A4F"/>
    <w:rsid w:val="00A73C89"/>
    <w:rsid w:val="00A74465"/>
    <w:rsid w:val="00A74CDF"/>
    <w:rsid w:val="00A74ED6"/>
    <w:rsid w:val="00A75118"/>
    <w:rsid w:val="00A763AD"/>
    <w:rsid w:val="00A76DA6"/>
    <w:rsid w:val="00A772F2"/>
    <w:rsid w:val="00A77773"/>
    <w:rsid w:val="00A8072D"/>
    <w:rsid w:val="00A810C4"/>
    <w:rsid w:val="00A815BE"/>
    <w:rsid w:val="00A8189D"/>
    <w:rsid w:val="00A81B52"/>
    <w:rsid w:val="00A81D81"/>
    <w:rsid w:val="00A81EC0"/>
    <w:rsid w:val="00A822C4"/>
    <w:rsid w:val="00A82627"/>
    <w:rsid w:val="00A831FC"/>
    <w:rsid w:val="00A832C3"/>
    <w:rsid w:val="00A835C1"/>
    <w:rsid w:val="00A83A4D"/>
    <w:rsid w:val="00A84131"/>
    <w:rsid w:val="00A84143"/>
    <w:rsid w:val="00A847EC"/>
    <w:rsid w:val="00A84BA4"/>
    <w:rsid w:val="00A84D83"/>
    <w:rsid w:val="00A84E08"/>
    <w:rsid w:val="00A853C8"/>
    <w:rsid w:val="00A85AC3"/>
    <w:rsid w:val="00A85D57"/>
    <w:rsid w:val="00A863AA"/>
    <w:rsid w:val="00A865F5"/>
    <w:rsid w:val="00A8749C"/>
    <w:rsid w:val="00A87833"/>
    <w:rsid w:val="00A87A02"/>
    <w:rsid w:val="00A87AC4"/>
    <w:rsid w:val="00A87C67"/>
    <w:rsid w:val="00A900D4"/>
    <w:rsid w:val="00A90880"/>
    <w:rsid w:val="00A90964"/>
    <w:rsid w:val="00A90A05"/>
    <w:rsid w:val="00A90BFB"/>
    <w:rsid w:val="00A90F2C"/>
    <w:rsid w:val="00A915E0"/>
    <w:rsid w:val="00A91CBA"/>
    <w:rsid w:val="00A91F64"/>
    <w:rsid w:val="00A9253D"/>
    <w:rsid w:val="00A92604"/>
    <w:rsid w:val="00A929D7"/>
    <w:rsid w:val="00A929FE"/>
    <w:rsid w:val="00A92F6A"/>
    <w:rsid w:val="00A93793"/>
    <w:rsid w:val="00A9418B"/>
    <w:rsid w:val="00A94478"/>
    <w:rsid w:val="00A951D8"/>
    <w:rsid w:val="00A95989"/>
    <w:rsid w:val="00A95AD0"/>
    <w:rsid w:val="00A964DB"/>
    <w:rsid w:val="00A966BB"/>
    <w:rsid w:val="00A971C4"/>
    <w:rsid w:val="00A97416"/>
    <w:rsid w:val="00A979E3"/>
    <w:rsid w:val="00A97B04"/>
    <w:rsid w:val="00A97E74"/>
    <w:rsid w:val="00AA0B90"/>
    <w:rsid w:val="00AA0DA2"/>
    <w:rsid w:val="00AA0EAA"/>
    <w:rsid w:val="00AA1060"/>
    <w:rsid w:val="00AA12EB"/>
    <w:rsid w:val="00AA180B"/>
    <w:rsid w:val="00AA1D6C"/>
    <w:rsid w:val="00AA20EE"/>
    <w:rsid w:val="00AA221A"/>
    <w:rsid w:val="00AA2478"/>
    <w:rsid w:val="00AA2EA9"/>
    <w:rsid w:val="00AA2F15"/>
    <w:rsid w:val="00AA306F"/>
    <w:rsid w:val="00AA339A"/>
    <w:rsid w:val="00AA373E"/>
    <w:rsid w:val="00AA3AE6"/>
    <w:rsid w:val="00AA3E06"/>
    <w:rsid w:val="00AA3F7E"/>
    <w:rsid w:val="00AA57A9"/>
    <w:rsid w:val="00AA6104"/>
    <w:rsid w:val="00AA66A9"/>
    <w:rsid w:val="00AA6C36"/>
    <w:rsid w:val="00AA717F"/>
    <w:rsid w:val="00AA787A"/>
    <w:rsid w:val="00AB04C2"/>
    <w:rsid w:val="00AB08E5"/>
    <w:rsid w:val="00AB0ABC"/>
    <w:rsid w:val="00AB1090"/>
    <w:rsid w:val="00AB1F6E"/>
    <w:rsid w:val="00AB21EC"/>
    <w:rsid w:val="00AB224B"/>
    <w:rsid w:val="00AB27EC"/>
    <w:rsid w:val="00AB3B6F"/>
    <w:rsid w:val="00AB3D8E"/>
    <w:rsid w:val="00AB3E65"/>
    <w:rsid w:val="00AB4283"/>
    <w:rsid w:val="00AB47E3"/>
    <w:rsid w:val="00AB47F8"/>
    <w:rsid w:val="00AB4A23"/>
    <w:rsid w:val="00AB4AAC"/>
    <w:rsid w:val="00AB539E"/>
    <w:rsid w:val="00AB54FF"/>
    <w:rsid w:val="00AB5959"/>
    <w:rsid w:val="00AB5BCA"/>
    <w:rsid w:val="00AB65BF"/>
    <w:rsid w:val="00AB687A"/>
    <w:rsid w:val="00AB6BD0"/>
    <w:rsid w:val="00AB7AF0"/>
    <w:rsid w:val="00AB7DE3"/>
    <w:rsid w:val="00AC005D"/>
    <w:rsid w:val="00AC007C"/>
    <w:rsid w:val="00AC027B"/>
    <w:rsid w:val="00AC03CF"/>
    <w:rsid w:val="00AC0A6D"/>
    <w:rsid w:val="00AC10E2"/>
    <w:rsid w:val="00AC1E97"/>
    <w:rsid w:val="00AC2FC0"/>
    <w:rsid w:val="00AC310C"/>
    <w:rsid w:val="00AC350E"/>
    <w:rsid w:val="00AC382C"/>
    <w:rsid w:val="00AC3C59"/>
    <w:rsid w:val="00AC43C6"/>
    <w:rsid w:val="00AC5416"/>
    <w:rsid w:val="00AC5D65"/>
    <w:rsid w:val="00AC6141"/>
    <w:rsid w:val="00AC61EB"/>
    <w:rsid w:val="00AC68C5"/>
    <w:rsid w:val="00AC6F5F"/>
    <w:rsid w:val="00AC7158"/>
    <w:rsid w:val="00AC791C"/>
    <w:rsid w:val="00AC7CAD"/>
    <w:rsid w:val="00AC7E65"/>
    <w:rsid w:val="00AD090C"/>
    <w:rsid w:val="00AD0918"/>
    <w:rsid w:val="00AD0A9A"/>
    <w:rsid w:val="00AD10FE"/>
    <w:rsid w:val="00AD11A0"/>
    <w:rsid w:val="00AD1335"/>
    <w:rsid w:val="00AD1965"/>
    <w:rsid w:val="00AD1CB1"/>
    <w:rsid w:val="00AD215A"/>
    <w:rsid w:val="00AD24E1"/>
    <w:rsid w:val="00AD2710"/>
    <w:rsid w:val="00AD2AD9"/>
    <w:rsid w:val="00AD2F08"/>
    <w:rsid w:val="00AD3248"/>
    <w:rsid w:val="00AD3F3A"/>
    <w:rsid w:val="00AD454E"/>
    <w:rsid w:val="00AD45C7"/>
    <w:rsid w:val="00AD4C7E"/>
    <w:rsid w:val="00AD4E61"/>
    <w:rsid w:val="00AD5D17"/>
    <w:rsid w:val="00AD6244"/>
    <w:rsid w:val="00AD6BAA"/>
    <w:rsid w:val="00AD7C4E"/>
    <w:rsid w:val="00AE0294"/>
    <w:rsid w:val="00AE02C7"/>
    <w:rsid w:val="00AE091A"/>
    <w:rsid w:val="00AE0C70"/>
    <w:rsid w:val="00AE2433"/>
    <w:rsid w:val="00AE2A7C"/>
    <w:rsid w:val="00AE2B5B"/>
    <w:rsid w:val="00AE2CB9"/>
    <w:rsid w:val="00AE2E9E"/>
    <w:rsid w:val="00AE3B96"/>
    <w:rsid w:val="00AE3D12"/>
    <w:rsid w:val="00AE43C8"/>
    <w:rsid w:val="00AE4EA7"/>
    <w:rsid w:val="00AE53C6"/>
    <w:rsid w:val="00AE5745"/>
    <w:rsid w:val="00AE5875"/>
    <w:rsid w:val="00AE5967"/>
    <w:rsid w:val="00AE5DD5"/>
    <w:rsid w:val="00AE610D"/>
    <w:rsid w:val="00AE64D4"/>
    <w:rsid w:val="00AE656D"/>
    <w:rsid w:val="00AE68C4"/>
    <w:rsid w:val="00AE6968"/>
    <w:rsid w:val="00AE6975"/>
    <w:rsid w:val="00AE6BD1"/>
    <w:rsid w:val="00AE6DFC"/>
    <w:rsid w:val="00AE6E60"/>
    <w:rsid w:val="00AE77EF"/>
    <w:rsid w:val="00AE79FC"/>
    <w:rsid w:val="00AE7F6C"/>
    <w:rsid w:val="00AE7F8B"/>
    <w:rsid w:val="00AF04A8"/>
    <w:rsid w:val="00AF0A19"/>
    <w:rsid w:val="00AF0FD9"/>
    <w:rsid w:val="00AF15D9"/>
    <w:rsid w:val="00AF1667"/>
    <w:rsid w:val="00AF1789"/>
    <w:rsid w:val="00AF21D1"/>
    <w:rsid w:val="00AF2474"/>
    <w:rsid w:val="00AF2C1B"/>
    <w:rsid w:val="00AF335E"/>
    <w:rsid w:val="00AF3509"/>
    <w:rsid w:val="00AF353C"/>
    <w:rsid w:val="00AF3551"/>
    <w:rsid w:val="00AF3812"/>
    <w:rsid w:val="00AF3B50"/>
    <w:rsid w:val="00AF3CE4"/>
    <w:rsid w:val="00AF4077"/>
    <w:rsid w:val="00AF40DD"/>
    <w:rsid w:val="00AF497C"/>
    <w:rsid w:val="00AF51E4"/>
    <w:rsid w:val="00AF53CE"/>
    <w:rsid w:val="00AF5673"/>
    <w:rsid w:val="00AF590A"/>
    <w:rsid w:val="00AF5D62"/>
    <w:rsid w:val="00AF6342"/>
    <w:rsid w:val="00AF6B6B"/>
    <w:rsid w:val="00AF7B50"/>
    <w:rsid w:val="00B002E2"/>
    <w:rsid w:val="00B00551"/>
    <w:rsid w:val="00B00CB9"/>
    <w:rsid w:val="00B00CFE"/>
    <w:rsid w:val="00B01136"/>
    <w:rsid w:val="00B01360"/>
    <w:rsid w:val="00B01653"/>
    <w:rsid w:val="00B01773"/>
    <w:rsid w:val="00B01B36"/>
    <w:rsid w:val="00B02282"/>
    <w:rsid w:val="00B02443"/>
    <w:rsid w:val="00B02901"/>
    <w:rsid w:val="00B02943"/>
    <w:rsid w:val="00B02A4B"/>
    <w:rsid w:val="00B02C14"/>
    <w:rsid w:val="00B03A18"/>
    <w:rsid w:val="00B03EAF"/>
    <w:rsid w:val="00B0473F"/>
    <w:rsid w:val="00B04C44"/>
    <w:rsid w:val="00B04FB3"/>
    <w:rsid w:val="00B05857"/>
    <w:rsid w:val="00B05967"/>
    <w:rsid w:val="00B05AC7"/>
    <w:rsid w:val="00B05E50"/>
    <w:rsid w:val="00B064C7"/>
    <w:rsid w:val="00B065F1"/>
    <w:rsid w:val="00B06918"/>
    <w:rsid w:val="00B069C4"/>
    <w:rsid w:val="00B06D41"/>
    <w:rsid w:val="00B070F1"/>
    <w:rsid w:val="00B074F0"/>
    <w:rsid w:val="00B076E1"/>
    <w:rsid w:val="00B10D67"/>
    <w:rsid w:val="00B10F52"/>
    <w:rsid w:val="00B11358"/>
    <w:rsid w:val="00B11362"/>
    <w:rsid w:val="00B11432"/>
    <w:rsid w:val="00B11F67"/>
    <w:rsid w:val="00B1237B"/>
    <w:rsid w:val="00B12389"/>
    <w:rsid w:val="00B123DF"/>
    <w:rsid w:val="00B12EEB"/>
    <w:rsid w:val="00B12F1A"/>
    <w:rsid w:val="00B133D8"/>
    <w:rsid w:val="00B1357C"/>
    <w:rsid w:val="00B13D48"/>
    <w:rsid w:val="00B13DF0"/>
    <w:rsid w:val="00B141F0"/>
    <w:rsid w:val="00B1422A"/>
    <w:rsid w:val="00B15013"/>
    <w:rsid w:val="00B1508D"/>
    <w:rsid w:val="00B1533B"/>
    <w:rsid w:val="00B15529"/>
    <w:rsid w:val="00B15C97"/>
    <w:rsid w:val="00B15DE4"/>
    <w:rsid w:val="00B15DF9"/>
    <w:rsid w:val="00B1624C"/>
    <w:rsid w:val="00B16C1D"/>
    <w:rsid w:val="00B16DA7"/>
    <w:rsid w:val="00B16E17"/>
    <w:rsid w:val="00B16FD6"/>
    <w:rsid w:val="00B17C7C"/>
    <w:rsid w:val="00B20244"/>
    <w:rsid w:val="00B20934"/>
    <w:rsid w:val="00B21818"/>
    <w:rsid w:val="00B22353"/>
    <w:rsid w:val="00B2249D"/>
    <w:rsid w:val="00B2251B"/>
    <w:rsid w:val="00B22AEB"/>
    <w:rsid w:val="00B233AF"/>
    <w:rsid w:val="00B23456"/>
    <w:rsid w:val="00B23B04"/>
    <w:rsid w:val="00B23C1B"/>
    <w:rsid w:val="00B23C39"/>
    <w:rsid w:val="00B23F93"/>
    <w:rsid w:val="00B24264"/>
    <w:rsid w:val="00B24672"/>
    <w:rsid w:val="00B24EAE"/>
    <w:rsid w:val="00B26446"/>
    <w:rsid w:val="00B2649C"/>
    <w:rsid w:val="00B265A1"/>
    <w:rsid w:val="00B26A5B"/>
    <w:rsid w:val="00B2748B"/>
    <w:rsid w:val="00B27AAB"/>
    <w:rsid w:val="00B27FF9"/>
    <w:rsid w:val="00B302FF"/>
    <w:rsid w:val="00B30333"/>
    <w:rsid w:val="00B305BF"/>
    <w:rsid w:val="00B30A8C"/>
    <w:rsid w:val="00B30C96"/>
    <w:rsid w:val="00B31187"/>
    <w:rsid w:val="00B3142A"/>
    <w:rsid w:val="00B3263E"/>
    <w:rsid w:val="00B327F1"/>
    <w:rsid w:val="00B32872"/>
    <w:rsid w:val="00B328D3"/>
    <w:rsid w:val="00B329A7"/>
    <w:rsid w:val="00B32CC8"/>
    <w:rsid w:val="00B33781"/>
    <w:rsid w:val="00B33A0C"/>
    <w:rsid w:val="00B33A71"/>
    <w:rsid w:val="00B34050"/>
    <w:rsid w:val="00B341D8"/>
    <w:rsid w:val="00B3504B"/>
    <w:rsid w:val="00B3522B"/>
    <w:rsid w:val="00B35910"/>
    <w:rsid w:val="00B360F3"/>
    <w:rsid w:val="00B36895"/>
    <w:rsid w:val="00B36E89"/>
    <w:rsid w:val="00B36F8F"/>
    <w:rsid w:val="00B37ACF"/>
    <w:rsid w:val="00B37C8F"/>
    <w:rsid w:val="00B401A4"/>
    <w:rsid w:val="00B40299"/>
    <w:rsid w:val="00B40607"/>
    <w:rsid w:val="00B4063A"/>
    <w:rsid w:val="00B4119B"/>
    <w:rsid w:val="00B41958"/>
    <w:rsid w:val="00B41B1B"/>
    <w:rsid w:val="00B41B90"/>
    <w:rsid w:val="00B41CFD"/>
    <w:rsid w:val="00B4244E"/>
    <w:rsid w:val="00B42808"/>
    <w:rsid w:val="00B4303E"/>
    <w:rsid w:val="00B4349C"/>
    <w:rsid w:val="00B43826"/>
    <w:rsid w:val="00B43E3A"/>
    <w:rsid w:val="00B43ED4"/>
    <w:rsid w:val="00B43F8D"/>
    <w:rsid w:val="00B4411B"/>
    <w:rsid w:val="00B4465D"/>
    <w:rsid w:val="00B455C3"/>
    <w:rsid w:val="00B45883"/>
    <w:rsid w:val="00B45A18"/>
    <w:rsid w:val="00B46464"/>
    <w:rsid w:val="00B4678F"/>
    <w:rsid w:val="00B46AC4"/>
    <w:rsid w:val="00B47121"/>
    <w:rsid w:val="00B4741B"/>
    <w:rsid w:val="00B50EE5"/>
    <w:rsid w:val="00B5120A"/>
    <w:rsid w:val="00B51F17"/>
    <w:rsid w:val="00B522E3"/>
    <w:rsid w:val="00B530C4"/>
    <w:rsid w:val="00B53242"/>
    <w:rsid w:val="00B536F3"/>
    <w:rsid w:val="00B53AD8"/>
    <w:rsid w:val="00B54563"/>
    <w:rsid w:val="00B55114"/>
    <w:rsid w:val="00B554D5"/>
    <w:rsid w:val="00B55635"/>
    <w:rsid w:val="00B55667"/>
    <w:rsid w:val="00B55C42"/>
    <w:rsid w:val="00B55CF1"/>
    <w:rsid w:val="00B55D96"/>
    <w:rsid w:val="00B55FB2"/>
    <w:rsid w:val="00B56AB7"/>
    <w:rsid w:val="00B575C9"/>
    <w:rsid w:val="00B57984"/>
    <w:rsid w:val="00B57B94"/>
    <w:rsid w:val="00B6041E"/>
    <w:rsid w:val="00B608D2"/>
    <w:rsid w:val="00B60D54"/>
    <w:rsid w:val="00B61413"/>
    <w:rsid w:val="00B616EF"/>
    <w:rsid w:val="00B61A51"/>
    <w:rsid w:val="00B61D13"/>
    <w:rsid w:val="00B6253E"/>
    <w:rsid w:val="00B63141"/>
    <w:rsid w:val="00B6317C"/>
    <w:rsid w:val="00B637BE"/>
    <w:rsid w:val="00B63AFC"/>
    <w:rsid w:val="00B6423B"/>
    <w:rsid w:val="00B648D2"/>
    <w:rsid w:val="00B649C0"/>
    <w:rsid w:val="00B64D4A"/>
    <w:rsid w:val="00B64F0D"/>
    <w:rsid w:val="00B65070"/>
    <w:rsid w:val="00B65A15"/>
    <w:rsid w:val="00B65EE8"/>
    <w:rsid w:val="00B6600F"/>
    <w:rsid w:val="00B6604E"/>
    <w:rsid w:val="00B6618A"/>
    <w:rsid w:val="00B66D92"/>
    <w:rsid w:val="00B67007"/>
    <w:rsid w:val="00B67052"/>
    <w:rsid w:val="00B67C60"/>
    <w:rsid w:val="00B703D9"/>
    <w:rsid w:val="00B706FC"/>
    <w:rsid w:val="00B712DD"/>
    <w:rsid w:val="00B714F1"/>
    <w:rsid w:val="00B715AB"/>
    <w:rsid w:val="00B7176F"/>
    <w:rsid w:val="00B718E4"/>
    <w:rsid w:val="00B71988"/>
    <w:rsid w:val="00B721AE"/>
    <w:rsid w:val="00B72C57"/>
    <w:rsid w:val="00B72EFE"/>
    <w:rsid w:val="00B731B1"/>
    <w:rsid w:val="00B73578"/>
    <w:rsid w:val="00B74389"/>
    <w:rsid w:val="00B74913"/>
    <w:rsid w:val="00B75A0B"/>
    <w:rsid w:val="00B75A71"/>
    <w:rsid w:val="00B75CC2"/>
    <w:rsid w:val="00B76081"/>
    <w:rsid w:val="00B766AD"/>
    <w:rsid w:val="00B77D36"/>
    <w:rsid w:val="00B806A4"/>
    <w:rsid w:val="00B80D41"/>
    <w:rsid w:val="00B81584"/>
    <w:rsid w:val="00B81E8F"/>
    <w:rsid w:val="00B821EC"/>
    <w:rsid w:val="00B82566"/>
    <w:rsid w:val="00B82C4D"/>
    <w:rsid w:val="00B82F07"/>
    <w:rsid w:val="00B831FE"/>
    <w:rsid w:val="00B832E3"/>
    <w:rsid w:val="00B8348A"/>
    <w:rsid w:val="00B837E4"/>
    <w:rsid w:val="00B83BF2"/>
    <w:rsid w:val="00B83CD5"/>
    <w:rsid w:val="00B83E0D"/>
    <w:rsid w:val="00B847D7"/>
    <w:rsid w:val="00B84C97"/>
    <w:rsid w:val="00B8519F"/>
    <w:rsid w:val="00B85397"/>
    <w:rsid w:val="00B85467"/>
    <w:rsid w:val="00B85A96"/>
    <w:rsid w:val="00B85B14"/>
    <w:rsid w:val="00B86257"/>
    <w:rsid w:val="00B86948"/>
    <w:rsid w:val="00B8722B"/>
    <w:rsid w:val="00B87AAD"/>
    <w:rsid w:val="00B90051"/>
    <w:rsid w:val="00B904B3"/>
    <w:rsid w:val="00B90D07"/>
    <w:rsid w:val="00B911C0"/>
    <w:rsid w:val="00B9171D"/>
    <w:rsid w:val="00B91A26"/>
    <w:rsid w:val="00B91EE0"/>
    <w:rsid w:val="00B9218E"/>
    <w:rsid w:val="00B928F7"/>
    <w:rsid w:val="00B92A4D"/>
    <w:rsid w:val="00B92D48"/>
    <w:rsid w:val="00B931A0"/>
    <w:rsid w:val="00B941CF"/>
    <w:rsid w:val="00B943AF"/>
    <w:rsid w:val="00B94CFE"/>
    <w:rsid w:val="00B95310"/>
    <w:rsid w:val="00B95600"/>
    <w:rsid w:val="00B95BF5"/>
    <w:rsid w:val="00B96105"/>
    <w:rsid w:val="00B962A3"/>
    <w:rsid w:val="00B964D3"/>
    <w:rsid w:val="00B96996"/>
    <w:rsid w:val="00B96B09"/>
    <w:rsid w:val="00B971A5"/>
    <w:rsid w:val="00B97B89"/>
    <w:rsid w:val="00BA033C"/>
    <w:rsid w:val="00BA0A97"/>
    <w:rsid w:val="00BA0E85"/>
    <w:rsid w:val="00BA1712"/>
    <w:rsid w:val="00BA1923"/>
    <w:rsid w:val="00BA1ED0"/>
    <w:rsid w:val="00BA21A6"/>
    <w:rsid w:val="00BA2DAB"/>
    <w:rsid w:val="00BA3478"/>
    <w:rsid w:val="00BA3646"/>
    <w:rsid w:val="00BA3C16"/>
    <w:rsid w:val="00BA3F65"/>
    <w:rsid w:val="00BA4124"/>
    <w:rsid w:val="00BA42F4"/>
    <w:rsid w:val="00BA431E"/>
    <w:rsid w:val="00BA43CB"/>
    <w:rsid w:val="00BA4C09"/>
    <w:rsid w:val="00BA5330"/>
    <w:rsid w:val="00BA54E3"/>
    <w:rsid w:val="00BA5E41"/>
    <w:rsid w:val="00BA6315"/>
    <w:rsid w:val="00BA652A"/>
    <w:rsid w:val="00BA6ABA"/>
    <w:rsid w:val="00BA6FE2"/>
    <w:rsid w:val="00BA72D5"/>
    <w:rsid w:val="00BA73AD"/>
    <w:rsid w:val="00BA77B6"/>
    <w:rsid w:val="00BB07AA"/>
    <w:rsid w:val="00BB09DC"/>
    <w:rsid w:val="00BB137F"/>
    <w:rsid w:val="00BB1541"/>
    <w:rsid w:val="00BB1941"/>
    <w:rsid w:val="00BB1D1D"/>
    <w:rsid w:val="00BB1D70"/>
    <w:rsid w:val="00BB1E44"/>
    <w:rsid w:val="00BB251D"/>
    <w:rsid w:val="00BB2632"/>
    <w:rsid w:val="00BB2B65"/>
    <w:rsid w:val="00BB2C41"/>
    <w:rsid w:val="00BB2D32"/>
    <w:rsid w:val="00BB2E78"/>
    <w:rsid w:val="00BB2F95"/>
    <w:rsid w:val="00BB3120"/>
    <w:rsid w:val="00BB3A55"/>
    <w:rsid w:val="00BB42B0"/>
    <w:rsid w:val="00BB442F"/>
    <w:rsid w:val="00BB4F3A"/>
    <w:rsid w:val="00BB5804"/>
    <w:rsid w:val="00BB5B91"/>
    <w:rsid w:val="00BB5F6F"/>
    <w:rsid w:val="00BB6C6A"/>
    <w:rsid w:val="00BB7035"/>
    <w:rsid w:val="00BB762A"/>
    <w:rsid w:val="00BB7948"/>
    <w:rsid w:val="00BB7A3E"/>
    <w:rsid w:val="00BB7C2C"/>
    <w:rsid w:val="00BB7CB1"/>
    <w:rsid w:val="00BC0187"/>
    <w:rsid w:val="00BC0668"/>
    <w:rsid w:val="00BC1137"/>
    <w:rsid w:val="00BC1258"/>
    <w:rsid w:val="00BC1BFF"/>
    <w:rsid w:val="00BC1E97"/>
    <w:rsid w:val="00BC276C"/>
    <w:rsid w:val="00BC2898"/>
    <w:rsid w:val="00BC385B"/>
    <w:rsid w:val="00BC3F47"/>
    <w:rsid w:val="00BC4109"/>
    <w:rsid w:val="00BC4384"/>
    <w:rsid w:val="00BC49A6"/>
    <w:rsid w:val="00BC4D69"/>
    <w:rsid w:val="00BC4FC9"/>
    <w:rsid w:val="00BC5095"/>
    <w:rsid w:val="00BC551C"/>
    <w:rsid w:val="00BC6010"/>
    <w:rsid w:val="00BC65AA"/>
    <w:rsid w:val="00BC664D"/>
    <w:rsid w:val="00BC6926"/>
    <w:rsid w:val="00BC6A3F"/>
    <w:rsid w:val="00BC6A52"/>
    <w:rsid w:val="00BC6AC0"/>
    <w:rsid w:val="00BC6B68"/>
    <w:rsid w:val="00BC6B9F"/>
    <w:rsid w:val="00BC6F9B"/>
    <w:rsid w:val="00BC70CA"/>
    <w:rsid w:val="00BC7B7D"/>
    <w:rsid w:val="00BC7BBD"/>
    <w:rsid w:val="00BD020F"/>
    <w:rsid w:val="00BD197D"/>
    <w:rsid w:val="00BD1E7D"/>
    <w:rsid w:val="00BD32B0"/>
    <w:rsid w:val="00BD49AC"/>
    <w:rsid w:val="00BD4B47"/>
    <w:rsid w:val="00BD4CA3"/>
    <w:rsid w:val="00BD535C"/>
    <w:rsid w:val="00BD5673"/>
    <w:rsid w:val="00BD56B9"/>
    <w:rsid w:val="00BD5916"/>
    <w:rsid w:val="00BD5A3E"/>
    <w:rsid w:val="00BD710F"/>
    <w:rsid w:val="00BD7687"/>
    <w:rsid w:val="00BE0139"/>
    <w:rsid w:val="00BE03AA"/>
    <w:rsid w:val="00BE08E1"/>
    <w:rsid w:val="00BE122C"/>
    <w:rsid w:val="00BE16C5"/>
    <w:rsid w:val="00BE19A0"/>
    <w:rsid w:val="00BE1BA2"/>
    <w:rsid w:val="00BE1C64"/>
    <w:rsid w:val="00BE1C6B"/>
    <w:rsid w:val="00BE2269"/>
    <w:rsid w:val="00BE23C0"/>
    <w:rsid w:val="00BE2705"/>
    <w:rsid w:val="00BE2CCA"/>
    <w:rsid w:val="00BE2D03"/>
    <w:rsid w:val="00BE2D1D"/>
    <w:rsid w:val="00BE45F7"/>
    <w:rsid w:val="00BE478D"/>
    <w:rsid w:val="00BE4B3A"/>
    <w:rsid w:val="00BE4DA9"/>
    <w:rsid w:val="00BE52A5"/>
    <w:rsid w:val="00BE5465"/>
    <w:rsid w:val="00BE590F"/>
    <w:rsid w:val="00BE5FDF"/>
    <w:rsid w:val="00BE6081"/>
    <w:rsid w:val="00BE72DC"/>
    <w:rsid w:val="00BE76F4"/>
    <w:rsid w:val="00BE77A6"/>
    <w:rsid w:val="00BF101E"/>
    <w:rsid w:val="00BF1137"/>
    <w:rsid w:val="00BF1654"/>
    <w:rsid w:val="00BF16E8"/>
    <w:rsid w:val="00BF1A34"/>
    <w:rsid w:val="00BF1DC9"/>
    <w:rsid w:val="00BF2091"/>
    <w:rsid w:val="00BF21CD"/>
    <w:rsid w:val="00BF2FDF"/>
    <w:rsid w:val="00BF30BB"/>
    <w:rsid w:val="00BF3644"/>
    <w:rsid w:val="00BF37D0"/>
    <w:rsid w:val="00BF4384"/>
    <w:rsid w:val="00BF45EC"/>
    <w:rsid w:val="00BF4CA1"/>
    <w:rsid w:val="00BF4D8F"/>
    <w:rsid w:val="00BF5513"/>
    <w:rsid w:val="00BF5A39"/>
    <w:rsid w:val="00BF5B08"/>
    <w:rsid w:val="00BF5B9D"/>
    <w:rsid w:val="00BF5FB8"/>
    <w:rsid w:val="00BF68E4"/>
    <w:rsid w:val="00BF7685"/>
    <w:rsid w:val="00BF7720"/>
    <w:rsid w:val="00BF7AEE"/>
    <w:rsid w:val="00BF7B3A"/>
    <w:rsid w:val="00BF7EB0"/>
    <w:rsid w:val="00C00862"/>
    <w:rsid w:val="00C00AD7"/>
    <w:rsid w:val="00C00F34"/>
    <w:rsid w:val="00C010BD"/>
    <w:rsid w:val="00C012AE"/>
    <w:rsid w:val="00C0132D"/>
    <w:rsid w:val="00C01B08"/>
    <w:rsid w:val="00C01FDF"/>
    <w:rsid w:val="00C02925"/>
    <w:rsid w:val="00C02BA2"/>
    <w:rsid w:val="00C034E4"/>
    <w:rsid w:val="00C03755"/>
    <w:rsid w:val="00C03BBF"/>
    <w:rsid w:val="00C03EFA"/>
    <w:rsid w:val="00C0428E"/>
    <w:rsid w:val="00C0438D"/>
    <w:rsid w:val="00C047E8"/>
    <w:rsid w:val="00C050F9"/>
    <w:rsid w:val="00C056F1"/>
    <w:rsid w:val="00C0577E"/>
    <w:rsid w:val="00C05D99"/>
    <w:rsid w:val="00C05D9B"/>
    <w:rsid w:val="00C05F81"/>
    <w:rsid w:val="00C05FA0"/>
    <w:rsid w:val="00C062BB"/>
    <w:rsid w:val="00C0656B"/>
    <w:rsid w:val="00C0690F"/>
    <w:rsid w:val="00C069EA"/>
    <w:rsid w:val="00C06B81"/>
    <w:rsid w:val="00C06D3B"/>
    <w:rsid w:val="00C07A26"/>
    <w:rsid w:val="00C07B13"/>
    <w:rsid w:val="00C07B98"/>
    <w:rsid w:val="00C07DBE"/>
    <w:rsid w:val="00C07DEF"/>
    <w:rsid w:val="00C100E4"/>
    <w:rsid w:val="00C101F4"/>
    <w:rsid w:val="00C105BA"/>
    <w:rsid w:val="00C10719"/>
    <w:rsid w:val="00C10BF1"/>
    <w:rsid w:val="00C110B2"/>
    <w:rsid w:val="00C117CC"/>
    <w:rsid w:val="00C11AEC"/>
    <w:rsid w:val="00C1239C"/>
    <w:rsid w:val="00C12465"/>
    <w:rsid w:val="00C1283B"/>
    <w:rsid w:val="00C13682"/>
    <w:rsid w:val="00C13823"/>
    <w:rsid w:val="00C13905"/>
    <w:rsid w:val="00C14491"/>
    <w:rsid w:val="00C1477E"/>
    <w:rsid w:val="00C14B4A"/>
    <w:rsid w:val="00C1550C"/>
    <w:rsid w:val="00C15E1A"/>
    <w:rsid w:val="00C16096"/>
    <w:rsid w:val="00C16838"/>
    <w:rsid w:val="00C1685F"/>
    <w:rsid w:val="00C169AB"/>
    <w:rsid w:val="00C16B3D"/>
    <w:rsid w:val="00C16D7B"/>
    <w:rsid w:val="00C17721"/>
    <w:rsid w:val="00C20653"/>
    <w:rsid w:val="00C20CFF"/>
    <w:rsid w:val="00C21086"/>
    <w:rsid w:val="00C210E2"/>
    <w:rsid w:val="00C2165F"/>
    <w:rsid w:val="00C220EF"/>
    <w:rsid w:val="00C22185"/>
    <w:rsid w:val="00C223C5"/>
    <w:rsid w:val="00C22BE6"/>
    <w:rsid w:val="00C23399"/>
    <w:rsid w:val="00C236A8"/>
    <w:rsid w:val="00C238D3"/>
    <w:rsid w:val="00C2456A"/>
    <w:rsid w:val="00C250C3"/>
    <w:rsid w:val="00C25568"/>
    <w:rsid w:val="00C2630D"/>
    <w:rsid w:val="00C2665F"/>
    <w:rsid w:val="00C26C8C"/>
    <w:rsid w:val="00C27F9D"/>
    <w:rsid w:val="00C27FF9"/>
    <w:rsid w:val="00C30551"/>
    <w:rsid w:val="00C30F21"/>
    <w:rsid w:val="00C311ED"/>
    <w:rsid w:val="00C31499"/>
    <w:rsid w:val="00C31558"/>
    <w:rsid w:val="00C3166A"/>
    <w:rsid w:val="00C316BE"/>
    <w:rsid w:val="00C31BCB"/>
    <w:rsid w:val="00C31DAD"/>
    <w:rsid w:val="00C32780"/>
    <w:rsid w:val="00C328C0"/>
    <w:rsid w:val="00C32BB1"/>
    <w:rsid w:val="00C32CCE"/>
    <w:rsid w:val="00C32E2E"/>
    <w:rsid w:val="00C330C4"/>
    <w:rsid w:val="00C331AD"/>
    <w:rsid w:val="00C33420"/>
    <w:rsid w:val="00C33504"/>
    <w:rsid w:val="00C3363C"/>
    <w:rsid w:val="00C33661"/>
    <w:rsid w:val="00C34195"/>
    <w:rsid w:val="00C342EC"/>
    <w:rsid w:val="00C34917"/>
    <w:rsid w:val="00C34D55"/>
    <w:rsid w:val="00C35504"/>
    <w:rsid w:val="00C3579E"/>
    <w:rsid w:val="00C35EBE"/>
    <w:rsid w:val="00C3654F"/>
    <w:rsid w:val="00C368E5"/>
    <w:rsid w:val="00C3697E"/>
    <w:rsid w:val="00C3778E"/>
    <w:rsid w:val="00C37D6F"/>
    <w:rsid w:val="00C37DA7"/>
    <w:rsid w:val="00C40025"/>
    <w:rsid w:val="00C40A0E"/>
    <w:rsid w:val="00C40BF8"/>
    <w:rsid w:val="00C40C53"/>
    <w:rsid w:val="00C411CD"/>
    <w:rsid w:val="00C413CE"/>
    <w:rsid w:val="00C415A5"/>
    <w:rsid w:val="00C415E8"/>
    <w:rsid w:val="00C42F4C"/>
    <w:rsid w:val="00C43091"/>
    <w:rsid w:val="00C43122"/>
    <w:rsid w:val="00C43D66"/>
    <w:rsid w:val="00C44212"/>
    <w:rsid w:val="00C44293"/>
    <w:rsid w:val="00C44921"/>
    <w:rsid w:val="00C44B01"/>
    <w:rsid w:val="00C453F3"/>
    <w:rsid w:val="00C45476"/>
    <w:rsid w:val="00C4563B"/>
    <w:rsid w:val="00C4577D"/>
    <w:rsid w:val="00C45A74"/>
    <w:rsid w:val="00C45D23"/>
    <w:rsid w:val="00C45D69"/>
    <w:rsid w:val="00C45E5A"/>
    <w:rsid w:val="00C46061"/>
    <w:rsid w:val="00C46439"/>
    <w:rsid w:val="00C46E11"/>
    <w:rsid w:val="00C47060"/>
    <w:rsid w:val="00C4744F"/>
    <w:rsid w:val="00C4786E"/>
    <w:rsid w:val="00C47EFD"/>
    <w:rsid w:val="00C5025A"/>
    <w:rsid w:val="00C5070E"/>
    <w:rsid w:val="00C50FC4"/>
    <w:rsid w:val="00C510BC"/>
    <w:rsid w:val="00C510F8"/>
    <w:rsid w:val="00C518B1"/>
    <w:rsid w:val="00C51981"/>
    <w:rsid w:val="00C51CCF"/>
    <w:rsid w:val="00C51E9E"/>
    <w:rsid w:val="00C51EE3"/>
    <w:rsid w:val="00C5226B"/>
    <w:rsid w:val="00C52294"/>
    <w:rsid w:val="00C525DE"/>
    <w:rsid w:val="00C52E71"/>
    <w:rsid w:val="00C5438E"/>
    <w:rsid w:val="00C5520D"/>
    <w:rsid w:val="00C556A3"/>
    <w:rsid w:val="00C55941"/>
    <w:rsid w:val="00C56087"/>
    <w:rsid w:val="00C57129"/>
    <w:rsid w:val="00C57528"/>
    <w:rsid w:val="00C57A70"/>
    <w:rsid w:val="00C57C03"/>
    <w:rsid w:val="00C600F5"/>
    <w:rsid w:val="00C61838"/>
    <w:rsid w:val="00C61D22"/>
    <w:rsid w:val="00C61DA9"/>
    <w:rsid w:val="00C6208B"/>
    <w:rsid w:val="00C626D4"/>
    <w:rsid w:val="00C62B29"/>
    <w:rsid w:val="00C62B6B"/>
    <w:rsid w:val="00C62B7B"/>
    <w:rsid w:val="00C62B86"/>
    <w:rsid w:val="00C62BFB"/>
    <w:rsid w:val="00C63E64"/>
    <w:rsid w:val="00C64004"/>
    <w:rsid w:val="00C6446D"/>
    <w:rsid w:val="00C64BE9"/>
    <w:rsid w:val="00C653A8"/>
    <w:rsid w:val="00C65887"/>
    <w:rsid w:val="00C6599C"/>
    <w:rsid w:val="00C65FE4"/>
    <w:rsid w:val="00C6632D"/>
    <w:rsid w:val="00C667DD"/>
    <w:rsid w:val="00C669E9"/>
    <w:rsid w:val="00C66E31"/>
    <w:rsid w:val="00C66FF8"/>
    <w:rsid w:val="00C674CF"/>
    <w:rsid w:val="00C6777E"/>
    <w:rsid w:val="00C67788"/>
    <w:rsid w:val="00C67847"/>
    <w:rsid w:val="00C67A59"/>
    <w:rsid w:val="00C70144"/>
    <w:rsid w:val="00C706E1"/>
    <w:rsid w:val="00C714AE"/>
    <w:rsid w:val="00C7153E"/>
    <w:rsid w:val="00C718AB"/>
    <w:rsid w:val="00C71EE2"/>
    <w:rsid w:val="00C71FD0"/>
    <w:rsid w:val="00C722EA"/>
    <w:rsid w:val="00C72E5E"/>
    <w:rsid w:val="00C73028"/>
    <w:rsid w:val="00C7354E"/>
    <w:rsid w:val="00C738C6"/>
    <w:rsid w:val="00C73B73"/>
    <w:rsid w:val="00C73F4A"/>
    <w:rsid w:val="00C740A7"/>
    <w:rsid w:val="00C74366"/>
    <w:rsid w:val="00C745F0"/>
    <w:rsid w:val="00C74EC8"/>
    <w:rsid w:val="00C755BC"/>
    <w:rsid w:val="00C755D3"/>
    <w:rsid w:val="00C757EC"/>
    <w:rsid w:val="00C75D1B"/>
    <w:rsid w:val="00C76135"/>
    <w:rsid w:val="00C764AC"/>
    <w:rsid w:val="00C76706"/>
    <w:rsid w:val="00C76AB3"/>
    <w:rsid w:val="00C76BE5"/>
    <w:rsid w:val="00C77E5E"/>
    <w:rsid w:val="00C77EAF"/>
    <w:rsid w:val="00C80A91"/>
    <w:rsid w:val="00C80EC6"/>
    <w:rsid w:val="00C80F50"/>
    <w:rsid w:val="00C81335"/>
    <w:rsid w:val="00C81422"/>
    <w:rsid w:val="00C81540"/>
    <w:rsid w:val="00C81F2B"/>
    <w:rsid w:val="00C82F5A"/>
    <w:rsid w:val="00C83536"/>
    <w:rsid w:val="00C838FD"/>
    <w:rsid w:val="00C83A76"/>
    <w:rsid w:val="00C849FB"/>
    <w:rsid w:val="00C84B82"/>
    <w:rsid w:val="00C84D08"/>
    <w:rsid w:val="00C85143"/>
    <w:rsid w:val="00C8599B"/>
    <w:rsid w:val="00C85DF8"/>
    <w:rsid w:val="00C86192"/>
    <w:rsid w:val="00C867BC"/>
    <w:rsid w:val="00C86CF6"/>
    <w:rsid w:val="00C86E81"/>
    <w:rsid w:val="00C87286"/>
    <w:rsid w:val="00C875DA"/>
    <w:rsid w:val="00C87A89"/>
    <w:rsid w:val="00C87ADD"/>
    <w:rsid w:val="00C90ACF"/>
    <w:rsid w:val="00C912EF"/>
    <w:rsid w:val="00C919EF"/>
    <w:rsid w:val="00C91B4D"/>
    <w:rsid w:val="00C91D84"/>
    <w:rsid w:val="00C9275F"/>
    <w:rsid w:val="00C92771"/>
    <w:rsid w:val="00C92829"/>
    <w:rsid w:val="00C92846"/>
    <w:rsid w:val="00C9307A"/>
    <w:rsid w:val="00C93A9D"/>
    <w:rsid w:val="00C93B0B"/>
    <w:rsid w:val="00C95198"/>
    <w:rsid w:val="00C95275"/>
    <w:rsid w:val="00C952C2"/>
    <w:rsid w:val="00C95410"/>
    <w:rsid w:val="00C9571E"/>
    <w:rsid w:val="00C95992"/>
    <w:rsid w:val="00C959B0"/>
    <w:rsid w:val="00C95AD7"/>
    <w:rsid w:val="00C95D35"/>
    <w:rsid w:val="00C96208"/>
    <w:rsid w:val="00C962D4"/>
    <w:rsid w:val="00C96DA0"/>
    <w:rsid w:val="00C96F3C"/>
    <w:rsid w:val="00C9725B"/>
    <w:rsid w:val="00C972D7"/>
    <w:rsid w:val="00C9732F"/>
    <w:rsid w:val="00C97554"/>
    <w:rsid w:val="00C975C1"/>
    <w:rsid w:val="00C976F2"/>
    <w:rsid w:val="00CA034B"/>
    <w:rsid w:val="00CA0691"/>
    <w:rsid w:val="00CA0774"/>
    <w:rsid w:val="00CA088E"/>
    <w:rsid w:val="00CA0BBF"/>
    <w:rsid w:val="00CA1BBF"/>
    <w:rsid w:val="00CA1E6B"/>
    <w:rsid w:val="00CA1E84"/>
    <w:rsid w:val="00CA2378"/>
    <w:rsid w:val="00CA26ED"/>
    <w:rsid w:val="00CA27FF"/>
    <w:rsid w:val="00CA321D"/>
    <w:rsid w:val="00CA3334"/>
    <w:rsid w:val="00CA3E29"/>
    <w:rsid w:val="00CA4076"/>
    <w:rsid w:val="00CA45CE"/>
    <w:rsid w:val="00CA47B1"/>
    <w:rsid w:val="00CA4CB8"/>
    <w:rsid w:val="00CA5106"/>
    <w:rsid w:val="00CA54E2"/>
    <w:rsid w:val="00CA5E47"/>
    <w:rsid w:val="00CA6018"/>
    <w:rsid w:val="00CA6A7A"/>
    <w:rsid w:val="00CA751D"/>
    <w:rsid w:val="00CB038E"/>
    <w:rsid w:val="00CB0511"/>
    <w:rsid w:val="00CB059D"/>
    <w:rsid w:val="00CB05BE"/>
    <w:rsid w:val="00CB0780"/>
    <w:rsid w:val="00CB086A"/>
    <w:rsid w:val="00CB0B11"/>
    <w:rsid w:val="00CB123F"/>
    <w:rsid w:val="00CB17E6"/>
    <w:rsid w:val="00CB227A"/>
    <w:rsid w:val="00CB229B"/>
    <w:rsid w:val="00CB2433"/>
    <w:rsid w:val="00CB2783"/>
    <w:rsid w:val="00CB2F35"/>
    <w:rsid w:val="00CB3170"/>
    <w:rsid w:val="00CB35F2"/>
    <w:rsid w:val="00CB39D7"/>
    <w:rsid w:val="00CB3EA4"/>
    <w:rsid w:val="00CB4227"/>
    <w:rsid w:val="00CB4357"/>
    <w:rsid w:val="00CB4376"/>
    <w:rsid w:val="00CB5437"/>
    <w:rsid w:val="00CB596B"/>
    <w:rsid w:val="00CB6092"/>
    <w:rsid w:val="00CB6484"/>
    <w:rsid w:val="00CB6555"/>
    <w:rsid w:val="00CB672F"/>
    <w:rsid w:val="00CB6AB4"/>
    <w:rsid w:val="00CB6E59"/>
    <w:rsid w:val="00CB71EA"/>
    <w:rsid w:val="00CC0044"/>
    <w:rsid w:val="00CC0147"/>
    <w:rsid w:val="00CC01A2"/>
    <w:rsid w:val="00CC01C1"/>
    <w:rsid w:val="00CC06A9"/>
    <w:rsid w:val="00CC0C9E"/>
    <w:rsid w:val="00CC0D4A"/>
    <w:rsid w:val="00CC14AB"/>
    <w:rsid w:val="00CC1988"/>
    <w:rsid w:val="00CC1A5A"/>
    <w:rsid w:val="00CC1B58"/>
    <w:rsid w:val="00CC1E1E"/>
    <w:rsid w:val="00CC1ECC"/>
    <w:rsid w:val="00CC2126"/>
    <w:rsid w:val="00CC2687"/>
    <w:rsid w:val="00CC2AA7"/>
    <w:rsid w:val="00CC3123"/>
    <w:rsid w:val="00CC34F7"/>
    <w:rsid w:val="00CC3AFF"/>
    <w:rsid w:val="00CC3CC4"/>
    <w:rsid w:val="00CC4699"/>
    <w:rsid w:val="00CC4FCC"/>
    <w:rsid w:val="00CC5877"/>
    <w:rsid w:val="00CC59D2"/>
    <w:rsid w:val="00CC6537"/>
    <w:rsid w:val="00CC6686"/>
    <w:rsid w:val="00CC6974"/>
    <w:rsid w:val="00CC6B50"/>
    <w:rsid w:val="00CC72FD"/>
    <w:rsid w:val="00CC7844"/>
    <w:rsid w:val="00CC78CD"/>
    <w:rsid w:val="00CC7AA7"/>
    <w:rsid w:val="00CC7C59"/>
    <w:rsid w:val="00CD0465"/>
    <w:rsid w:val="00CD099B"/>
    <w:rsid w:val="00CD0E5F"/>
    <w:rsid w:val="00CD0F4B"/>
    <w:rsid w:val="00CD1B11"/>
    <w:rsid w:val="00CD1D39"/>
    <w:rsid w:val="00CD24A0"/>
    <w:rsid w:val="00CD2594"/>
    <w:rsid w:val="00CD2826"/>
    <w:rsid w:val="00CD2FA1"/>
    <w:rsid w:val="00CD31BE"/>
    <w:rsid w:val="00CD3631"/>
    <w:rsid w:val="00CD4671"/>
    <w:rsid w:val="00CD47A2"/>
    <w:rsid w:val="00CD47CC"/>
    <w:rsid w:val="00CD480B"/>
    <w:rsid w:val="00CD4C9B"/>
    <w:rsid w:val="00CD51E1"/>
    <w:rsid w:val="00CD54A9"/>
    <w:rsid w:val="00CD5E3C"/>
    <w:rsid w:val="00CD5F18"/>
    <w:rsid w:val="00CD674D"/>
    <w:rsid w:val="00CD6A7E"/>
    <w:rsid w:val="00CD7A0B"/>
    <w:rsid w:val="00CD7E84"/>
    <w:rsid w:val="00CE01BB"/>
    <w:rsid w:val="00CE06DA"/>
    <w:rsid w:val="00CE081B"/>
    <w:rsid w:val="00CE0876"/>
    <w:rsid w:val="00CE0BB4"/>
    <w:rsid w:val="00CE1390"/>
    <w:rsid w:val="00CE14FD"/>
    <w:rsid w:val="00CE1BC5"/>
    <w:rsid w:val="00CE1F12"/>
    <w:rsid w:val="00CE2166"/>
    <w:rsid w:val="00CE21B5"/>
    <w:rsid w:val="00CE2373"/>
    <w:rsid w:val="00CE24D8"/>
    <w:rsid w:val="00CE2659"/>
    <w:rsid w:val="00CE26B8"/>
    <w:rsid w:val="00CE2B10"/>
    <w:rsid w:val="00CE2B54"/>
    <w:rsid w:val="00CE2DAB"/>
    <w:rsid w:val="00CE324C"/>
    <w:rsid w:val="00CE34F2"/>
    <w:rsid w:val="00CE3DDE"/>
    <w:rsid w:val="00CE4085"/>
    <w:rsid w:val="00CE47E3"/>
    <w:rsid w:val="00CE4CC1"/>
    <w:rsid w:val="00CE57D2"/>
    <w:rsid w:val="00CE5DDD"/>
    <w:rsid w:val="00CE60E2"/>
    <w:rsid w:val="00CE6236"/>
    <w:rsid w:val="00CE643A"/>
    <w:rsid w:val="00CE6DC3"/>
    <w:rsid w:val="00CE7932"/>
    <w:rsid w:val="00CE7B26"/>
    <w:rsid w:val="00CE7DA2"/>
    <w:rsid w:val="00CF0B47"/>
    <w:rsid w:val="00CF0C8F"/>
    <w:rsid w:val="00CF1028"/>
    <w:rsid w:val="00CF11D6"/>
    <w:rsid w:val="00CF1321"/>
    <w:rsid w:val="00CF15F1"/>
    <w:rsid w:val="00CF2345"/>
    <w:rsid w:val="00CF27D5"/>
    <w:rsid w:val="00CF28DC"/>
    <w:rsid w:val="00CF3710"/>
    <w:rsid w:val="00CF3B55"/>
    <w:rsid w:val="00CF43FF"/>
    <w:rsid w:val="00CF4BCF"/>
    <w:rsid w:val="00CF512C"/>
    <w:rsid w:val="00CF5391"/>
    <w:rsid w:val="00CF623E"/>
    <w:rsid w:val="00CF64E9"/>
    <w:rsid w:val="00CF6654"/>
    <w:rsid w:val="00CF67F4"/>
    <w:rsid w:val="00CF6E75"/>
    <w:rsid w:val="00CF6ED4"/>
    <w:rsid w:val="00CF74B6"/>
    <w:rsid w:val="00CF7D6C"/>
    <w:rsid w:val="00D0012F"/>
    <w:rsid w:val="00D00280"/>
    <w:rsid w:val="00D00AE7"/>
    <w:rsid w:val="00D00CCB"/>
    <w:rsid w:val="00D010EE"/>
    <w:rsid w:val="00D01548"/>
    <w:rsid w:val="00D016F3"/>
    <w:rsid w:val="00D01C9E"/>
    <w:rsid w:val="00D01EF3"/>
    <w:rsid w:val="00D022C8"/>
    <w:rsid w:val="00D025E8"/>
    <w:rsid w:val="00D02EBD"/>
    <w:rsid w:val="00D0306B"/>
    <w:rsid w:val="00D030A2"/>
    <w:rsid w:val="00D038F5"/>
    <w:rsid w:val="00D044C4"/>
    <w:rsid w:val="00D04D5C"/>
    <w:rsid w:val="00D050B5"/>
    <w:rsid w:val="00D053E5"/>
    <w:rsid w:val="00D05407"/>
    <w:rsid w:val="00D05833"/>
    <w:rsid w:val="00D06C90"/>
    <w:rsid w:val="00D076E2"/>
    <w:rsid w:val="00D078C1"/>
    <w:rsid w:val="00D0791C"/>
    <w:rsid w:val="00D07EB0"/>
    <w:rsid w:val="00D07F52"/>
    <w:rsid w:val="00D1080E"/>
    <w:rsid w:val="00D10EC7"/>
    <w:rsid w:val="00D11194"/>
    <w:rsid w:val="00D11708"/>
    <w:rsid w:val="00D11EED"/>
    <w:rsid w:val="00D1205D"/>
    <w:rsid w:val="00D125BC"/>
    <w:rsid w:val="00D1294F"/>
    <w:rsid w:val="00D13136"/>
    <w:rsid w:val="00D13B48"/>
    <w:rsid w:val="00D13D5B"/>
    <w:rsid w:val="00D142FC"/>
    <w:rsid w:val="00D1436F"/>
    <w:rsid w:val="00D146D6"/>
    <w:rsid w:val="00D1474A"/>
    <w:rsid w:val="00D1541F"/>
    <w:rsid w:val="00D159A7"/>
    <w:rsid w:val="00D16008"/>
    <w:rsid w:val="00D1642B"/>
    <w:rsid w:val="00D1669F"/>
    <w:rsid w:val="00D16896"/>
    <w:rsid w:val="00D17175"/>
    <w:rsid w:val="00D206DC"/>
    <w:rsid w:val="00D20A36"/>
    <w:rsid w:val="00D21C86"/>
    <w:rsid w:val="00D21CA8"/>
    <w:rsid w:val="00D21F64"/>
    <w:rsid w:val="00D2219B"/>
    <w:rsid w:val="00D222E2"/>
    <w:rsid w:val="00D2299A"/>
    <w:rsid w:val="00D22ED5"/>
    <w:rsid w:val="00D230C4"/>
    <w:rsid w:val="00D232D1"/>
    <w:rsid w:val="00D2373C"/>
    <w:rsid w:val="00D23988"/>
    <w:rsid w:val="00D23D09"/>
    <w:rsid w:val="00D247F2"/>
    <w:rsid w:val="00D24E61"/>
    <w:rsid w:val="00D251E0"/>
    <w:rsid w:val="00D25744"/>
    <w:rsid w:val="00D258C9"/>
    <w:rsid w:val="00D2591D"/>
    <w:rsid w:val="00D25CCB"/>
    <w:rsid w:val="00D25F39"/>
    <w:rsid w:val="00D27279"/>
    <w:rsid w:val="00D27B21"/>
    <w:rsid w:val="00D27C6D"/>
    <w:rsid w:val="00D27D39"/>
    <w:rsid w:val="00D300DD"/>
    <w:rsid w:val="00D300F2"/>
    <w:rsid w:val="00D300F6"/>
    <w:rsid w:val="00D301BA"/>
    <w:rsid w:val="00D30409"/>
    <w:rsid w:val="00D30CA7"/>
    <w:rsid w:val="00D30E8B"/>
    <w:rsid w:val="00D312A8"/>
    <w:rsid w:val="00D315C4"/>
    <w:rsid w:val="00D3195B"/>
    <w:rsid w:val="00D319BC"/>
    <w:rsid w:val="00D31BF3"/>
    <w:rsid w:val="00D31CDD"/>
    <w:rsid w:val="00D31E40"/>
    <w:rsid w:val="00D3225E"/>
    <w:rsid w:val="00D327E8"/>
    <w:rsid w:val="00D328A6"/>
    <w:rsid w:val="00D328C5"/>
    <w:rsid w:val="00D329AE"/>
    <w:rsid w:val="00D32A9A"/>
    <w:rsid w:val="00D33047"/>
    <w:rsid w:val="00D330C6"/>
    <w:rsid w:val="00D3332E"/>
    <w:rsid w:val="00D335CC"/>
    <w:rsid w:val="00D33ECE"/>
    <w:rsid w:val="00D33F72"/>
    <w:rsid w:val="00D34196"/>
    <w:rsid w:val="00D34245"/>
    <w:rsid w:val="00D3446C"/>
    <w:rsid w:val="00D3456E"/>
    <w:rsid w:val="00D34628"/>
    <w:rsid w:val="00D356A5"/>
    <w:rsid w:val="00D358A0"/>
    <w:rsid w:val="00D35B70"/>
    <w:rsid w:val="00D35D27"/>
    <w:rsid w:val="00D35FA5"/>
    <w:rsid w:val="00D36562"/>
    <w:rsid w:val="00D368F0"/>
    <w:rsid w:val="00D369EC"/>
    <w:rsid w:val="00D373A8"/>
    <w:rsid w:val="00D378E8"/>
    <w:rsid w:val="00D37D91"/>
    <w:rsid w:val="00D40249"/>
    <w:rsid w:val="00D40383"/>
    <w:rsid w:val="00D40B5A"/>
    <w:rsid w:val="00D41575"/>
    <w:rsid w:val="00D415D9"/>
    <w:rsid w:val="00D42783"/>
    <w:rsid w:val="00D4294B"/>
    <w:rsid w:val="00D429FF"/>
    <w:rsid w:val="00D43A70"/>
    <w:rsid w:val="00D43AA3"/>
    <w:rsid w:val="00D44058"/>
    <w:rsid w:val="00D44401"/>
    <w:rsid w:val="00D44CA2"/>
    <w:rsid w:val="00D45147"/>
    <w:rsid w:val="00D45290"/>
    <w:rsid w:val="00D4552E"/>
    <w:rsid w:val="00D456EC"/>
    <w:rsid w:val="00D45743"/>
    <w:rsid w:val="00D46171"/>
    <w:rsid w:val="00D4621B"/>
    <w:rsid w:val="00D4688A"/>
    <w:rsid w:val="00D46FC6"/>
    <w:rsid w:val="00D47859"/>
    <w:rsid w:val="00D478EE"/>
    <w:rsid w:val="00D50306"/>
    <w:rsid w:val="00D50F22"/>
    <w:rsid w:val="00D513C5"/>
    <w:rsid w:val="00D51460"/>
    <w:rsid w:val="00D51EA6"/>
    <w:rsid w:val="00D5207F"/>
    <w:rsid w:val="00D528DB"/>
    <w:rsid w:val="00D52ADC"/>
    <w:rsid w:val="00D52BE7"/>
    <w:rsid w:val="00D53500"/>
    <w:rsid w:val="00D537C1"/>
    <w:rsid w:val="00D53933"/>
    <w:rsid w:val="00D53C76"/>
    <w:rsid w:val="00D53F8E"/>
    <w:rsid w:val="00D54456"/>
    <w:rsid w:val="00D5515D"/>
    <w:rsid w:val="00D552B7"/>
    <w:rsid w:val="00D5552D"/>
    <w:rsid w:val="00D55623"/>
    <w:rsid w:val="00D55D6A"/>
    <w:rsid w:val="00D55D7E"/>
    <w:rsid w:val="00D562B2"/>
    <w:rsid w:val="00D565B6"/>
    <w:rsid w:val="00D566BC"/>
    <w:rsid w:val="00D56795"/>
    <w:rsid w:val="00D56A7C"/>
    <w:rsid w:val="00D570D3"/>
    <w:rsid w:val="00D571B3"/>
    <w:rsid w:val="00D57E0E"/>
    <w:rsid w:val="00D57EA3"/>
    <w:rsid w:val="00D57F98"/>
    <w:rsid w:val="00D60B8D"/>
    <w:rsid w:val="00D60D4E"/>
    <w:rsid w:val="00D611EC"/>
    <w:rsid w:val="00D614CD"/>
    <w:rsid w:val="00D615E5"/>
    <w:rsid w:val="00D61630"/>
    <w:rsid w:val="00D61C52"/>
    <w:rsid w:val="00D628DC"/>
    <w:rsid w:val="00D62958"/>
    <w:rsid w:val="00D62FBF"/>
    <w:rsid w:val="00D63683"/>
    <w:rsid w:val="00D64318"/>
    <w:rsid w:val="00D64421"/>
    <w:rsid w:val="00D64432"/>
    <w:rsid w:val="00D644DC"/>
    <w:rsid w:val="00D645C3"/>
    <w:rsid w:val="00D648C6"/>
    <w:rsid w:val="00D653A2"/>
    <w:rsid w:val="00D65A31"/>
    <w:rsid w:val="00D65ECD"/>
    <w:rsid w:val="00D662D9"/>
    <w:rsid w:val="00D663C8"/>
    <w:rsid w:val="00D66673"/>
    <w:rsid w:val="00D66B83"/>
    <w:rsid w:val="00D67184"/>
    <w:rsid w:val="00D674C2"/>
    <w:rsid w:val="00D67EEE"/>
    <w:rsid w:val="00D70158"/>
    <w:rsid w:val="00D7021A"/>
    <w:rsid w:val="00D706FA"/>
    <w:rsid w:val="00D708CE"/>
    <w:rsid w:val="00D70D43"/>
    <w:rsid w:val="00D7123A"/>
    <w:rsid w:val="00D71657"/>
    <w:rsid w:val="00D71670"/>
    <w:rsid w:val="00D71A7E"/>
    <w:rsid w:val="00D72433"/>
    <w:rsid w:val="00D724AF"/>
    <w:rsid w:val="00D7253A"/>
    <w:rsid w:val="00D72C1D"/>
    <w:rsid w:val="00D738F2"/>
    <w:rsid w:val="00D73C13"/>
    <w:rsid w:val="00D73C25"/>
    <w:rsid w:val="00D74305"/>
    <w:rsid w:val="00D745DA"/>
    <w:rsid w:val="00D7468E"/>
    <w:rsid w:val="00D746E5"/>
    <w:rsid w:val="00D74A07"/>
    <w:rsid w:val="00D74F77"/>
    <w:rsid w:val="00D751CD"/>
    <w:rsid w:val="00D75BF5"/>
    <w:rsid w:val="00D76183"/>
    <w:rsid w:val="00D76FDB"/>
    <w:rsid w:val="00D774F6"/>
    <w:rsid w:val="00D77D1D"/>
    <w:rsid w:val="00D77EDD"/>
    <w:rsid w:val="00D77FAA"/>
    <w:rsid w:val="00D80140"/>
    <w:rsid w:val="00D80670"/>
    <w:rsid w:val="00D808A0"/>
    <w:rsid w:val="00D80B4A"/>
    <w:rsid w:val="00D81126"/>
    <w:rsid w:val="00D81488"/>
    <w:rsid w:val="00D8174C"/>
    <w:rsid w:val="00D81D2B"/>
    <w:rsid w:val="00D8310C"/>
    <w:rsid w:val="00D83B5C"/>
    <w:rsid w:val="00D83BAA"/>
    <w:rsid w:val="00D83FDF"/>
    <w:rsid w:val="00D85D3E"/>
    <w:rsid w:val="00D8642F"/>
    <w:rsid w:val="00D86516"/>
    <w:rsid w:val="00D877F1"/>
    <w:rsid w:val="00D87DAA"/>
    <w:rsid w:val="00D900DA"/>
    <w:rsid w:val="00D90199"/>
    <w:rsid w:val="00D9029D"/>
    <w:rsid w:val="00D902FB"/>
    <w:rsid w:val="00D9031F"/>
    <w:rsid w:val="00D903C6"/>
    <w:rsid w:val="00D903CC"/>
    <w:rsid w:val="00D90A13"/>
    <w:rsid w:val="00D90D91"/>
    <w:rsid w:val="00D90EE8"/>
    <w:rsid w:val="00D90FBD"/>
    <w:rsid w:val="00D9101F"/>
    <w:rsid w:val="00D91377"/>
    <w:rsid w:val="00D915D8"/>
    <w:rsid w:val="00D91627"/>
    <w:rsid w:val="00D92129"/>
    <w:rsid w:val="00D921F8"/>
    <w:rsid w:val="00D927A0"/>
    <w:rsid w:val="00D92CA1"/>
    <w:rsid w:val="00D94B5C"/>
    <w:rsid w:val="00D94C04"/>
    <w:rsid w:val="00D95062"/>
    <w:rsid w:val="00D958C7"/>
    <w:rsid w:val="00D95BAD"/>
    <w:rsid w:val="00D95CDE"/>
    <w:rsid w:val="00D961FF"/>
    <w:rsid w:val="00D9659D"/>
    <w:rsid w:val="00D970D3"/>
    <w:rsid w:val="00D971E1"/>
    <w:rsid w:val="00D9737D"/>
    <w:rsid w:val="00D9740E"/>
    <w:rsid w:val="00DA0729"/>
    <w:rsid w:val="00DA0B41"/>
    <w:rsid w:val="00DA0BAC"/>
    <w:rsid w:val="00DA0D29"/>
    <w:rsid w:val="00DA1269"/>
    <w:rsid w:val="00DA2AB7"/>
    <w:rsid w:val="00DA302F"/>
    <w:rsid w:val="00DA30D9"/>
    <w:rsid w:val="00DA3791"/>
    <w:rsid w:val="00DA3F94"/>
    <w:rsid w:val="00DA4162"/>
    <w:rsid w:val="00DA4915"/>
    <w:rsid w:val="00DA4B0C"/>
    <w:rsid w:val="00DA4BC2"/>
    <w:rsid w:val="00DA4C97"/>
    <w:rsid w:val="00DA4DBC"/>
    <w:rsid w:val="00DA6230"/>
    <w:rsid w:val="00DA6233"/>
    <w:rsid w:val="00DA684F"/>
    <w:rsid w:val="00DA6A1C"/>
    <w:rsid w:val="00DA6A30"/>
    <w:rsid w:val="00DA6CE1"/>
    <w:rsid w:val="00DA705D"/>
    <w:rsid w:val="00DA7120"/>
    <w:rsid w:val="00DA77F5"/>
    <w:rsid w:val="00DA783B"/>
    <w:rsid w:val="00DB0740"/>
    <w:rsid w:val="00DB1428"/>
    <w:rsid w:val="00DB150F"/>
    <w:rsid w:val="00DB17D8"/>
    <w:rsid w:val="00DB3192"/>
    <w:rsid w:val="00DB38BE"/>
    <w:rsid w:val="00DB3E16"/>
    <w:rsid w:val="00DB4221"/>
    <w:rsid w:val="00DB45C6"/>
    <w:rsid w:val="00DB4DE8"/>
    <w:rsid w:val="00DB4F15"/>
    <w:rsid w:val="00DB5463"/>
    <w:rsid w:val="00DB5472"/>
    <w:rsid w:val="00DB552B"/>
    <w:rsid w:val="00DB599F"/>
    <w:rsid w:val="00DB5D4B"/>
    <w:rsid w:val="00DB5F07"/>
    <w:rsid w:val="00DB652E"/>
    <w:rsid w:val="00DB677E"/>
    <w:rsid w:val="00DB6E69"/>
    <w:rsid w:val="00DB74F8"/>
    <w:rsid w:val="00DB754C"/>
    <w:rsid w:val="00DB7729"/>
    <w:rsid w:val="00DB7B50"/>
    <w:rsid w:val="00DB7C73"/>
    <w:rsid w:val="00DB7D54"/>
    <w:rsid w:val="00DC035A"/>
    <w:rsid w:val="00DC0BA2"/>
    <w:rsid w:val="00DC1D0B"/>
    <w:rsid w:val="00DC1DC5"/>
    <w:rsid w:val="00DC1EA4"/>
    <w:rsid w:val="00DC216C"/>
    <w:rsid w:val="00DC2193"/>
    <w:rsid w:val="00DC2209"/>
    <w:rsid w:val="00DC25EF"/>
    <w:rsid w:val="00DC2F8F"/>
    <w:rsid w:val="00DC34A5"/>
    <w:rsid w:val="00DC4171"/>
    <w:rsid w:val="00DC4215"/>
    <w:rsid w:val="00DC4F7F"/>
    <w:rsid w:val="00DC513A"/>
    <w:rsid w:val="00DC5B21"/>
    <w:rsid w:val="00DC60D6"/>
    <w:rsid w:val="00DC697C"/>
    <w:rsid w:val="00DC6AD7"/>
    <w:rsid w:val="00DC6E2F"/>
    <w:rsid w:val="00DC713E"/>
    <w:rsid w:val="00DC7310"/>
    <w:rsid w:val="00DD031E"/>
    <w:rsid w:val="00DD0B76"/>
    <w:rsid w:val="00DD0BEB"/>
    <w:rsid w:val="00DD0DA2"/>
    <w:rsid w:val="00DD1084"/>
    <w:rsid w:val="00DD1AB8"/>
    <w:rsid w:val="00DD1B99"/>
    <w:rsid w:val="00DD1CDE"/>
    <w:rsid w:val="00DD1CEF"/>
    <w:rsid w:val="00DD25CD"/>
    <w:rsid w:val="00DD260B"/>
    <w:rsid w:val="00DD29D7"/>
    <w:rsid w:val="00DD2D9B"/>
    <w:rsid w:val="00DD306E"/>
    <w:rsid w:val="00DD3269"/>
    <w:rsid w:val="00DD373D"/>
    <w:rsid w:val="00DD3887"/>
    <w:rsid w:val="00DD441A"/>
    <w:rsid w:val="00DD444D"/>
    <w:rsid w:val="00DD4EC5"/>
    <w:rsid w:val="00DD4F74"/>
    <w:rsid w:val="00DD54D5"/>
    <w:rsid w:val="00DD5563"/>
    <w:rsid w:val="00DD56A5"/>
    <w:rsid w:val="00DD5B83"/>
    <w:rsid w:val="00DD5FD5"/>
    <w:rsid w:val="00DD620E"/>
    <w:rsid w:val="00DD695C"/>
    <w:rsid w:val="00DD6B95"/>
    <w:rsid w:val="00DD6BA5"/>
    <w:rsid w:val="00DD6C4D"/>
    <w:rsid w:val="00DD71F8"/>
    <w:rsid w:val="00DD760F"/>
    <w:rsid w:val="00DD7A94"/>
    <w:rsid w:val="00DD7E94"/>
    <w:rsid w:val="00DD7F6E"/>
    <w:rsid w:val="00DE036E"/>
    <w:rsid w:val="00DE0599"/>
    <w:rsid w:val="00DE0642"/>
    <w:rsid w:val="00DE156A"/>
    <w:rsid w:val="00DE1CF6"/>
    <w:rsid w:val="00DE1D24"/>
    <w:rsid w:val="00DE1F9E"/>
    <w:rsid w:val="00DE235D"/>
    <w:rsid w:val="00DE2652"/>
    <w:rsid w:val="00DE2B2E"/>
    <w:rsid w:val="00DE2C3B"/>
    <w:rsid w:val="00DE34FC"/>
    <w:rsid w:val="00DE3686"/>
    <w:rsid w:val="00DE3836"/>
    <w:rsid w:val="00DE3D62"/>
    <w:rsid w:val="00DE3F52"/>
    <w:rsid w:val="00DE402F"/>
    <w:rsid w:val="00DE4054"/>
    <w:rsid w:val="00DE439B"/>
    <w:rsid w:val="00DE55AB"/>
    <w:rsid w:val="00DE55BE"/>
    <w:rsid w:val="00DE56E6"/>
    <w:rsid w:val="00DE5B83"/>
    <w:rsid w:val="00DE6121"/>
    <w:rsid w:val="00DE62C1"/>
    <w:rsid w:val="00DE66C5"/>
    <w:rsid w:val="00DE6865"/>
    <w:rsid w:val="00DE6F5C"/>
    <w:rsid w:val="00DE700A"/>
    <w:rsid w:val="00DE74F4"/>
    <w:rsid w:val="00DE7B70"/>
    <w:rsid w:val="00DF02E7"/>
    <w:rsid w:val="00DF0333"/>
    <w:rsid w:val="00DF0453"/>
    <w:rsid w:val="00DF0500"/>
    <w:rsid w:val="00DF0760"/>
    <w:rsid w:val="00DF123F"/>
    <w:rsid w:val="00DF1B72"/>
    <w:rsid w:val="00DF23F0"/>
    <w:rsid w:val="00DF26D1"/>
    <w:rsid w:val="00DF2B67"/>
    <w:rsid w:val="00DF2BEB"/>
    <w:rsid w:val="00DF3D6C"/>
    <w:rsid w:val="00DF5D51"/>
    <w:rsid w:val="00DF5D6F"/>
    <w:rsid w:val="00DF656F"/>
    <w:rsid w:val="00DF65A6"/>
    <w:rsid w:val="00DF6D19"/>
    <w:rsid w:val="00DF7848"/>
    <w:rsid w:val="00DF79E6"/>
    <w:rsid w:val="00DF7A85"/>
    <w:rsid w:val="00DF7B16"/>
    <w:rsid w:val="00E00402"/>
    <w:rsid w:val="00E0040B"/>
    <w:rsid w:val="00E00466"/>
    <w:rsid w:val="00E006C7"/>
    <w:rsid w:val="00E006D6"/>
    <w:rsid w:val="00E01308"/>
    <w:rsid w:val="00E014B6"/>
    <w:rsid w:val="00E01E1F"/>
    <w:rsid w:val="00E02071"/>
    <w:rsid w:val="00E024CE"/>
    <w:rsid w:val="00E02A6F"/>
    <w:rsid w:val="00E02C93"/>
    <w:rsid w:val="00E02DF1"/>
    <w:rsid w:val="00E034B7"/>
    <w:rsid w:val="00E03A68"/>
    <w:rsid w:val="00E04791"/>
    <w:rsid w:val="00E048FE"/>
    <w:rsid w:val="00E05114"/>
    <w:rsid w:val="00E05E0D"/>
    <w:rsid w:val="00E06259"/>
    <w:rsid w:val="00E06433"/>
    <w:rsid w:val="00E06D43"/>
    <w:rsid w:val="00E06E34"/>
    <w:rsid w:val="00E07865"/>
    <w:rsid w:val="00E07EF1"/>
    <w:rsid w:val="00E10053"/>
    <w:rsid w:val="00E1026F"/>
    <w:rsid w:val="00E1050F"/>
    <w:rsid w:val="00E10BB8"/>
    <w:rsid w:val="00E10CFC"/>
    <w:rsid w:val="00E10DDE"/>
    <w:rsid w:val="00E10E59"/>
    <w:rsid w:val="00E11AA7"/>
    <w:rsid w:val="00E12304"/>
    <w:rsid w:val="00E12612"/>
    <w:rsid w:val="00E131F2"/>
    <w:rsid w:val="00E133DF"/>
    <w:rsid w:val="00E138E4"/>
    <w:rsid w:val="00E13960"/>
    <w:rsid w:val="00E13A2D"/>
    <w:rsid w:val="00E1487F"/>
    <w:rsid w:val="00E150CA"/>
    <w:rsid w:val="00E15846"/>
    <w:rsid w:val="00E15ED3"/>
    <w:rsid w:val="00E15EEE"/>
    <w:rsid w:val="00E1654E"/>
    <w:rsid w:val="00E17776"/>
    <w:rsid w:val="00E179FB"/>
    <w:rsid w:val="00E17B90"/>
    <w:rsid w:val="00E17F30"/>
    <w:rsid w:val="00E2057A"/>
    <w:rsid w:val="00E205B6"/>
    <w:rsid w:val="00E20EC1"/>
    <w:rsid w:val="00E214DD"/>
    <w:rsid w:val="00E21714"/>
    <w:rsid w:val="00E21AE2"/>
    <w:rsid w:val="00E21BD6"/>
    <w:rsid w:val="00E22AEC"/>
    <w:rsid w:val="00E22C70"/>
    <w:rsid w:val="00E2330D"/>
    <w:rsid w:val="00E239E8"/>
    <w:rsid w:val="00E23C22"/>
    <w:rsid w:val="00E23CC0"/>
    <w:rsid w:val="00E24105"/>
    <w:rsid w:val="00E2436E"/>
    <w:rsid w:val="00E24654"/>
    <w:rsid w:val="00E2467E"/>
    <w:rsid w:val="00E24E7F"/>
    <w:rsid w:val="00E25401"/>
    <w:rsid w:val="00E25594"/>
    <w:rsid w:val="00E25979"/>
    <w:rsid w:val="00E25B05"/>
    <w:rsid w:val="00E26256"/>
    <w:rsid w:val="00E26A6F"/>
    <w:rsid w:val="00E26BA2"/>
    <w:rsid w:val="00E26E75"/>
    <w:rsid w:val="00E3013A"/>
    <w:rsid w:val="00E30C55"/>
    <w:rsid w:val="00E310A1"/>
    <w:rsid w:val="00E313FE"/>
    <w:rsid w:val="00E31C27"/>
    <w:rsid w:val="00E31EF6"/>
    <w:rsid w:val="00E321EB"/>
    <w:rsid w:val="00E32CB9"/>
    <w:rsid w:val="00E32E23"/>
    <w:rsid w:val="00E3312F"/>
    <w:rsid w:val="00E33F69"/>
    <w:rsid w:val="00E3411D"/>
    <w:rsid w:val="00E345A2"/>
    <w:rsid w:val="00E34634"/>
    <w:rsid w:val="00E34767"/>
    <w:rsid w:val="00E357A3"/>
    <w:rsid w:val="00E35EEA"/>
    <w:rsid w:val="00E363BF"/>
    <w:rsid w:val="00E369BF"/>
    <w:rsid w:val="00E3719F"/>
    <w:rsid w:val="00E37223"/>
    <w:rsid w:val="00E37C57"/>
    <w:rsid w:val="00E37D53"/>
    <w:rsid w:val="00E4009E"/>
    <w:rsid w:val="00E40996"/>
    <w:rsid w:val="00E40F91"/>
    <w:rsid w:val="00E40FDE"/>
    <w:rsid w:val="00E419D7"/>
    <w:rsid w:val="00E42157"/>
    <w:rsid w:val="00E42777"/>
    <w:rsid w:val="00E427CB"/>
    <w:rsid w:val="00E42CE7"/>
    <w:rsid w:val="00E42E12"/>
    <w:rsid w:val="00E43074"/>
    <w:rsid w:val="00E433A1"/>
    <w:rsid w:val="00E4341C"/>
    <w:rsid w:val="00E439D2"/>
    <w:rsid w:val="00E43A34"/>
    <w:rsid w:val="00E442F0"/>
    <w:rsid w:val="00E4435B"/>
    <w:rsid w:val="00E443BD"/>
    <w:rsid w:val="00E445A9"/>
    <w:rsid w:val="00E452D0"/>
    <w:rsid w:val="00E457B2"/>
    <w:rsid w:val="00E45F4F"/>
    <w:rsid w:val="00E46618"/>
    <w:rsid w:val="00E46633"/>
    <w:rsid w:val="00E46762"/>
    <w:rsid w:val="00E46AAD"/>
    <w:rsid w:val="00E47283"/>
    <w:rsid w:val="00E473C1"/>
    <w:rsid w:val="00E477AD"/>
    <w:rsid w:val="00E47888"/>
    <w:rsid w:val="00E4792C"/>
    <w:rsid w:val="00E500FB"/>
    <w:rsid w:val="00E50778"/>
    <w:rsid w:val="00E50920"/>
    <w:rsid w:val="00E50B4C"/>
    <w:rsid w:val="00E515B8"/>
    <w:rsid w:val="00E529BE"/>
    <w:rsid w:val="00E53391"/>
    <w:rsid w:val="00E53461"/>
    <w:rsid w:val="00E5404B"/>
    <w:rsid w:val="00E5412D"/>
    <w:rsid w:val="00E54443"/>
    <w:rsid w:val="00E545E6"/>
    <w:rsid w:val="00E54B4B"/>
    <w:rsid w:val="00E54C86"/>
    <w:rsid w:val="00E5502C"/>
    <w:rsid w:val="00E5513A"/>
    <w:rsid w:val="00E55246"/>
    <w:rsid w:val="00E55AB1"/>
    <w:rsid w:val="00E561D3"/>
    <w:rsid w:val="00E56947"/>
    <w:rsid w:val="00E56DB6"/>
    <w:rsid w:val="00E56F1B"/>
    <w:rsid w:val="00E5709D"/>
    <w:rsid w:val="00E57772"/>
    <w:rsid w:val="00E57A67"/>
    <w:rsid w:val="00E57C94"/>
    <w:rsid w:val="00E57DFB"/>
    <w:rsid w:val="00E57FFB"/>
    <w:rsid w:val="00E6076B"/>
    <w:rsid w:val="00E60883"/>
    <w:rsid w:val="00E61120"/>
    <w:rsid w:val="00E6138C"/>
    <w:rsid w:val="00E61FE0"/>
    <w:rsid w:val="00E62044"/>
    <w:rsid w:val="00E621A5"/>
    <w:rsid w:val="00E62589"/>
    <w:rsid w:val="00E6262F"/>
    <w:rsid w:val="00E62AC6"/>
    <w:rsid w:val="00E62AFF"/>
    <w:rsid w:val="00E62CF0"/>
    <w:rsid w:val="00E62F0B"/>
    <w:rsid w:val="00E6345A"/>
    <w:rsid w:val="00E63753"/>
    <w:rsid w:val="00E64192"/>
    <w:rsid w:val="00E648DA"/>
    <w:rsid w:val="00E64B70"/>
    <w:rsid w:val="00E64CC6"/>
    <w:rsid w:val="00E65AF4"/>
    <w:rsid w:val="00E65C26"/>
    <w:rsid w:val="00E6635C"/>
    <w:rsid w:val="00E663D9"/>
    <w:rsid w:val="00E6661A"/>
    <w:rsid w:val="00E666B5"/>
    <w:rsid w:val="00E66858"/>
    <w:rsid w:val="00E66BC0"/>
    <w:rsid w:val="00E6718C"/>
    <w:rsid w:val="00E676C2"/>
    <w:rsid w:val="00E677E3"/>
    <w:rsid w:val="00E67959"/>
    <w:rsid w:val="00E67CE5"/>
    <w:rsid w:val="00E67E34"/>
    <w:rsid w:val="00E70878"/>
    <w:rsid w:val="00E70CDA"/>
    <w:rsid w:val="00E71269"/>
    <w:rsid w:val="00E71388"/>
    <w:rsid w:val="00E715CD"/>
    <w:rsid w:val="00E7187D"/>
    <w:rsid w:val="00E71CFB"/>
    <w:rsid w:val="00E7263D"/>
    <w:rsid w:val="00E72AC6"/>
    <w:rsid w:val="00E72EA3"/>
    <w:rsid w:val="00E731FE"/>
    <w:rsid w:val="00E735C0"/>
    <w:rsid w:val="00E737FF"/>
    <w:rsid w:val="00E742FC"/>
    <w:rsid w:val="00E746A7"/>
    <w:rsid w:val="00E74BB4"/>
    <w:rsid w:val="00E751CA"/>
    <w:rsid w:val="00E75374"/>
    <w:rsid w:val="00E754B9"/>
    <w:rsid w:val="00E75AA1"/>
    <w:rsid w:val="00E76241"/>
    <w:rsid w:val="00E762CB"/>
    <w:rsid w:val="00E7668E"/>
    <w:rsid w:val="00E7678D"/>
    <w:rsid w:val="00E76910"/>
    <w:rsid w:val="00E77833"/>
    <w:rsid w:val="00E805FA"/>
    <w:rsid w:val="00E808EE"/>
    <w:rsid w:val="00E8107A"/>
    <w:rsid w:val="00E81D5B"/>
    <w:rsid w:val="00E81FC5"/>
    <w:rsid w:val="00E82DAF"/>
    <w:rsid w:val="00E82E96"/>
    <w:rsid w:val="00E83A34"/>
    <w:rsid w:val="00E84A58"/>
    <w:rsid w:val="00E85B49"/>
    <w:rsid w:val="00E85E78"/>
    <w:rsid w:val="00E85FAD"/>
    <w:rsid w:val="00E86786"/>
    <w:rsid w:val="00E86A09"/>
    <w:rsid w:val="00E86A19"/>
    <w:rsid w:val="00E86B4C"/>
    <w:rsid w:val="00E871B4"/>
    <w:rsid w:val="00E871FA"/>
    <w:rsid w:val="00E877C9"/>
    <w:rsid w:val="00E87AA2"/>
    <w:rsid w:val="00E90B7D"/>
    <w:rsid w:val="00E91685"/>
    <w:rsid w:val="00E918F9"/>
    <w:rsid w:val="00E919F9"/>
    <w:rsid w:val="00E923FE"/>
    <w:rsid w:val="00E92C56"/>
    <w:rsid w:val="00E92DE4"/>
    <w:rsid w:val="00E92FCD"/>
    <w:rsid w:val="00E9349D"/>
    <w:rsid w:val="00E93852"/>
    <w:rsid w:val="00E93A65"/>
    <w:rsid w:val="00E93FF2"/>
    <w:rsid w:val="00E94B4B"/>
    <w:rsid w:val="00E94DE0"/>
    <w:rsid w:val="00E9560E"/>
    <w:rsid w:val="00E9567B"/>
    <w:rsid w:val="00E95A44"/>
    <w:rsid w:val="00E96409"/>
    <w:rsid w:val="00E965AD"/>
    <w:rsid w:val="00E96E42"/>
    <w:rsid w:val="00E96EA8"/>
    <w:rsid w:val="00E96FA5"/>
    <w:rsid w:val="00E97039"/>
    <w:rsid w:val="00E9727C"/>
    <w:rsid w:val="00EA0146"/>
    <w:rsid w:val="00EA055E"/>
    <w:rsid w:val="00EA06C9"/>
    <w:rsid w:val="00EA07E5"/>
    <w:rsid w:val="00EA0A89"/>
    <w:rsid w:val="00EA0F3D"/>
    <w:rsid w:val="00EA11D8"/>
    <w:rsid w:val="00EA15AA"/>
    <w:rsid w:val="00EA1793"/>
    <w:rsid w:val="00EA192C"/>
    <w:rsid w:val="00EA192E"/>
    <w:rsid w:val="00EA1A56"/>
    <w:rsid w:val="00EA1CCD"/>
    <w:rsid w:val="00EA23A3"/>
    <w:rsid w:val="00EA2504"/>
    <w:rsid w:val="00EA274C"/>
    <w:rsid w:val="00EA2FB7"/>
    <w:rsid w:val="00EA3087"/>
    <w:rsid w:val="00EA30CD"/>
    <w:rsid w:val="00EA31DB"/>
    <w:rsid w:val="00EA338A"/>
    <w:rsid w:val="00EA3EBB"/>
    <w:rsid w:val="00EA4161"/>
    <w:rsid w:val="00EA46F5"/>
    <w:rsid w:val="00EA4995"/>
    <w:rsid w:val="00EA5259"/>
    <w:rsid w:val="00EA53F6"/>
    <w:rsid w:val="00EA5622"/>
    <w:rsid w:val="00EA6042"/>
    <w:rsid w:val="00EA6AF8"/>
    <w:rsid w:val="00EA6D83"/>
    <w:rsid w:val="00EA7A58"/>
    <w:rsid w:val="00EB0C3B"/>
    <w:rsid w:val="00EB0E5F"/>
    <w:rsid w:val="00EB113C"/>
    <w:rsid w:val="00EB13AA"/>
    <w:rsid w:val="00EB18D6"/>
    <w:rsid w:val="00EB1AE6"/>
    <w:rsid w:val="00EB2A04"/>
    <w:rsid w:val="00EB31D5"/>
    <w:rsid w:val="00EB3DB3"/>
    <w:rsid w:val="00EB3F8A"/>
    <w:rsid w:val="00EB428F"/>
    <w:rsid w:val="00EB4317"/>
    <w:rsid w:val="00EB488B"/>
    <w:rsid w:val="00EB4DA1"/>
    <w:rsid w:val="00EB4DED"/>
    <w:rsid w:val="00EB5392"/>
    <w:rsid w:val="00EB69C6"/>
    <w:rsid w:val="00EC07F5"/>
    <w:rsid w:val="00EC0AB0"/>
    <w:rsid w:val="00EC0C9D"/>
    <w:rsid w:val="00EC0EB1"/>
    <w:rsid w:val="00EC15A7"/>
    <w:rsid w:val="00EC19B9"/>
    <w:rsid w:val="00EC1E5E"/>
    <w:rsid w:val="00EC2834"/>
    <w:rsid w:val="00EC314D"/>
    <w:rsid w:val="00EC376D"/>
    <w:rsid w:val="00EC38BF"/>
    <w:rsid w:val="00EC398C"/>
    <w:rsid w:val="00EC3AFB"/>
    <w:rsid w:val="00EC3C97"/>
    <w:rsid w:val="00EC3FAF"/>
    <w:rsid w:val="00EC426D"/>
    <w:rsid w:val="00EC45AA"/>
    <w:rsid w:val="00EC4B56"/>
    <w:rsid w:val="00EC5026"/>
    <w:rsid w:val="00EC62CB"/>
    <w:rsid w:val="00EC641E"/>
    <w:rsid w:val="00EC6640"/>
    <w:rsid w:val="00EC6C76"/>
    <w:rsid w:val="00EC6EDE"/>
    <w:rsid w:val="00EC79D7"/>
    <w:rsid w:val="00EC7E5B"/>
    <w:rsid w:val="00EC7FE3"/>
    <w:rsid w:val="00ED0A0A"/>
    <w:rsid w:val="00ED0A17"/>
    <w:rsid w:val="00ED0A3B"/>
    <w:rsid w:val="00ED0D9F"/>
    <w:rsid w:val="00ED0FA7"/>
    <w:rsid w:val="00ED1319"/>
    <w:rsid w:val="00ED1553"/>
    <w:rsid w:val="00ED1609"/>
    <w:rsid w:val="00ED2503"/>
    <w:rsid w:val="00ED25C6"/>
    <w:rsid w:val="00ED2C31"/>
    <w:rsid w:val="00ED30F4"/>
    <w:rsid w:val="00ED3431"/>
    <w:rsid w:val="00ED3600"/>
    <w:rsid w:val="00ED36FB"/>
    <w:rsid w:val="00ED39D0"/>
    <w:rsid w:val="00ED4049"/>
    <w:rsid w:val="00ED49CA"/>
    <w:rsid w:val="00ED4D72"/>
    <w:rsid w:val="00ED4EBC"/>
    <w:rsid w:val="00ED5506"/>
    <w:rsid w:val="00ED5574"/>
    <w:rsid w:val="00ED5873"/>
    <w:rsid w:val="00ED5DB6"/>
    <w:rsid w:val="00ED6F11"/>
    <w:rsid w:val="00ED7865"/>
    <w:rsid w:val="00ED79E0"/>
    <w:rsid w:val="00EE0061"/>
    <w:rsid w:val="00EE0147"/>
    <w:rsid w:val="00EE03E2"/>
    <w:rsid w:val="00EE09EA"/>
    <w:rsid w:val="00EE0C4B"/>
    <w:rsid w:val="00EE0D24"/>
    <w:rsid w:val="00EE0E1F"/>
    <w:rsid w:val="00EE1A37"/>
    <w:rsid w:val="00EE1B94"/>
    <w:rsid w:val="00EE1EBD"/>
    <w:rsid w:val="00EE1FEC"/>
    <w:rsid w:val="00EE260F"/>
    <w:rsid w:val="00EE26BF"/>
    <w:rsid w:val="00EE33F6"/>
    <w:rsid w:val="00EE3A93"/>
    <w:rsid w:val="00EE3DD8"/>
    <w:rsid w:val="00EE413F"/>
    <w:rsid w:val="00EE5442"/>
    <w:rsid w:val="00EE5749"/>
    <w:rsid w:val="00EE5A1D"/>
    <w:rsid w:val="00EE5C03"/>
    <w:rsid w:val="00EE5CA0"/>
    <w:rsid w:val="00EE5FF6"/>
    <w:rsid w:val="00EE624A"/>
    <w:rsid w:val="00EE6325"/>
    <w:rsid w:val="00EE70C0"/>
    <w:rsid w:val="00EE7407"/>
    <w:rsid w:val="00EE7409"/>
    <w:rsid w:val="00EE79DB"/>
    <w:rsid w:val="00EF0519"/>
    <w:rsid w:val="00EF0E1A"/>
    <w:rsid w:val="00EF0E26"/>
    <w:rsid w:val="00EF15DA"/>
    <w:rsid w:val="00EF2887"/>
    <w:rsid w:val="00EF3077"/>
    <w:rsid w:val="00EF3451"/>
    <w:rsid w:val="00EF3532"/>
    <w:rsid w:val="00EF3BA3"/>
    <w:rsid w:val="00EF3D60"/>
    <w:rsid w:val="00EF3E55"/>
    <w:rsid w:val="00EF46FD"/>
    <w:rsid w:val="00EF49B8"/>
    <w:rsid w:val="00EF49D2"/>
    <w:rsid w:val="00EF53C7"/>
    <w:rsid w:val="00EF54C8"/>
    <w:rsid w:val="00EF5610"/>
    <w:rsid w:val="00EF588D"/>
    <w:rsid w:val="00EF6083"/>
    <w:rsid w:val="00EF6289"/>
    <w:rsid w:val="00EF6784"/>
    <w:rsid w:val="00EF6854"/>
    <w:rsid w:val="00EF68B6"/>
    <w:rsid w:val="00EF7094"/>
    <w:rsid w:val="00EF795C"/>
    <w:rsid w:val="00EF7A9F"/>
    <w:rsid w:val="00EF7ED0"/>
    <w:rsid w:val="00F004BD"/>
    <w:rsid w:val="00F004FB"/>
    <w:rsid w:val="00F0085B"/>
    <w:rsid w:val="00F01160"/>
    <w:rsid w:val="00F01350"/>
    <w:rsid w:val="00F0155D"/>
    <w:rsid w:val="00F018A9"/>
    <w:rsid w:val="00F01A02"/>
    <w:rsid w:val="00F01A2E"/>
    <w:rsid w:val="00F01C14"/>
    <w:rsid w:val="00F01DBD"/>
    <w:rsid w:val="00F01EE9"/>
    <w:rsid w:val="00F02836"/>
    <w:rsid w:val="00F02B4B"/>
    <w:rsid w:val="00F02C3E"/>
    <w:rsid w:val="00F02CE9"/>
    <w:rsid w:val="00F037DA"/>
    <w:rsid w:val="00F03A77"/>
    <w:rsid w:val="00F03E73"/>
    <w:rsid w:val="00F03F66"/>
    <w:rsid w:val="00F04126"/>
    <w:rsid w:val="00F04601"/>
    <w:rsid w:val="00F04B3B"/>
    <w:rsid w:val="00F053ED"/>
    <w:rsid w:val="00F0578F"/>
    <w:rsid w:val="00F057A3"/>
    <w:rsid w:val="00F05B0B"/>
    <w:rsid w:val="00F05F5F"/>
    <w:rsid w:val="00F06209"/>
    <w:rsid w:val="00F06492"/>
    <w:rsid w:val="00F06CBA"/>
    <w:rsid w:val="00F07570"/>
    <w:rsid w:val="00F07968"/>
    <w:rsid w:val="00F07F6F"/>
    <w:rsid w:val="00F101E6"/>
    <w:rsid w:val="00F102B8"/>
    <w:rsid w:val="00F104CC"/>
    <w:rsid w:val="00F107D2"/>
    <w:rsid w:val="00F1088B"/>
    <w:rsid w:val="00F10E72"/>
    <w:rsid w:val="00F10EE7"/>
    <w:rsid w:val="00F10FA5"/>
    <w:rsid w:val="00F1129F"/>
    <w:rsid w:val="00F11750"/>
    <w:rsid w:val="00F123AA"/>
    <w:rsid w:val="00F12521"/>
    <w:rsid w:val="00F1309A"/>
    <w:rsid w:val="00F136CE"/>
    <w:rsid w:val="00F1381B"/>
    <w:rsid w:val="00F13ACB"/>
    <w:rsid w:val="00F13B98"/>
    <w:rsid w:val="00F13F88"/>
    <w:rsid w:val="00F14489"/>
    <w:rsid w:val="00F144D2"/>
    <w:rsid w:val="00F14736"/>
    <w:rsid w:val="00F1531C"/>
    <w:rsid w:val="00F15482"/>
    <w:rsid w:val="00F15BD7"/>
    <w:rsid w:val="00F16B29"/>
    <w:rsid w:val="00F16EAD"/>
    <w:rsid w:val="00F17178"/>
    <w:rsid w:val="00F176E3"/>
    <w:rsid w:val="00F17866"/>
    <w:rsid w:val="00F17938"/>
    <w:rsid w:val="00F17AB8"/>
    <w:rsid w:val="00F20346"/>
    <w:rsid w:val="00F20BD8"/>
    <w:rsid w:val="00F21B08"/>
    <w:rsid w:val="00F21FE1"/>
    <w:rsid w:val="00F22109"/>
    <w:rsid w:val="00F2280A"/>
    <w:rsid w:val="00F23777"/>
    <w:rsid w:val="00F24299"/>
    <w:rsid w:val="00F243AB"/>
    <w:rsid w:val="00F243BF"/>
    <w:rsid w:val="00F25A47"/>
    <w:rsid w:val="00F25B33"/>
    <w:rsid w:val="00F2660C"/>
    <w:rsid w:val="00F27742"/>
    <w:rsid w:val="00F27E0E"/>
    <w:rsid w:val="00F27F51"/>
    <w:rsid w:val="00F30BE2"/>
    <w:rsid w:val="00F3147E"/>
    <w:rsid w:val="00F3162E"/>
    <w:rsid w:val="00F31E48"/>
    <w:rsid w:val="00F32C0D"/>
    <w:rsid w:val="00F33617"/>
    <w:rsid w:val="00F33C3B"/>
    <w:rsid w:val="00F343A0"/>
    <w:rsid w:val="00F351AA"/>
    <w:rsid w:val="00F35CC1"/>
    <w:rsid w:val="00F366F1"/>
    <w:rsid w:val="00F3694A"/>
    <w:rsid w:val="00F376D1"/>
    <w:rsid w:val="00F379F1"/>
    <w:rsid w:val="00F37EF8"/>
    <w:rsid w:val="00F40236"/>
    <w:rsid w:val="00F4034D"/>
    <w:rsid w:val="00F403D3"/>
    <w:rsid w:val="00F408D9"/>
    <w:rsid w:val="00F40E13"/>
    <w:rsid w:val="00F41B5B"/>
    <w:rsid w:val="00F41B61"/>
    <w:rsid w:val="00F42139"/>
    <w:rsid w:val="00F421CA"/>
    <w:rsid w:val="00F42365"/>
    <w:rsid w:val="00F42AE9"/>
    <w:rsid w:val="00F42AED"/>
    <w:rsid w:val="00F43C12"/>
    <w:rsid w:val="00F44188"/>
    <w:rsid w:val="00F445F1"/>
    <w:rsid w:val="00F447D3"/>
    <w:rsid w:val="00F457B6"/>
    <w:rsid w:val="00F4584B"/>
    <w:rsid w:val="00F4605D"/>
    <w:rsid w:val="00F46295"/>
    <w:rsid w:val="00F46910"/>
    <w:rsid w:val="00F471D1"/>
    <w:rsid w:val="00F473EB"/>
    <w:rsid w:val="00F47AF8"/>
    <w:rsid w:val="00F47D8C"/>
    <w:rsid w:val="00F47E34"/>
    <w:rsid w:val="00F5092A"/>
    <w:rsid w:val="00F50C81"/>
    <w:rsid w:val="00F5138F"/>
    <w:rsid w:val="00F51593"/>
    <w:rsid w:val="00F51598"/>
    <w:rsid w:val="00F51E9B"/>
    <w:rsid w:val="00F51F6D"/>
    <w:rsid w:val="00F52117"/>
    <w:rsid w:val="00F52B71"/>
    <w:rsid w:val="00F52DE2"/>
    <w:rsid w:val="00F52EB0"/>
    <w:rsid w:val="00F52F36"/>
    <w:rsid w:val="00F5373E"/>
    <w:rsid w:val="00F53D65"/>
    <w:rsid w:val="00F53DB0"/>
    <w:rsid w:val="00F53F90"/>
    <w:rsid w:val="00F53FEF"/>
    <w:rsid w:val="00F54050"/>
    <w:rsid w:val="00F541DF"/>
    <w:rsid w:val="00F54871"/>
    <w:rsid w:val="00F5489E"/>
    <w:rsid w:val="00F55630"/>
    <w:rsid w:val="00F55D07"/>
    <w:rsid w:val="00F564BA"/>
    <w:rsid w:val="00F570E6"/>
    <w:rsid w:val="00F5786E"/>
    <w:rsid w:val="00F57BB9"/>
    <w:rsid w:val="00F57DD3"/>
    <w:rsid w:val="00F6092C"/>
    <w:rsid w:val="00F60DCD"/>
    <w:rsid w:val="00F60EC9"/>
    <w:rsid w:val="00F619EC"/>
    <w:rsid w:val="00F61AC2"/>
    <w:rsid w:val="00F61D26"/>
    <w:rsid w:val="00F6284E"/>
    <w:rsid w:val="00F62AE1"/>
    <w:rsid w:val="00F631CC"/>
    <w:rsid w:val="00F63912"/>
    <w:rsid w:val="00F63B9C"/>
    <w:rsid w:val="00F64364"/>
    <w:rsid w:val="00F64A27"/>
    <w:rsid w:val="00F64E27"/>
    <w:rsid w:val="00F65055"/>
    <w:rsid w:val="00F65090"/>
    <w:rsid w:val="00F65B8C"/>
    <w:rsid w:val="00F65FB8"/>
    <w:rsid w:val="00F6601A"/>
    <w:rsid w:val="00F6622C"/>
    <w:rsid w:val="00F66745"/>
    <w:rsid w:val="00F66FCE"/>
    <w:rsid w:val="00F678D9"/>
    <w:rsid w:val="00F70530"/>
    <w:rsid w:val="00F70577"/>
    <w:rsid w:val="00F70B6B"/>
    <w:rsid w:val="00F70EAB"/>
    <w:rsid w:val="00F710AE"/>
    <w:rsid w:val="00F71A13"/>
    <w:rsid w:val="00F725B4"/>
    <w:rsid w:val="00F7274B"/>
    <w:rsid w:val="00F72CAF"/>
    <w:rsid w:val="00F730C9"/>
    <w:rsid w:val="00F74216"/>
    <w:rsid w:val="00F7491E"/>
    <w:rsid w:val="00F7495F"/>
    <w:rsid w:val="00F74AFB"/>
    <w:rsid w:val="00F75279"/>
    <w:rsid w:val="00F754FC"/>
    <w:rsid w:val="00F7591B"/>
    <w:rsid w:val="00F75C9C"/>
    <w:rsid w:val="00F75E9C"/>
    <w:rsid w:val="00F75ED4"/>
    <w:rsid w:val="00F75F9A"/>
    <w:rsid w:val="00F765A6"/>
    <w:rsid w:val="00F767A3"/>
    <w:rsid w:val="00F76881"/>
    <w:rsid w:val="00F76895"/>
    <w:rsid w:val="00F76A7C"/>
    <w:rsid w:val="00F76ADA"/>
    <w:rsid w:val="00F76C70"/>
    <w:rsid w:val="00F77223"/>
    <w:rsid w:val="00F772B1"/>
    <w:rsid w:val="00F80854"/>
    <w:rsid w:val="00F808C1"/>
    <w:rsid w:val="00F80B40"/>
    <w:rsid w:val="00F812F6"/>
    <w:rsid w:val="00F81360"/>
    <w:rsid w:val="00F81380"/>
    <w:rsid w:val="00F81B1A"/>
    <w:rsid w:val="00F82499"/>
    <w:rsid w:val="00F8277C"/>
    <w:rsid w:val="00F83097"/>
    <w:rsid w:val="00F83892"/>
    <w:rsid w:val="00F84204"/>
    <w:rsid w:val="00F8423B"/>
    <w:rsid w:val="00F84376"/>
    <w:rsid w:val="00F84410"/>
    <w:rsid w:val="00F845A2"/>
    <w:rsid w:val="00F84DD5"/>
    <w:rsid w:val="00F84F10"/>
    <w:rsid w:val="00F8509D"/>
    <w:rsid w:val="00F85260"/>
    <w:rsid w:val="00F856DB"/>
    <w:rsid w:val="00F85A3C"/>
    <w:rsid w:val="00F85A93"/>
    <w:rsid w:val="00F861FE"/>
    <w:rsid w:val="00F870D8"/>
    <w:rsid w:val="00F875A4"/>
    <w:rsid w:val="00F878A3"/>
    <w:rsid w:val="00F90264"/>
    <w:rsid w:val="00F90CE5"/>
    <w:rsid w:val="00F91857"/>
    <w:rsid w:val="00F9205F"/>
    <w:rsid w:val="00F923B6"/>
    <w:rsid w:val="00F92973"/>
    <w:rsid w:val="00F92D3E"/>
    <w:rsid w:val="00F9336C"/>
    <w:rsid w:val="00F93634"/>
    <w:rsid w:val="00F93A67"/>
    <w:rsid w:val="00F93C9D"/>
    <w:rsid w:val="00F93DD3"/>
    <w:rsid w:val="00F94124"/>
    <w:rsid w:val="00F94DE0"/>
    <w:rsid w:val="00F9564F"/>
    <w:rsid w:val="00F9573F"/>
    <w:rsid w:val="00F957EA"/>
    <w:rsid w:val="00F9586B"/>
    <w:rsid w:val="00F959C5"/>
    <w:rsid w:val="00F96998"/>
    <w:rsid w:val="00F96B75"/>
    <w:rsid w:val="00F97685"/>
    <w:rsid w:val="00F97CC2"/>
    <w:rsid w:val="00F97E71"/>
    <w:rsid w:val="00FA0047"/>
    <w:rsid w:val="00FA02A3"/>
    <w:rsid w:val="00FA0405"/>
    <w:rsid w:val="00FA06DA"/>
    <w:rsid w:val="00FA07AC"/>
    <w:rsid w:val="00FA0C5E"/>
    <w:rsid w:val="00FA0DBA"/>
    <w:rsid w:val="00FA124F"/>
    <w:rsid w:val="00FA1533"/>
    <w:rsid w:val="00FA154E"/>
    <w:rsid w:val="00FA1E7A"/>
    <w:rsid w:val="00FA28CF"/>
    <w:rsid w:val="00FA2982"/>
    <w:rsid w:val="00FA33AD"/>
    <w:rsid w:val="00FA417E"/>
    <w:rsid w:val="00FA4462"/>
    <w:rsid w:val="00FA45AB"/>
    <w:rsid w:val="00FA4788"/>
    <w:rsid w:val="00FA6358"/>
    <w:rsid w:val="00FA6750"/>
    <w:rsid w:val="00FA6BD6"/>
    <w:rsid w:val="00FA6DA2"/>
    <w:rsid w:val="00FA759D"/>
    <w:rsid w:val="00FA7BED"/>
    <w:rsid w:val="00FB0191"/>
    <w:rsid w:val="00FB05E6"/>
    <w:rsid w:val="00FB07BC"/>
    <w:rsid w:val="00FB0850"/>
    <w:rsid w:val="00FB0886"/>
    <w:rsid w:val="00FB0BDC"/>
    <w:rsid w:val="00FB0C21"/>
    <w:rsid w:val="00FB0C76"/>
    <w:rsid w:val="00FB1068"/>
    <w:rsid w:val="00FB1295"/>
    <w:rsid w:val="00FB1578"/>
    <w:rsid w:val="00FB17AF"/>
    <w:rsid w:val="00FB1CAF"/>
    <w:rsid w:val="00FB1CE7"/>
    <w:rsid w:val="00FB1E59"/>
    <w:rsid w:val="00FB2C8E"/>
    <w:rsid w:val="00FB3358"/>
    <w:rsid w:val="00FB358E"/>
    <w:rsid w:val="00FB3914"/>
    <w:rsid w:val="00FB3C98"/>
    <w:rsid w:val="00FB4326"/>
    <w:rsid w:val="00FB4891"/>
    <w:rsid w:val="00FB49DD"/>
    <w:rsid w:val="00FB4D48"/>
    <w:rsid w:val="00FB4F00"/>
    <w:rsid w:val="00FB5528"/>
    <w:rsid w:val="00FB5567"/>
    <w:rsid w:val="00FB61F8"/>
    <w:rsid w:val="00FB6338"/>
    <w:rsid w:val="00FB63E9"/>
    <w:rsid w:val="00FB6BF2"/>
    <w:rsid w:val="00FB6DDF"/>
    <w:rsid w:val="00FB71E9"/>
    <w:rsid w:val="00FB763F"/>
    <w:rsid w:val="00FB7B6B"/>
    <w:rsid w:val="00FB7E19"/>
    <w:rsid w:val="00FB7EC3"/>
    <w:rsid w:val="00FC001C"/>
    <w:rsid w:val="00FC0D1F"/>
    <w:rsid w:val="00FC2626"/>
    <w:rsid w:val="00FC2A34"/>
    <w:rsid w:val="00FC340F"/>
    <w:rsid w:val="00FC35A2"/>
    <w:rsid w:val="00FC3706"/>
    <w:rsid w:val="00FC3CB0"/>
    <w:rsid w:val="00FC4056"/>
    <w:rsid w:val="00FC4138"/>
    <w:rsid w:val="00FC4435"/>
    <w:rsid w:val="00FC44E5"/>
    <w:rsid w:val="00FC48E1"/>
    <w:rsid w:val="00FC52F9"/>
    <w:rsid w:val="00FC5903"/>
    <w:rsid w:val="00FC5965"/>
    <w:rsid w:val="00FC5BC3"/>
    <w:rsid w:val="00FC5BFE"/>
    <w:rsid w:val="00FC5D0B"/>
    <w:rsid w:val="00FC5FFC"/>
    <w:rsid w:val="00FC6531"/>
    <w:rsid w:val="00FC65FE"/>
    <w:rsid w:val="00FC6E22"/>
    <w:rsid w:val="00FC7152"/>
    <w:rsid w:val="00FC75C0"/>
    <w:rsid w:val="00FC7715"/>
    <w:rsid w:val="00FC778C"/>
    <w:rsid w:val="00FC7F1B"/>
    <w:rsid w:val="00FD0210"/>
    <w:rsid w:val="00FD06E9"/>
    <w:rsid w:val="00FD0773"/>
    <w:rsid w:val="00FD081D"/>
    <w:rsid w:val="00FD0A26"/>
    <w:rsid w:val="00FD0C0C"/>
    <w:rsid w:val="00FD1078"/>
    <w:rsid w:val="00FD1220"/>
    <w:rsid w:val="00FD1482"/>
    <w:rsid w:val="00FD2709"/>
    <w:rsid w:val="00FD2D67"/>
    <w:rsid w:val="00FD30EA"/>
    <w:rsid w:val="00FD370E"/>
    <w:rsid w:val="00FD3747"/>
    <w:rsid w:val="00FD3E4D"/>
    <w:rsid w:val="00FD4593"/>
    <w:rsid w:val="00FD56A0"/>
    <w:rsid w:val="00FD5AD8"/>
    <w:rsid w:val="00FD5B36"/>
    <w:rsid w:val="00FD5B96"/>
    <w:rsid w:val="00FD5C13"/>
    <w:rsid w:val="00FD625C"/>
    <w:rsid w:val="00FD6862"/>
    <w:rsid w:val="00FD6A48"/>
    <w:rsid w:val="00FD6FBC"/>
    <w:rsid w:val="00FD73F5"/>
    <w:rsid w:val="00FD7521"/>
    <w:rsid w:val="00FD76C1"/>
    <w:rsid w:val="00FD7B14"/>
    <w:rsid w:val="00FD7F7A"/>
    <w:rsid w:val="00FE0A21"/>
    <w:rsid w:val="00FE0E8E"/>
    <w:rsid w:val="00FE142B"/>
    <w:rsid w:val="00FE1C65"/>
    <w:rsid w:val="00FE2103"/>
    <w:rsid w:val="00FE25D9"/>
    <w:rsid w:val="00FE3710"/>
    <w:rsid w:val="00FE3AE7"/>
    <w:rsid w:val="00FE40F7"/>
    <w:rsid w:val="00FE4B25"/>
    <w:rsid w:val="00FE4F6F"/>
    <w:rsid w:val="00FE5E75"/>
    <w:rsid w:val="00FE5EE2"/>
    <w:rsid w:val="00FE606D"/>
    <w:rsid w:val="00FE615D"/>
    <w:rsid w:val="00FE63BA"/>
    <w:rsid w:val="00FE69AA"/>
    <w:rsid w:val="00FE716F"/>
    <w:rsid w:val="00FE77C0"/>
    <w:rsid w:val="00FE7ACC"/>
    <w:rsid w:val="00FE7F02"/>
    <w:rsid w:val="00FF0094"/>
    <w:rsid w:val="00FF0310"/>
    <w:rsid w:val="00FF0457"/>
    <w:rsid w:val="00FF0459"/>
    <w:rsid w:val="00FF05AA"/>
    <w:rsid w:val="00FF0791"/>
    <w:rsid w:val="00FF0E0B"/>
    <w:rsid w:val="00FF0E9C"/>
    <w:rsid w:val="00FF111C"/>
    <w:rsid w:val="00FF137F"/>
    <w:rsid w:val="00FF14DD"/>
    <w:rsid w:val="00FF1948"/>
    <w:rsid w:val="00FF19C8"/>
    <w:rsid w:val="00FF21D1"/>
    <w:rsid w:val="00FF2501"/>
    <w:rsid w:val="00FF29B2"/>
    <w:rsid w:val="00FF2C1A"/>
    <w:rsid w:val="00FF2D18"/>
    <w:rsid w:val="00FF3F32"/>
    <w:rsid w:val="00FF3F53"/>
    <w:rsid w:val="00FF4396"/>
    <w:rsid w:val="00FF4EDF"/>
    <w:rsid w:val="00FF5114"/>
    <w:rsid w:val="00FF5DFD"/>
    <w:rsid w:val="00FF61F9"/>
    <w:rsid w:val="00FF6291"/>
    <w:rsid w:val="00FF6338"/>
    <w:rsid w:val="00FF673B"/>
    <w:rsid w:val="00FF6D9D"/>
    <w:rsid w:val="00FF6DB0"/>
    <w:rsid w:val="00FF76C6"/>
    <w:rsid w:val="00FF7C93"/>
    <w:rsid w:val="00FF7CD9"/>
    <w:rsid w:val="00FF7D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semiHidden="1" w:uiPriority="35" w:unhideWhenUsed="1" w:qFormat="1"/>
    <w:lsdException w:name="footnote reference" w:uiPriority="99"/>
    <w:lsdException w:name="annotation reference" w:uiPriority="99"/>
    <w:lsdException w:name="Title" w:locked="1" w:uiPriority="10" w:qFormat="1"/>
    <w:lsdException w:name="Subtitle" w:locked="1" w:uiPriority="11" w:qFormat="1"/>
    <w:lsdException w:name="Hyperlink" w:locked="1" w:uiPriority="99"/>
    <w:lsdException w:name="Strong" w:uiPriority="22" w:qFormat="1"/>
    <w:lsdException w:name="Emphasis" w:uiPriority="20"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76F2"/>
    <w:pPr>
      <w:spacing w:after="200" w:line="276" w:lineRule="auto"/>
    </w:pPr>
    <w:rPr>
      <w:sz w:val="22"/>
      <w:szCs w:val="22"/>
      <w:lang w:bidi="en-US"/>
    </w:rPr>
  </w:style>
  <w:style w:type="paragraph" w:styleId="Heading1">
    <w:name w:val="heading 1"/>
    <w:aliases w:val="Título 1- numerado"/>
    <w:basedOn w:val="Normal"/>
    <w:next w:val="Normal"/>
    <w:link w:val="Heading1Char"/>
    <w:uiPriority w:val="9"/>
    <w:qFormat/>
    <w:rsid w:val="00ED2503"/>
    <w:pPr>
      <w:numPr>
        <w:numId w:val="7"/>
      </w:numPr>
      <w:pBdr>
        <w:bottom w:val="single" w:sz="4" w:space="1" w:color="FF0000"/>
      </w:pBdr>
      <w:spacing w:before="480" w:after="0"/>
      <w:contextualSpacing/>
      <w:outlineLvl w:val="0"/>
    </w:pPr>
    <w:rPr>
      <w:b/>
      <w:bCs/>
      <w:color w:val="FF0000"/>
      <w:sz w:val="28"/>
      <w:szCs w:val="28"/>
    </w:rPr>
  </w:style>
  <w:style w:type="paragraph" w:styleId="Heading2">
    <w:name w:val="heading 2"/>
    <w:aliases w:val="Subtitulo numerado"/>
    <w:basedOn w:val="Normal"/>
    <w:next w:val="Normal"/>
    <w:link w:val="Heading2Char"/>
    <w:uiPriority w:val="9"/>
    <w:unhideWhenUsed/>
    <w:qFormat/>
    <w:rsid w:val="0043779F"/>
    <w:pPr>
      <w:spacing w:before="120" w:after="120"/>
      <w:outlineLvl w:val="1"/>
    </w:pPr>
    <w:rPr>
      <w:b/>
      <w:bCs/>
      <w:szCs w:val="26"/>
    </w:rPr>
  </w:style>
  <w:style w:type="paragraph" w:styleId="Heading3">
    <w:name w:val="heading 3"/>
    <w:basedOn w:val="Normal"/>
    <w:next w:val="Normal"/>
    <w:link w:val="Heading3Char"/>
    <w:uiPriority w:val="9"/>
    <w:unhideWhenUsed/>
    <w:qFormat/>
    <w:rsid w:val="00E81FC5"/>
    <w:pPr>
      <w:numPr>
        <w:ilvl w:val="2"/>
        <w:numId w:val="7"/>
      </w:numPr>
      <w:spacing w:before="200" w:after="0" w:line="271" w:lineRule="auto"/>
      <w:outlineLvl w:val="2"/>
    </w:pPr>
    <w:rPr>
      <w:b/>
      <w:bCs/>
      <w:sz w:val="20"/>
    </w:rPr>
  </w:style>
  <w:style w:type="paragraph" w:styleId="Heading4">
    <w:name w:val="heading 4"/>
    <w:basedOn w:val="Normal"/>
    <w:next w:val="Normal"/>
    <w:link w:val="Heading4Char"/>
    <w:uiPriority w:val="9"/>
    <w:unhideWhenUsed/>
    <w:qFormat/>
    <w:rsid w:val="00C976F2"/>
    <w:pPr>
      <w:spacing w:before="200" w:after="0"/>
      <w:ind w:left="864" w:hanging="864"/>
      <w:outlineLvl w:val="3"/>
    </w:pPr>
    <w:rPr>
      <w:rFonts w:ascii="Cambria" w:hAnsi="Cambria"/>
      <w:b/>
      <w:bCs/>
      <w:i/>
      <w:iCs/>
    </w:rPr>
  </w:style>
  <w:style w:type="paragraph" w:styleId="Heading5">
    <w:name w:val="heading 5"/>
    <w:basedOn w:val="Normal"/>
    <w:next w:val="Normal"/>
    <w:link w:val="Heading5Char"/>
    <w:uiPriority w:val="9"/>
    <w:unhideWhenUsed/>
    <w:qFormat/>
    <w:rsid w:val="00C976F2"/>
    <w:pPr>
      <w:numPr>
        <w:ilvl w:val="4"/>
        <w:numId w:val="7"/>
      </w:numPr>
      <w:spacing w:before="200" w:after="0"/>
      <w:outlineLvl w:val="4"/>
    </w:pPr>
    <w:rPr>
      <w:rFonts w:ascii="Cambria" w:hAnsi="Cambria"/>
      <w:b/>
      <w:bCs/>
      <w:color w:val="7F7F7F"/>
    </w:rPr>
  </w:style>
  <w:style w:type="paragraph" w:styleId="Heading6">
    <w:name w:val="heading 6"/>
    <w:basedOn w:val="Normal"/>
    <w:next w:val="Normal"/>
    <w:link w:val="Heading6Char"/>
    <w:uiPriority w:val="9"/>
    <w:unhideWhenUsed/>
    <w:qFormat/>
    <w:rsid w:val="00C976F2"/>
    <w:pPr>
      <w:numPr>
        <w:ilvl w:val="5"/>
        <w:numId w:val="7"/>
      </w:num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unhideWhenUsed/>
    <w:qFormat/>
    <w:rsid w:val="00C976F2"/>
    <w:pPr>
      <w:numPr>
        <w:ilvl w:val="6"/>
        <w:numId w:val="7"/>
      </w:numPr>
      <w:spacing w:after="0"/>
      <w:outlineLvl w:val="6"/>
    </w:pPr>
    <w:rPr>
      <w:rFonts w:ascii="Cambria" w:hAnsi="Cambria"/>
      <w:i/>
      <w:iCs/>
    </w:rPr>
  </w:style>
  <w:style w:type="paragraph" w:styleId="Heading8">
    <w:name w:val="heading 8"/>
    <w:basedOn w:val="Normal"/>
    <w:next w:val="Normal"/>
    <w:link w:val="Heading8Char"/>
    <w:uiPriority w:val="9"/>
    <w:unhideWhenUsed/>
    <w:qFormat/>
    <w:rsid w:val="00C976F2"/>
    <w:pPr>
      <w:numPr>
        <w:ilvl w:val="7"/>
        <w:numId w:val="7"/>
      </w:numPr>
      <w:spacing w:after="0"/>
      <w:outlineLvl w:val="7"/>
    </w:pPr>
    <w:rPr>
      <w:rFonts w:ascii="Cambria" w:hAnsi="Cambria"/>
      <w:sz w:val="20"/>
      <w:szCs w:val="20"/>
    </w:rPr>
  </w:style>
  <w:style w:type="paragraph" w:styleId="Heading9">
    <w:name w:val="heading 9"/>
    <w:basedOn w:val="Normal"/>
    <w:next w:val="Normal"/>
    <w:link w:val="Heading9Char"/>
    <w:uiPriority w:val="9"/>
    <w:unhideWhenUsed/>
    <w:qFormat/>
    <w:rsid w:val="00C976F2"/>
    <w:pPr>
      <w:numPr>
        <w:ilvl w:val="8"/>
        <w:numId w:val="7"/>
      </w:num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ítulo 1- numerado Char"/>
    <w:link w:val="Heading1"/>
    <w:uiPriority w:val="9"/>
    <w:locked/>
    <w:rsid w:val="00ED2503"/>
    <w:rPr>
      <w:b/>
      <w:bCs/>
      <w:color w:val="FF0000"/>
      <w:sz w:val="28"/>
      <w:szCs w:val="28"/>
      <w:lang w:bidi="en-US"/>
    </w:rPr>
  </w:style>
  <w:style w:type="character" w:customStyle="1" w:styleId="Heading2Char">
    <w:name w:val="Heading 2 Char"/>
    <w:aliases w:val="Subtitulo numerado Char"/>
    <w:link w:val="Heading2"/>
    <w:uiPriority w:val="9"/>
    <w:locked/>
    <w:rsid w:val="0043779F"/>
    <w:rPr>
      <w:b/>
      <w:bCs/>
      <w:sz w:val="22"/>
      <w:szCs w:val="26"/>
      <w:lang w:bidi="en-US"/>
    </w:rPr>
  </w:style>
  <w:style w:type="character" w:customStyle="1" w:styleId="Heading3Char">
    <w:name w:val="Heading 3 Char"/>
    <w:link w:val="Heading3"/>
    <w:uiPriority w:val="9"/>
    <w:locked/>
    <w:rsid w:val="00E81FC5"/>
    <w:rPr>
      <w:b/>
      <w:bCs/>
      <w:szCs w:val="22"/>
      <w:lang w:bidi="en-US"/>
    </w:rPr>
  </w:style>
  <w:style w:type="character" w:customStyle="1" w:styleId="Heading4Char">
    <w:name w:val="Heading 4 Char"/>
    <w:link w:val="Heading4"/>
    <w:uiPriority w:val="9"/>
    <w:locked/>
    <w:rsid w:val="00C976F2"/>
    <w:rPr>
      <w:rFonts w:ascii="Cambria" w:hAnsi="Cambria"/>
      <w:b/>
      <w:bCs/>
      <w:i/>
      <w:iCs/>
      <w:sz w:val="22"/>
      <w:szCs w:val="22"/>
      <w:lang w:bidi="en-US"/>
    </w:rPr>
  </w:style>
  <w:style w:type="character" w:customStyle="1" w:styleId="Heading5Char">
    <w:name w:val="Heading 5 Char"/>
    <w:link w:val="Heading5"/>
    <w:uiPriority w:val="9"/>
    <w:locked/>
    <w:rsid w:val="00C976F2"/>
    <w:rPr>
      <w:rFonts w:ascii="Cambria" w:hAnsi="Cambria"/>
      <w:b/>
      <w:bCs/>
      <w:color w:val="7F7F7F"/>
      <w:sz w:val="22"/>
      <w:szCs w:val="22"/>
      <w:lang w:bidi="en-US"/>
    </w:rPr>
  </w:style>
  <w:style w:type="character" w:customStyle="1" w:styleId="Heading6Char">
    <w:name w:val="Heading 6 Char"/>
    <w:link w:val="Heading6"/>
    <w:uiPriority w:val="9"/>
    <w:locked/>
    <w:rsid w:val="00C976F2"/>
    <w:rPr>
      <w:rFonts w:ascii="Cambria" w:hAnsi="Cambria"/>
      <w:b/>
      <w:bCs/>
      <w:i/>
      <w:iCs/>
      <w:color w:val="7F7F7F"/>
      <w:sz w:val="22"/>
      <w:szCs w:val="22"/>
      <w:lang w:bidi="en-US"/>
    </w:rPr>
  </w:style>
  <w:style w:type="character" w:customStyle="1" w:styleId="Heading7Char">
    <w:name w:val="Heading 7 Char"/>
    <w:link w:val="Heading7"/>
    <w:uiPriority w:val="9"/>
    <w:locked/>
    <w:rsid w:val="00C976F2"/>
    <w:rPr>
      <w:rFonts w:ascii="Cambria" w:hAnsi="Cambria"/>
      <w:i/>
      <w:iCs/>
      <w:sz w:val="22"/>
      <w:szCs w:val="22"/>
      <w:lang w:bidi="en-US"/>
    </w:rPr>
  </w:style>
  <w:style w:type="character" w:customStyle="1" w:styleId="Heading8Char">
    <w:name w:val="Heading 8 Char"/>
    <w:link w:val="Heading8"/>
    <w:uiPriority w:val="9"/>
    <w:locked/>
    <w:rsid w:val="00C976F2"/>
    <w:rPr>
      <w:rFonts w:ascii="Cambria" w:hAnsi="Cambria"/>
      <w:lang w:bidi="en-US"/>
    </w:rPr>
  </w:style>
  <w:style w:type="character" w:customStyle="1" w:styleId="Heading9Char">
    <w:name w:val="Heading 9 Char"/>
    <w:link w:val="Heading9"/>
    <w:uiPriority w:val="9"/>
    <w:locked/>
    <w:rsid w:val="00C976F2"/>
    <w:rPr>
      <w:rFonts w:ascii="Cambria" w:hAnsi="Cambria"/>
      <w:i/>
      <w:iCs/>
      <w:spacing w:val="5"/>
      <w:lang w:bidi="en-US"/>
    </w:rPr>
  </w:style>
  <w:style w:type="character" w:customStyle="1" w:styleId="tw4winError">
    <w:name w:val="tw4winError"/>
    <w:rsid w:val="00CD24A0"/>
    <w:rPr>
      <w:rFonts w:ascii="Courier New" w:hAnsi="Courier New"/>
      <w:color w:val="00FF00"/>
      <w:sz w:val="40"/>
    </w:rPr>
  </w:style>
  <w:style w:type="paragraph" w:customStyle="1" w:styleId="TextonormalCharCharCharCharCharChar">
    <w:name w:val="Texto normal Char Char Char Char Char Char"/>
    <w:basedOn w:val="Normal"/>
    <w:rsid w:val="00CD24A0"/>
    <w:pPr>
      <w:spacing w:after="40"/>
      <w:ind w:left="2211"/>
      <w:jc w:val="both"/>
    </w:pPr>
  </w:style>
  <w:style w:type="character" w:customStyle="1" w:styleId="TextonormalCharCharCharCharCharCharChar">
    <w:name w:val="Texto normal Char Char Char Char Char Char Char"/>
    <w:locked/>
    <w:rsid w:val="00CD24A0"/>
    <w:rPr>
      <w:rFonts w:ascii="Arial" w:hAnsi="Arial"/>
      <w:lang w:val="es-ES" w:eastAsia="x-none"/>
    </w:rPr>
  </w:style>
  <w:style w:type="paragraph" w:customStyle="1" w:styleId="CharCharCarCarCharCharCharCharCharCharCharCharCharChar">
    <w:name w:val="Char Char Car Car Char Char Char Char Char Char Char Char Char Char"/>
    <w:basedOn w:val="Heading2"/>
    <w:link w:val="Emphasis"/>
    <w:uiPriority w:val="20"/>
    <w:rsid w:val="00CD24A0"/>
    <w:pPr>
      <w:spacing w:before="280"/>
    </w:pPr>
    <w:rPr>
      <w:i/>
      <w:iCs/>
      <w:spacing w:val="10"/>
      <w:sz w:val="20"/>
      <w:szCs w:val="20"/>
      <w:lang w:val="x-none" w:eastAsia="x-none" w:bidi="ar-SA"/>
    </w:rPr>
  </w:style>
  <w:style w:type="character" w:customStyle="1" w:styleId="Titulo3Char">
    <w:name w:val="Titulo3 Char"/>
    <w:aliases w:val="sub numerado Char"/>
    <w:locked/>
    <w:rsid w:val="00CD24A0"/>
    <w:rPr>
      <w:rFonts w:ascii="Arial" w:hAnsi="Arial"/>
      <w:b/>
      <w:color w:val="707277"/>
      <w:sz w:val="24"/>
      <w:lang w:val="es-ES" w:eastAsia="x-none"/>
    </w:rPr>
  </w:style>
  <w:style w:type="paragraph" w:styleId="Index1">
    <w:name w:val="index 1"/>
    <w:basedOn w:val="Normal"/>
    <w:next w:val="Normal"/>
    <w:autoRedefine/>
    <w:uiPriority w:val="99"/>
    <w:semiHidden/>
    <w:rsid w:val="00CD24A0"/>
    <w:pPr>
      <w:ind w:left="200" w:hanging="200"/>
    </w:pPr>
    <w:rPr>
      <w:rFonts w:ascii="Times New Roman" w:hAnsi="Times New Roman"/>
    </w:rPr>
  </w:style>
  <w:style w:type="paragraph" w:styleId="IndexHeading">
    <w:name w:val="index heading"/>
    <w:basedOn w:val="Normal"/>
    <w:next w:val="Index1"/>
    <w:uiPriority w:val="99"/>
    <w:semiHidden/>
    <w:rsid w:val="00CD24A0"/>
    <w:pPr>
      <w:spacing w:before="120" w:after="120"/>
    </w:pPr>
    <w:rPr>
      <w:rFonts w:ascii="Times New Roman" w:hAnsi="Times New Roman"/>
      <w:b/>
      <w:bCs/>
      <w:i/>
      <w:iCs/>
    </w:rPr>
  </w:style>
  <w:style w:type="paragraph" w:styleId="EndnoteText">
    <w:name w:val="endnote text"/>
    <w:basedOn w:val="Normal"/>
    <w:link w:val="EndnoteTextChar"/>
    <w:uiPriority w:val="99"/>
    <w:semiHidden/>
    <w:rsid w:val="00CD24A0"/>
    <w:rPr>
      <w:lang w:val="es-ES"/>
    </w:rPr>
  </w:style>
  <w:style w:type="character" w:customStyle="1" w:styleId="EndnoteTextChar">
    <w:name w:val="Endnote Text Char"/>
    <w:link w:val="EndnoteText"/>
    <w:uiPriority w:val="99"/>
    <w:semiHidden/>
    <w:locked/>
    <w:rsid w:val="00CD24A0"/>
    <w:rPr>
      <w:rFonts w:ascii="Arial" w:hAnsi="Arial"/>
      <w:snapToGrid w:val="0"/>
      <w:lang w:val="es-ES" w:eastAsia="x-none"/>
    </w:rPr>
  </w:style>
  <w:style w:type="character" w:styleId="EndnoteReference">
    <w:name w:val="endnote reference"/>
    <w:uiPriority w:val="99"/>
    <w:semiHidden/>
    <w:rsid w:val="00CD24A0"/>
    <w:rPr>
      <w:vertAlign w:val="superscript"/>
    </w:rPr>
  </w:style>
  <w:style w:type="paragraph" w:styleId="Header">
    <w:name w:val="header"/>
    <w:basedOn w:val="Normal"/>
    <w:link w:val="HeaderChar"/>
    <w:uiPriority w:val="99"/>
    <w:rsid w:val="00CD24A0"/>
    <w:pPr>
      <w:tabs>
        <w:tab w:val="center" w:pos="4252"/>
        <w:tab w:val="right" w:pos="8504"/>
      </w:tabs>
    </w:pPr>
    <w:rPr>
      <w:lang w:val="es-ES"/>
    </w:rPr>
  </w:style>
  <w:style w:type="character" w:customStyle="1" w:styleId="HeaderChar">
    <w:name w:val="Header Char"/>
    <w:link w:val="Header"/>
    <w:uiPriority w:val="99"/>
    <w:locked/>
    <w:rsid w:val="00CD24A0"/>
    <w:rPr>
      <w:rFonts w:ascii="Arial" w:hAnsi="Arial"/>
      <w:snapToGrid w:val="0"/>
      <w:lang w:val="es-ES" w:eastAsia="x-none"/>
    </w:rPr>
  </w:style>
  <w:style w:type="paragraph" w:styleId="Footer">
    <w:name w:val="footer"/>
    <w:basedOn w:val="Normal"/>
    <w:link w:val="FooterChar"/>
    <w:uiPriority w:val="99"/>
    <w:rsid w:val="00CD24A0"/>
    <w:pPr>
      <w:tabs>
        <w:tab w:val="center" w:pos="4252"/>
        <w:tab w:val="right" w:pos="8504"/>
      </w:tabs>
    </w:pPr>
    <w:rPr>
      <w:lang w:val="es-ES"/>
    </w:rPr>
  </w:style>
  <w:style w:type="character" w:customStyle="1" w:styleId="FooterChar">
    <w:name w:val="Footer Char"/>
    <w:link w:val="Footer"/>
    <w:uiPriority w:val="99"/>
    <w:locked/>
    <w:rsid w:val="00CD24A0"/>
    <w:rPr>
      <w:rFonts w:ascii="Arial" w:hAnsi="Arial"/>
      <w:snapToGrid w:val="0"/>
      <w:lang w:val="es-ES" w:eastAsia="x-none"/>
    </w:rPr>
  </w:style>
  <w:style w:type="character" w:styleId="Hyperlink">
    <w:name w:val="Hyperlink"/>
    <w:aliases w:val="Indice 1º nivel"/>
    <w:uiPriority w:val="99"/>
    <w:rsid w:val="00CD24A0"/>
    <w:rPr>
      <w:color w:val="0000FF"/>
      <w:u w:val="none"/>
      <w:effect w:val="none"/>
    </w:rPr>
  </w:style>
  <w:style w:type="paragraph" w:styleId="NormalWeb">
    <w:name w:val="Normal (Web)"/>
    <w:basedOn w:val="Normal"/>
    <w:uiPriority w:val="99"/>
    <w:rsid w:val="00CD24A0"/>
    <w:pPr>
      <w:spacing w:before="100" w:beforeAutospacing="1" w:after="100" w:afterAutospacing="1"/>
    </w:pPr>
    <w:rPr>
      <w:rFonts w:ascii="Times New Roman" w:hAnsi="Times New Roman"/>
      <w:sz w:val="24"/>
      <w:szCs w:val="24"/>
    </w:rPr>
  </w:style>
  <w:style w:type="paragraph" w:customStyle="1" w:styleId="Style1">
    <w:name w:val="Style1"/>
    <w:basedOn w:val="Heading2"/>
    <w:autoRedefine/>
    <w:rsid w:val="00CD24A0"/>
    <w:pPr>
      <w:jc w:val="both"/>
    </w:pPr>
    <w:rPr>
      <w:rFonts w:cs="Arial"/>
      <w:b w:val="0"/>
      <w:szCs w:val="24"/>
    </w:rPr>
  </w:style>
  <w:style w:type="character" w:customStyle="1" w:styleId="haupttext1">
    <w:name w:val="haupttext1"/>
    <w:rsid w:val="00CD24A0"/>
    <w:rPr>
      <w:rFonts w:ascii="Times New Roman" w:hAnsi="Times New Roman"/>
      <w:sz w:val="18"/>
    </w:rPr>
  </w:style>
  <w:style w:type="paragraph" w:styleId="BodyText">
    <w:name w:val="Body Text"/>
    <w:basedOn w:val="Normal"/>
    <w:link w:val="BodyTextChar"/>
    <w:uiPriority w:val="99"/>
    <w:rsid w:val="00CD24A0"/>
    <w:pPr>
      <w:jc w:val="both"/>
    </w:pPr>
    <w:rPr>
      <w:lang w:val="es-ES_tradnl"/>
    </w:rPr>
  </w:style>
  <w:style w:type="character" w:customStyle="1" w:styleId="BodyTextChar">
    <w:name w:val="Body Text Char"/>
    <w:link w:val="BodyText"/>
    <w:uiPriority w:val="99"/>
    <w:locked/>
    <w:rsid w:val="00CD24A0"/>
    <w:rPr>
      <w:rFonts w:ascii="Arial" w:hAnsi="Arial"/>
      <w:sz w:val="22"/>
      <w:lang w:val="es-ES_tradnl" w:eastAsia="x-none"/>
    </w:rPr>
  </w:style>
  <w:style w:type="paragraph" w:styleId="BalloonText">
    <w:name w:val="Balloon Text"/>
    <w:basedOn w:val="Normal"/>
    <w:link w:val="BalloonTextChar"/>
    <w:uiPriority w:val="99"/>
    <w:semiHidden/>
    <w:rsid w:val="00CD24A0"/>
    <w:rPr>
      <w:rFonts w:ascii="Tahoma" w:hAnsi="Tahoma"/>
      <w:sz w:val="16"/>
      <w:szCs w:val="16"/>
      <w:lang w:val="es-ES"/>
    </w:rPr>
  </w:style>
  <w:style w:type="character" w:customStyle="1" w:styleId="BalloonTextChar">
    <w:name w:val="Balloon Text Char"/>
    <w:link w:val="BalloonText"/>
    <w:uiPriority w:val="99"/>
    <w:semiHidden/>
    <w:locked/>
    <w:rsid w:val="00CD24A0"/>
    <w:rPr>
      <w:rFonts w:ascii="Tahoma" w:hAnsi="Tahoma"/>
      <w:snapToGrid w:val="0"/>
      <w:sz w:val="16"/>
      <w:lang w:val="es-ES" w:eastAsia="x-none"/>
    </w:rPr>
  </w:style>
  <w:style w:type="paragraph" w:styleId="Index2">
    <w:name w:val="index 2"/>
    <w:basedOn w:val="Normal"/>
    <w:next w:val="Normal"/>
    <w:autoRedefine/>
    <w:uiPriority w:val="99"/>
    <w:semiHidden/>
    <w:rsid w:val="00CD24A0"/>
    <w:pPr>
      <w:ind w:left="400" w:hanging="200"/>
    </w:pPr>
    <w:rPr>
      <w:rFonts w:ascii="Times New Roman" w:hAnsi="Times New Roman"/>
    </w:rPr>
  </w:style>
  <w:style w:type="paragraph" w:styleId="Index3">
    <w:name w:val="index 3"/>
    <w:basedOn w:val="Normal"/>
    <w:next w:val="Normal"/>
    <w:link w:val="Index3Char"/>
    <w:autoRedefine/>
    <w:semiHidden/>
    <w:rsid w:val="00CD24A0"/>
    <w:pPr>
      <w:ind w:left="600" w:hanging="200"/>
    </w:pPr>
    <w:rPr>
      <w:rFonts w:ascii="Arial" w:hAnsi="Arial"/>
      <w:sz w:val="20"/>
      <w:szCs w:val="20"/>
      <w:lang w:val="es-ES" w:eastAsia="x-none" w:bidi="ar-SA"/>
    </w:rPr>
  </w:style>
  <w:style w:type="paragraph" w:styleId="Index4">
    <w:name w:val="index 4"/>
    <w:basedOn w:val="Normal"/>
    <w:next w:val="Normal"/>
    <w:autoRedefine/>
    <w:uiPriority w:val="99"/>
    <w:semiHidden/>
    <w:rsid w:val="00CD24A0"/>
    <w:pPr>
      <w:ind w:left="800" w:hanging="200"/>
    </w:pPr>
    <w:rPr>
      <w:rFonts w:ascii="Times New Roman" w:hAnsi="Times New Roman"/>
    </w:rPr>
  </w:style>
  <w:style w:type="paragraph" w:styleId="Index5">
    <w:name w:val="index 5"/>
    <w:basedOn w:val="Normal"/>
    <w:next w:val="Normal"/>
    <w:autoRedefine/>
    <w:uiPriority w:val="99"/>
    <w:semiHidden/>
    <w:rsid w:val="00CD24A0"/>
    <w:pPr>
      <w:ind w:left="1000" w:hanging="200"/>
    </w:pPr>
    <w:rPr>
      <w:rFonts w:ascii="Times New Roman" w:hAnsi="Times New Roman"/>
    </w:rPr>
  </w:style>
  <w:style w:type="paragraph" w:styleId="Index6">
    <w:name w:val="index 6"/>
    <w:basedOn w:val="Normal"/>
    <w:next w:val="Normal"/>
    <w:autoRedefine/>
    <w:uiPriority w:val="99"/>
    <w:semiHidden/>
    <w:rsid w:val="00CD24A0"/>
    <w:pPr>
      <w:ind w:left="1200" w:hanging="200"/>
    </w:pPr>
    <w:rPr>
      <w:rFonts w:ascii="Times New Roman" w:hAnsi="Times New Roman"/>
    </w:rPr>
  </w:style>
  <w:style w:type="paragraph" w:styleId="Index7">
    <w:name w:val="index 7"/>
    <w:basedOn w:val="Normal"/>
    <w:next w:val="Normal"/>
    <w:autoRedefine/>
    <w:uiPriority w:val="99"/>
    <w:semiHidden/>
    <w:rsid w:val="00CD24A0"/>
    <w:pPr>
      <w:ind w:left="1400" w:hanging="200"/>
    </w:pPr>
    <w:rPr>
      <w:rFonts w:ascii="Times New Roman" w:hAnsi="Times New Roman"/>
    </w:rPr>
  </w:style>
  <w:style w:type="paragraph" w:styleId="Index8">
    <w:name w:val="index 8"/>
    <w:basedOn w:val="Normal"/>
    <w:next w:val="Normal"/>
    <w:autoRedefine/>
    <w:uiPriority w:val="99"/>
    <w:semiHidden/>
    <w:rsid w:val="00CD24A0"/>
    <w:pPr>
      <w:ind w:left="1600" w:hanging="200"/>
    </w:pPr>
    <w:rPr>
      <w:rFonts w:ascii="Times New Roman" w:hAnsi="Times New Roman"/>
    </w:rPr>
  </w:style>
  <w:style w:type="paragraph" w:styleId="Index9">
    <w:name w:val="index 9"/>
    <w:basedOn w:val="Normal"/>
    <w:next w:val="Normal"/>
    <w:autoRedefine/>
    <w:uiPriority w:val="99"/>
    <w:semiHidden/>
    <w:rsid w:val="00CD24A0"/>
    <w:pPr>
      <w:ind w:left="1800" w:hanging="200"/>
    </w:pPr>
    <w:rPr>
      <w:rFonts w:ascii="Times New Roman" w:hAnsi="Times New Roman"/>
    </w:rPr>
  </w:style>
  <w:style w:type="paragraph" w:styleId="TOC1">
    <w:name w:val="toc 1"/>
    <w:basedOn w:val="Normal"/>
    <w:next w:val="Normal"/>
    <w:autoRedefine/>
    <w:uiPriority w:val="39"/>
    <w:qFormat/>
    <w:rsid w:val="00E369BF"/>
    <w:pPr>
      <w:tabs>
        <w:tab w:val="left" w:pos="400"/>
        <w:tab w:val="right" w:leader="dot" w:pos="9360"/>
        <w:tab w:val="right" w:leader="dot" w:pos="9810"/>
      </w:tabs>
      <w:spacing w:before="200" w:after="80"/>
      <w:jc w:val="center"/>
    </w:pPr>
    <w:rPr>
      <w:b/>
      <w:bCs/>
      <w:caps/>
      <w:color w:val="FF0000"/>
    </w:rPr>
  </w:style>
  <w:style w:type="paragraph" w:styleId="TOC2">
    <w:name w:val="toc 2"/>
    <w:basedOn w:val="Normal"/>
    <w:next w:val="Normal"/>
    <w:autoRedefine/>
    <w:uiPriority w:val="39"/>
    <w:qFormat/>
    <w:rsid w:val="002846AD"/>
    <w:pPr>
      <w:tabs>
        <w:tab w:val="left" w:pos="800"/>
        <w:tab w:val="right" w:leader="dot" w:pos="9360"/>
      </w:tabs>
      <w:spacing w:after="0"/>
      <w:ind w:left="90" w:firstLine="108"/>
      <w:contextualSpacing/>
    </w:pPr>
    <w:rPr>
      <w:b/>
      <w:smallCaps/>
    </w:rPr>
  </w:style>
  <w:style w:type="paragraph" w:styleId="TOC3">
    <w:name w:val="toc 3"/>
    <w:basedOn w:val="Normal"/>
    <w:next w:val="Normal"/>
    <w:autoRedefine/>
    <w:uiPriority w:val="39"/>
    <w:qFormat/>
    <w:rsid w:val="00D25F39"/>
    <w:pPr>
      <w:tabs>
        <w:tab w:val="left" w:pos="1200"/>
        <w:tab w:val="right" w:leader="dot" w:pos="9360"/>
      </w:tabs>
      <w:spacing w:after="0"/>
      <w:ind w:left="400"/>
    </w:pPr>
    <w:rPr>
      <w:i/>
      <w:iCs/>
      <w:sz w:val="20"/>
    </w:rPr>
  </w:style>
  <w:style w:type="paragraph" w:customStyle="1" w:styleId="Textonormal">
    <w:name w:val="Texto normal"/>
    <w:basedOn w:val="Normal"/>
    <w:rsid w:val="00CD24A0"/>
    <w:pPr>
      <w:spacing w:after="40"/>
      <w:ind w:left="2143"/>
    </w:pPr>
    <w:rPr>
      <w:rFonts w:eastAsia="PMingLiU" w:cs="Arial"/>
      <w:bCs/>
      <w:sz w:val="18"/>
      <w:szCs w:val="18"/>
    </w:rPr>
  </w:style>
  <w:style w:type="paragraph" w:styleId="CommentText">
    <w:name w:val="annotation text"/>
    <w:basedOn w:val="Normal"/>
    <w:link w:val="CommentTextChar"/>
    <w:uiPriority w:val="99"/>
    <w:rsid w:val="00CD24A0"/>
  </w:style>
  <w:style w:type="character" w:customStyle="1" w:styleId="CommentTextChar">
    <w:name w:val="Comment Text Char"/>
    <w:link w:val="CommentText"/>
    <w:uiPriority w:val="99"/>
    <w:locked/>
    <w:rsid w:val="00CD24A0"/>
    <w:rPr>
      <w:rFonts w:ascii="Arial" w:hAnsi="Arial"/>
      <w:sz w:val="22"/>
      <w:lang w:val="en-GB" w:eastAsia="en-US"/>
    </w:rPr>
  </w:style>
  <w:style w:type="character" w:styleId="CommentReference">
    <w:name w:val="annotation reference"/>
    <w:uiPriority w:val="99"/>
    <w:rsid w:val="00CD24A0"/>
    <w:rPr>
      <w:sz w:val="16"/>
    </w:rPr>
  </w:style>
  <w:style w:type="paragraph" w:customStyle="1" w:styleId="Formatofecha">
    <w:name w:val="Formato fecha"/>
    <w:basedOn w:val="Normal"/>
    <w:autoRedefine/>
    <w:rsid w:val="00A61E01"/>
    <w:pPr>
      <w:tabs>
        <w:tab w:val="left" w:pos="1020"/>
      </w:tabs>
      <w:spacing w:after="0" w:line="240" w:lineRule="auto"/>
      <w:ind w:left="-270" w:right="-181" w:firstLine="88"/>
      <w:jc w:val="both"/>
    </w:pPr>
    <w:rPr>
      <w:sz w:val="16"/>
      <w:szCs w:val="16"/>
      <w:lang w:val="es-ES_tradnl"/>
    </w:rPr>
  </w:style>
  <w:style w:type="character" w:styleId="PageNumber">
    <w:name w:val="page number"/>
    <w:uiPriority w:val="99"/>
    <w:rsid w:val="00CD24A0"/>
    <w:rPr>
      <w:sz w:val="18"/>
    </w:rPr>
  </w:style>
  <w:style w:type="table" w:styleId="TableGrid">
    <w:name w:val="Table Grid"/>
    <w:basedOn w:val="TableNormal"/>
    <w:uiPriority w:val="59"/>
    <w:rsid w:val="00CD24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rsid w:val="00CD24A0"/>
    <w:rPr>
      <w:b/>
      <w:bCs/>
    </w:rPr>
  </w:style>
  <w:style w:type="character" w:customStyle="1" w:styleId="CommentSubjectChar">
    <w:name w:val="Comment Subject Char"/>
    <w:link w:val="CommentSubject"/>
    <w:uiPriority w:val="99"/>
    <w:semiHidden/>
    <w:locked/>
    <w:rsid w:val="00CD24A0"/>
    <w:rPr>
      <w:rFonts w:ascii="Arial" w:hAnsi="Arial"/>
      <w:b/>
      <w:sz w:val="22"/>
      <w:lang w:val="en-GB" w:eastAsia="en-US"/>
    </w:rPr>
  </w:style>
  <w:style w:type="paragraph" w:styleId="TOC4">
    <w:name w:val="toc 4"/>
    <w:basedOn w:val="Normal"/>
    <w:next w:val="Normal"/>
    <w:autoRedefine/>
    <w:uiPriority w:val="39"/>
    <w:rsid w:val="00CD24A0"/>
    <w:pPr>
      <w:ind w:left="600"/>
    </w:pPr>
    <w:rPr>
      <w:rFonts w:ascii="Times New Roman" w:hAnsi="Times New Roman"/>
      <w:sz w:val="18"/>
      <w:szCs w:val="18"/>
    </w:rPr>
  </w:style>
  <w:style w:type="paragraph" w:styleId="TOC5">
    <w:name w:val="toc 5"/>
    <w:basedOn w:val="Normal"/>
    <w:next w:val="Normal"/>
    <w:autoRedefine/>
    <w:uiPriority w:val="39"/>
    <w:rsid w:val="00CD24A0"/>
    <w:pPr>
      <w:ind w:left="800"/>
    </w:pPr>
    <w:rPr>
      <w:rFonts w:ascii="Times New Roman" w:hAnsi="Times New Roman"/>
      <w:sz w:val="18"/>
      <w:szCs w:val="18"/>
    </w:rPr>
  </w:style>
  <w:style w:type="paragraph" w:styleId="TOC6">
    <w:name w:val="toc 6"/>
    <w:basedOn w:val="Normal"/>
    <w:next w:val="Normal"/>
    <w:autoRedefine/>
    <w:uiPriority w:val="39"/>
    <w:rsid w:val="00CD24A0"/>
    <w:pPr>
      <w:ind w:left="1000"/>
    </w:pPr>
    <w:rPr>
      <w:rFonts w:ascii="Times New Roman" w:hAnsi="Times New Roman"/>
      <w:sz w:val="18"/>
      <w:szCs w:val="18"/>
    </w:rPr>
  </w:style>
  <w:style w:type="paragraph" w:styleId="TOC7">
    <w:name w:val="toc 7"/>
    <w:basedOn w:val="Normal"/>
    <w:next w:val="Normal"/>
    <w:autoRedefine/>
    <w:uiPriority w:val="39"/>
    <w:rsid w:val="00CD24A0"/>
    <w:pPr>
      <w:ind w:left="1200"/>
    </w:pPr>
    <w:rPr>
      <w:rFonts w:ascii="Times New Roman" w:hAnsi="Times New Roman"/>
      <w:sz w:val="18"/>
      <w:szCs w:val="18"/>
    </w:rPr>
  </w:style>
  <w:style w:type="paragraph" w:styleId="TOC8">
    <w:name w:val="toc 8"/>
    <w:basedOn w:val="Normal"/>
    <w:next w:val="Normal"/>
    <w:autoRedefine/>
    <w:uiPriority w:val="39"/>
    <w:rsid w:val="00CD24A0"/>
    <w:pPr>
      <w:ind w:left="1400"/>
    </w:pPr>
    <w:rPr>
      <w:rFonts w:ascii="Times New Roman" w:hAnsi="Times New Roman"/>
      <w:sz w:val="18"/>
      <w:szCs w:val="18"/>
    </w:rPr>
  </w:style>
  <w:style w:type="paragraph" w:styleId="TOC9">
    <w:name w:val="toc 9"/>
    <w:basedOn w:val="Normal"/>
    <w:next w:val="Normal"/>
    <w:autoRedefine/>
    <w:uiPriority w:val="39"/>
    <w:rsid w:val="00CD24A0"/>
    <w:pPr>
      <w:ind w:left="1600"/>
    </w:pPr>
    <w:rPr>
      <w:rFonts w:ascii="Times New Roman" w:hAnsi="Times New Roman"/>
      <w:sz w:val="18"/>
      <w:szCs w:val="18"/>
    </w:rPr>
  </w:style>
  <w:style w:type="character" w:styleId="Emphasis">
    <w:name w:val="Emphasis"/>
    <w:aliases w:val="Char Char Car Car Char Char Char Char Char Char Char Char Char Char Char Char"/>
    <w:link w:val="CharCharCarCarCharCharCharCharCharCharCharCharCharChar"/>
    <w:uiPriority w:val="20"/>
    <w:qFormat/>
    <w:locked/>
    <w:rsid w:val="00C976F2"/>
    <w:rPr>
      <w:b/>
      <w:bCs/>
      <w:i/>
      <w:iCs/>
      <w:spacing w:val="10"/>
      <w:lang w:val="x-none" w:eastAsia="x-none"/>
    </w:rPr>
  </w:style>
  <w:style w:type="paragraph" w:styleId="BlockText">
    <w:name w:val="Block Text"/>
    <w:basedOn w:val="Normal"/>
    <w:uiPriority w:val="99"/>
    <w:rsid w:val="00CD24A0"/>
    <w:pPr>
      <w:spacing w:line="408" w:lineRule="atLeast"/>
    </w:pPr>
    <w:rPr>
      <w:rFonts w:ascii="Times New Roman" w:hAnsi="Times New Roman"/>
      <w:sz w:val="24"/>
      <w:szCs w:val="24"/>
    </w:rPr>
  </w:style>
  <w:style w:type="paragraph" w:customStyle="1" w:styleId="TextonormalCharCharChar">
    <w:name w:val="Texto normal Char Char Char"/>
    <w:basedOn w:val="Normal"/>
    <w:rsid w:val="00CD24A0"/>
    <w:pPr>
      <w:spacing w:after="40"/>
      <w:ind w:left="2211"/>
      <w:jc w:val="both"/>
    </w:pPr>
  </w:style>
  <w:style w:type="character" w:customStyle="1" w:styleId="Index3Char">
    <w:name w:val="Index 3 Char"/>
    <w:link w:val="Index3"/>
    <w:locked/>
    <w:rsid w:val="00CD24A0"/>
    <w:rPr>
      <w:rFonts w:ascii="Arial" w:hAnsi="Arial"/>
      <w:lang w:val="es-ES" w:eastAsia="x-none"/>
    </w:rPr>
  </w:style>
  <w:style w:type="character" w:styleId="FootnoteReference">
    <w:name w:val="footnote reference"/>
    <w:uiPriority w:val="99"/>
    <w:rsid w:val="00CD24A0"/>
    <w:rPr>
      <w:vertAlign w:val="superscript"/>
    </w:rPr>
  </w:style>
  <w:style w:type="character" w:customStyle="1" w:styleId="tw4winMark">
    <w:name w:val="tw4winMark"/>
    <w:rsid w:val="00CD24A0"/>
    <w:rPr>
      <w:rFonts w:ascii="Courier New" w:hAnsi="Courier New"/>
      <w:vanish/>
      <w:color w:val="800080"/>
      <w:sz w:val="24"/>
      <w:vertAlign w:val="subscript"/>
    </w:rPr>
  </w:style>
  <w:style w:type="character" w:customStyle="1" w:styleId="tw4winTerm">
    <w:name w:val="tw4winTerm"/>
    <w:rsid w:val="00CD24A0"/>
    <w:rPr>
      <w:color w:val="0000FF"/>
    </w:rPr>
  </w:style>
  <w:style w:type="character" w:customStyle="1" w:styleId="tw4winPopup">
    <w:name w:val="tw4winPopup"/>
    <w:rsid w:val="00CD24A0"/>
    <w:rPr>
      <w:rFonts w:ascii="Courier New" w:hAnsi="Courier New"/>
      <w:noProof/>
      <w:color w:val="008000"/>
    </w:rPr>
  </w:style>
  <w:style w:type="character" w:customStyle="1" w:styleId="tw4winJump">
    <w:name w:val="tw4winJump"/>
    <w:rsid w:val="00CD24A0"/>
    <w:rPr>
      <w:rFonts w:ascii="Courier New" w:hAnsi="Courier New"/>
      <w:noProof/>
      <w:color w:val="008080"/>
    </w:rPr>
  </w:style>
  <w:style w:type="character" w:customStyle="1" w:styleId="tw4winExternal">
    <w:name w:val="tw4winExternal"/>
    <w:rsid w:val="00CD24A0"/>
    <w:rPr>
      <w:rFonts w:ascii="Courier New" w:hAnsi="Courier New"/>
      <w:noProof/>
      <w:color w:val="808080"/>
    </w:rPr>
  </w:style>
  <w:style w:type="character" w:customStyle="1" w:styleId="tw4winInternal">
    <w:name w:val="tw4winInternal"/>
    <w:rsid w:val="00CD24A0"/>
    <w:rPr>
      <w:rFonts w:ascii="Courier New" w:hAnsi="Courier New"/>
      <w:noProof/>
      <w:color w:val="FF0000"/>
    </w:rPr>
  </w:style>
  <w:style w:type="character" w:customStyle="1" w:styleId="DONOTTRANSLATE">
    <w:name w:val="DO_NOT_TRANSLATE"/>
    <w:rsid w:val="00CD24A0"/>
    <w:rPr>
      <w:rFonts w:ascii="Courier New" w:hAnsi="Courier New"/>
      <w:noProof/>
      <w:color w:val="800000"/>
    </w:rPr>
  </w:style>
  <w:style w:type="paragraph" w:customStyle="1" w:styleId="Text">
    <w:name w:val="Text"/>
    <w:basedOn w:val="Normal"/>
    <w:rsid w:val="008115B9"/>
    <w:pPr>
      <w:overflowPunct w:val="0"/>
      <w:autoSpaceDE w:val="0"/>
      <w:autoSpaceDN w:val="0"/>
      <w:adjustRightInd w:val="0"/>
      <w:spacing w:after="220"/>
      <w:jc w:val="both"/>
      <w:textAlignment w:val="baseline"/>
    </w:pPr>
    <w:rPr>
      <w:rFonts w:ascii="Times New Roman" w:hAnsi="Times New Roman"/>
    </w:rPr>
  </w:style>
  <w:style w:type="paragraph" w:customStyle="1" w:styleId="Numbering">
    <w:name w:val="Numbering"/>
    <w:basedOn w:val="Normal"/>
    <w:rsid w:val="00DB1428"/>
    <w:pPr>
      <w:tabs>
        <w:tab w:val="left" w:pos="284"/>
      </w:tabs>
      <w:overflowPunct w:val="0"/>
      <w:autoSpaceDE w:val="0"/>
      <w:autoSpaceDN w:val="0"/>
      <w:adjustRightInd w:val="0"/>
      <w:spacing w:after="130" w:line="260" w:lineRule="exact"/>
      <w:jc w:val="both"/>
      <w:textAlignment w:val="baseline"/>
    </w:pPr>
    <w:rPr>
      <w:rFonts w:ascii="Times New Roman" w:hAnsi="Times New Roman"/>
    </w:rPr>
  </w:style>
  <w:style w:type="paragraph" w:customStyle="1" w:styleId="Bullet">
    <w:name w:val="Bullet"/>
    <w:basedOn w:val="Normal"/>
    <w:rsid w:val="00031B6A"/>
    <w:pPr>
      <w:tabs>
        <w:tab w:val="left" w:pos="284"/>
        <w:tab w:val="left" w:pos="360"/>
      </w:tabs>
      <w:overflowPunct w:val="0"/>
      <w:autoSpaceDE w:val="0"/>
      <w:autoSpaceDN w:val="0"/>
      <w:adjustRightInd w:val="0"/>
      <w:spacing w:after="130"/>
      <w:ind w:left="360" w:hanging="360"/>
      <w:jc w:val="both"/>
      <w:textAlignment w:val="baseline"/>
    </w:pPr>
    <w:rPr>
      <w:rFonts w:ascii="Times New Roman" w:hAnsi="Times New Roman"/>
    </w:rPr>
  </w:style>
  <w:style w:type="paragraph" w:styleId="FootnoteText">
    <w:name w:val="footnote text"/>
    <w:basedOn w:val="Normal"/>
    <w:link w:val="FootnoteTextChar"/>
    <w:uiPriority w:val="99"/>
    <w:rsid w:val="007A2C17"/>
    <w:pPr>
      <w:overflowPunct w:val="0"/>
      <w:autoSpaceDE w:val="0"/>
      <w:autoSpaceDN w:val="0"/>
      <w:adjustRightInd w:val="0"/>
      <w:textAlignment w:val="baseline"/>
    </w:pPr>
    <w:rPr>
      <w:rFonts w:ascii="Times New Roman" w:hAnsi="Times New Roman"/>
    </w:rPr>
  </w:style>
  <w:style w:type="character" w:customStyle="1" w:styleId="FootnoteTextChar">
    <w:name w:val="Footnote Text Char"/>
    <w:link w:val="FootnoteText"/>
    <w:uiPriority w:val="99"/>
    <w:locked/>
    <w:rsid w:val="00DC7310"/>
    <w:rPr>
      <w:lang w:val="en-GB" w:eastAsia="en-US"/>
    </w:rPr>
  </w:style>
  <w:style w:type="paragraph" w:styleId="BodyTextIndent3">
    <w:name w:val="Body Text Indent 3"/>
    <w:basedOn w:val="Normal"/>
    <w:link w:val="BodyTextIndent3Char"/>
    <w:uiPriority w:val="99"/>
    <w:rsid w:val="00A900D4"/>
    <w:pPr>
      <w:spacing w:after="120"/>
      <w:ind w:left="283"/>
    </w:pPr>
    <w:rPr>
      <w:sz w:val="16"/>
      <w:szCs w:val="16"/>
    </w:rPr>
  </w:style>
  <w:style w:type="character" w:customStyle="1" w:styleId="BodyTextIndent3Char">
    <w:name w:val="Body Text Indent 3 Char"/>
    <w:link w:val="BodyTextIndent3"/>
    <w:uiPriority w:val="99"/>
    <w:semiHidden/>
    <w:rsid w:val="00FD2FC1"/>
    <w:rPr>
      <w:rFonts w:ascii="Arial" w:hAnsi="Arial"/>
      <w:sz w:val="16"/>
      <w:szCs w:val="16"/>
      <w:lang w:val="en-GB"/>
    </w:rPr>
  </w:style>
  <w:style w:type="paragraph" w:styleId="BodyText2">
    <w:name w:val="Body Text 2"/>
    <w:basedOn w:val="Normal"/>
    <w:link w:val="BodyText2Char"/>
    <w:uiPriority w:val="99"/>
    <w:rsid w:val="00766FA3"/>
    <w:pPr>
      <w:spacing w:after="120" w:line="480" w:lineRule="auto"/>
    </w:pPr>
  </w:style>
  <w:style w:type="character" w:customStyle="1" w:styleId="BodyText2Char">
    <w:name w:val="Body Text 2 Char"/>
    <w:link w:val="BodyText2"/>
    <w:uiPriority w:val="99"/>
    <w:semiHidden/>
    <w:rsid w:val="00FD2FC1"/>
    <w:rPr>
      <w:rFonts w:ascii="Arial" w:hAnsi="Arial"/>
      <w:lang w:val="en-GB"/>
    </w:rPr>
  </w:style>
  <w:style w:type="paragraph" w:styleId="ListParagraph">
    <w:name w:val="List Paragraph"/>
    <w:basedOn w:val="Normal"/>
    <w:link w:val="ListParagraphChar"/>
    <w:uiPriority w:val="34"/>
    <w:qFormat/>
    <w:rsid w:val="00C976F2"/>
    <w:pPr>
      <w:ind w:left="720"/>
      <w:contextualSpacing/>
    </w:pPr>
  </w:style>
  <w:style w:type="paragraph" w:styleId="Title">
    <w:name w:val="Title"/>
    <w:basedOn w:val="Normal"/>
    <w:next w:val="Normal"/>
    <w:link w:val="TitleChar"/>
    <w:uiPriority w:val="10"/>
    <w:qFormat/>
    <w:rsid w:val="00C976F2"/>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10"/>
    <w:rsid w:val="00C976F2"/>
    <w:rPr>
      <w:rFonts w:ascii="Cambria" w:eastAsia="Times New Roman" w:hAnsi="Cambria" w:cs="Times New Roman"/>
      <w:spacing w:val="5"/>
      <w:sz w:val="52"/>
      <w:szCs w:val="52"/>
    </w:rPr>
  </w:style>
  <w:style w:type="paragraph" w:styleId="BodyTextIndent">
    <w:name w:val="Body Text Indent"/>
    <w:basedOn w:val="Normal"/>
    <w:link w:val="BodyTextIndentChar"/>
    <w:uiPriority w:val="99"/>
    <w:rsid w:val="00766FA3"/>
    <w:pPr>
      <w:spacing w:after="120"/>
      <w:ind w:left="283"/>
    </w:pPr>
    <w:rPr>
      <w:rFonts w:ascii="Times New Roman" w:hAnsi="Times New Roman"/>
      <w:szCs w:val="24"/>
    </w:rPr>
  </w:style>
  <w:style w:type="character" w:customStyle="1" w:styleId="BodyTextIndentChar">
    <w:name w:val="Body Text Indent Char"/>
    <w:link w:val="BodyTextIndent"/>
    <w:uiPriority w:val="99"/>
    <w:semiHidden/>
    <w:rsid w:val="00FD2FC1"/>
    <w:rPr>
      <w:rFonts w:ascii="Arial" w:hAnsi="Arial"/>
      <w:lang w:val="en-GB"/>
    </w:rPr>
  </w:style>
  <w:style w:type="paragraph" w:styleId="BodyTextIndent2">
    <w:name w:val="Body Text Indent 2"/>
    <w:basedOn w:val="Normal"/>
    <w:link w:val="BodyTextIndent2Char"/>
    <w:uiPriority w:val="99"/>
    <w:rsid w:val="00426BAB"/>
    <w:pPr>
      <w:spacing w:after="120" w:line="480" w:lineRule="auto"/>
      <w:ind w:left="283"/>
    </w:pPr>
  </w:style>
  <w:style w:type="character" w:customStyle="1" w:styleId="BodyTextIndent2Char">
    <w:name w:val="Body Text Indent 2 Char"/>
    <w:link w:val="BodyTextIndent2"/>
    <w:uiPriority w:val="99"/>
    <w:semiHidden/>
    <w:rsid w:val="00FD2FC1"/>
    <w:rPr>
      <w:rFonts w:ascii="Arial" w:hAnsi="Arial"/>
      <w:lang w:val="en-GB"/>
    </w:rPr>
  </w:style>
  <w:style w:type="paragraph" w:styleId="Subtitle">
    <w:name w:val="Subtitle"/>
    <w:aliases w:val="Subtitle_S"/>
    <w:basedOn w:val="Normal"/>
    <w:next w:val="Normal"/>
    <w:link w:val="SubtitleChar"/>
    <w:uiPriority w:val="11"/>
    <w:qFormat/>
    <w:rsid w:val="00C976F2"/>
    <w:pPr>
      <w:spacing w:after="600"/>
    </w:pPr>
    <w:rPr>
      <w:rFonts w:ascii="Cambria" w:hAnsi="Cambria"/>
      <w:i/>
      <w:iCs/>
      <w:spacing w:val="13"/>
      <w:sz w:val="24"/>
      <w:szCs w:val="24"/>
    </w:rPr>
  </w:style>
  <w:style w:type="character" w:customStyle="1" w:styleId="SubtitleChar">
    <w:name w:val="Subtitle Char"/>
    <w:aliases w:val="Subtitle_S Char"/>
    <w:link w:val="Subtitle"/>
    <w:uiPriority w:val="11"/>
    <w:locked/>
    <w:rsid w:val="00C976F2"/>
    <w:rPr>
      <w:rFonts w:ascii="Cambria" w:eastAsia="Times New Roman" w:hAnsi="Cambria" w:cs="Times New Roman"/>
      <w:i/>
      <w:iCs/>
      <w:spacing w:val="13"/>
      <w:sz w:val="24"/>
      <w:szCs w:val="24"/>
    </w:rPr>
  </w:style>
  <w:style w:type="paragraph" w:customStyle="1" w:styleId="xmsonormal">
    <w:name w:val="x_msonormal"/>
    <w:basedOn w:val="Normal"/>
    <w:rsid w:val="00E357A3"/>
    <w:pPr>
      <w:spacing w:before="100" w:beforeAutospacing="1" w:after="100" w:afterAutospacing="1"/>
    </w:pPr>
    <w:rPr>
      <w:rFonts w:ascii="Times New Roman" w:hAnsi="Times New Roman"/>
      <w:sz w:val="24"/>
      <w:szCs w:val="24"/>
      <w:lang w:val="es-ES" w:eastAsia="es-ES"/>
    </w:rPr>
  </w:style>
  <w:style w:type="paragraph" w:customStyle="1" w:styleId="xtextonormalcharcharcharcharcharchar">
    <w:name w:val="x_textonormalcharcharcharcharcharchar"/>
    <w:basedOn w:val="Normal"/>
    <w:rsid w:val="00E357A3"/>
    <w:pPr>
      <w:spacing w:before="100" w:beforeAutospacing="1" w:after="100" w:afterAutospacing="1"/>
    </w:pPr>
    <w:rPr>
      <w:rFonts w:ascii="Times New Roman" w:hAnsi="Times New Roman"/>
      <w:sz w:val="24"/>
      <w:szCs w:val="24"/>
      <w:lang w:val="es-ES" w:eastAsia="es-ES"/>
    </w:rPr>
  </w:style>
  <w:style w:type="character" w:customStyle="1" w:styleId="apple-converted-space">
    <w:name w:val="apple-converted-space"/>
    <w:rsid w:val="00E357A3"/>
    <w:rPr>
      <w:rFonts w:cs="Times New Roman"/>
    </w:rPr>
  </w:style>
  <w:style w:type="paragraph" w:styleId="DocumentMap">
    <w:name w:val="Document Map"/>
    <w:basedOn w:val="Normal"/>
    <w:link w:val="DocumentMapChar"/>
    <w:uiPriority w:val="99"/>
    <w:rsid w:val="00BE6081"/>
    <w:rPr>
      <w:rFonts w:ascii="Tahoma" w:hAnsi="Tahoma"/>
      <w:sz w:val="16"/>
      <w:szCs w:val="16"/>
    </w:rPr>
  </w:style>
  <w:style w:type="character" w:customStyle="1" w:styleId="DocumentMapChar">
    <w:name w:val="Document Map Char"/>
    <w:link w:val="DocumentMap"/>
    <w:uiPriority w:val="99"/>
    <w:locked/>
    <w:rsid w:val="00BE6081"/>
    <w:rPr>
      <w:rFonts w:ascii="Tahoma" w:hAnsi="Tahoma"/>
      <w:sz w:val="16"/>
      <w:lang w:val="en-GB" w:eastAsia="en-US"/>
    </w:rPr>
  </w:style>
  <w:style w:type="paragraph" w:customStyle="1" w:styleId="xmsolistparagraph">
    <w:name w:val="x_msolistparagraph"/>
    <w:basedOn w:val="Normal"/>
    <w:rsid w:val="00DC7310"/>
    <w:pPr>
      <w:spacing w:before="100" w:beforeAutospacing="1" w:after="100" w:afterAutospacing="1"/>
    </w:pPr>
    <w:rPr>
      <w:rFonts w:ascii="Times New Roman" w:hAnsi="Times New Roman"/>
      <w:sz w:val="24"/>
      <w:szCs w:val="24"/>
      <w:lang w:val="es-ES" w:eastAsia="es-ES"/>
    </w:rPr>
  </w:style>
  <w:style w:type="paragraph" w:styleId="NoSpacing">
    <w:name w:val="No Spacing"/>
    <w:basedOn w:val="Normal"/>
    <w:link w:val="NoSpacingChar"/>
    <w:uiPriority w:val="1"/>
    <w:qFormat/>
    <w:rsid w:val="00C976F2"/>
    <w:pPr>
      <w:spacing w:after="0" w:line="240" w:lineRule="auto"/>
    </w:pPr>
  </w:style>
  <w:style w:type="paragraph" w:styleId="Revision">
    <w:name w:val="Revision"/>
    <w:hidden/>
    <w:uiPriority w:val="99"/>
    <w:semiHidden/>
    <w:rsid w:val="00C57C03"/>
    <w:pPr>
      <w:spacing w:after="200" w:line="276" w:lineRule="auto"/>
    </w:pPr>
    <w:rPr>
      <w:rFonts w:ascii="Arial" w:hAnsi="Arial"/>
      <w:sz w:val="22"/>
      <w:szCs w:val="22"/>
      <w:lang w:val="en-GB"/>
    </w:rPr>
  </w:style>
  <w:style w:type="paragraph" w:styleId="TOCHeading">
    <w:name w:val="TOC Heading"/>
    <w:basedOn w:val="Heading1"/>
    <w:next w:val="Normal"/>
    <w:uiPriority w:val="39"/>
    <w:unhideWhenUsed/>
    <w:qFormat/>
    <w:rsid w:val="00C976F2"/>
    <w:pPr>
      <w:outlineLvl w:val="9"/>
    </w:pPr>
  </w:style>
  <w:style w:type="character" w:styleId="IntenseEmphasis">
    <w:name w:val="Intense Emphasis"/>
    <w:uiPriority w:val="21"/>
    <w:qFormat/>
    <w:rsid w:val="00C976F2"/>
    <w:rPr>
      <w:b/>
      <w:bCs/>
    </w:rPr>
  </w:style>
  <w:style w:type="character" w:styleId="IntenseReference">
    <w:name w:val="Intense Reference"/>
    <w:uiPriority w:val="32"/>
    <w:qFormat/>
    <w:rsid w:val="00C976F2"/>
    <w:rPr>
      <w:smallCaps/>
      <w:spacing w:val="5"/>
      <w:u w:val="single"/>
    </w:rPr>
  </w:style>
  <w:style w:type="paragraph" w:customStyle="1" w:styleId="Bulletted">
    <w:name w:val="Bulletted"/>
    <w:basedOn w:val="Normal"/>
    <w:link w:val="BullettedChar"/>
    <w:qFormat/>
    <w:rsid w:val="00D21CA8"/>
    <w:pPr>
      <w:spacing w:before="40"/>
      <w:jc w:val="both"/>
    </w:pPr>
    <w:rPr>
      <w:rFonts w:cs="Arial"/>
    </w:rPr>
  </w:style>
  <w:style w:type="character" w:customStyle="1" w:styleId="BullettedChar">
    <w:name w:val="Bulletted Char"/>
    <w:link w:val="Bulletted"/>
    <w:locked/>
    <w:rsid w:val="00D21CA8"/>
    <w:rPr>
      <w:rFonts w:ascii="Arial" w:hAnsi="Arial" w:cs="Arial"/>
      <w:snapToGrid w:val="0"/>
      <w:sz w:val="22"/>
      <w:szCs w:val="22"/>
    </w:rPr>
  </w:style>
  <w:style w:type="paragraph" w:customStyle="1" w:styleId="Normal1">
    <w:name w:val="Normal1"/>
    <w:basedOn w:val="Normal"/>
    <w:link w:val="Normal1Char"/>
    <w:qFormat/>
    <w:rsid w:val="00D21CA8"/>
    <w:pPr>
      <w:spacing w:before="120"/>
    </w:pPr>
  </w:style>
  <w:style w:type="character" w:customStyle="1" w:styleId="Normal1Char">
    <w:name w:val="Normal1 Char"/>
    <w:link w:val="Normal1"/>
    <w:locked/>
    <w:rsid w:val="00D21CA8"/>
    <w:rPr>
      <w:rFonts w:ascii="Arial" w:hAnsi="Arial" w:cs="Times New Roman"/>
      <w:snapToGrid w:val="0"/>
      <w:sz w:val="22"/>
      <w:szCs w:val="22"/>
      <w:lang w:val="en-GB" w:eastAsia="x-none"/>
    </w:rPr>
  </w:style>
  <w:style w:type="paragraph" w:customStyle="1" w:styleId="Bulletted2">
    <w:name w:val="Bulletted 2"/>
    <w:basedOn w:val="Bulletted1"/>
    <w:link w:val="Bulletted2Char"/>
    <w:qFormat/>
    <w:rsid w:val="000003D7"/>
    <w:pPr>
      <w:numPr>
        <w:ilvl w:val="2"/>
        <w:numId w:val="1"/>
      </w:numPr>
    </w:pPr>
  </w:style>
  <w:style w:type="paragraph" w:customStyle="1" w:styleId="Footnote">
    <w:name w:val="Footnote"/>
    <w:basedOn w:val="FootnoteText"/>
    <w:link w:val="FootnoteChar"/>
    <w:rsid w:val="000003D7"/>
    <w:pPr>
      <w:ind w:left="142" w:hanging="142"/>
    </w:pPr>
  </w:style>
  <w:style w:type="character" w:customStyle="1" w:styleId="Bulletted2Char">
    <w:name w:val="Bulletted 2 Char"/>
    <w:basedOn w:val="Bulletted1Char"/>
    <w:link w:val="Bulletted2"/>
    <w:locked/>
    <w:rsid w:val="000003D7"/>
    <w:rPr>
      <w:rFonts w:cs="Arial"/>
      <w:sz w:val="22"/>
      <w:szCs w:val="22"/>
      <w:lang w:bidi="en-US"/>
    </w:rPr>
  </w:style>
  <w:style w:type="paragraph" w:customStyle="1" w:styleId="Bulleted3">
    <w:name w:val="Bulleted 3"/>
    <w:basedOn w:val="Bulletted1"/>
    <w:link w:val="Bulleted3Char"/>
    <w:qFormat/>
    <w:rsid w:val="000003D7"/>
    <w:pPr>
      <w:numPr>
        <w:ilvl w:val="3"/>
      </w:numPr>
    </w:pPr>
  </w:style>
  <w:style w:type="character" w:customStyle="1" w:styleId="FootnoteChar">
    <w:name w:val="Footnote Char"/>
    <w:link w:val="Footnote"/>
    <w:locked/>
    <w:rsid w:val="000003D7"/>
    <w:rPr>
      <w:rFonts w:cs="Times New Roman"/>
      <w:snapToGrid w:val="0"/>
      <w:lang w:val="en-GB" w:eastAsia="en-US"/>
    </w:rPr>
  </w:style>
  <w:style w:type="paragraph" w:customStyle="1" w:styleId="Bulletintable">
    <w:name w:val="Bullet in table"/>
    <w:basedOn w:val="Normal2"/>
    <w:link w:val="BulletintableChar"/>
    <w:rsid w:val="000003D7"/>
    <w:pPr>
      <w:numPr>
        <w:numId w:val="3"/>
      </w:numPr>
      <w:spacing w:before="40"/>
    </w:pPr>
    <w:rPr>
      <w:sz w:val="18"/>
      <w:szCs w:val="18"/>
    </w:rPr>
  </w:style>
  <w:style w:type="character" w:customStyle="1" w:styleId="Bulleted3Char">
    <w:name w:val="Bulleted 3 Char"/>
    <w:basedOn w:val="Bulletted1Char"/>
    <w:link w:val="Bulleted3"/>
    <w:locked/>
    <w:rsid w:val="000003D7"/>
    <w:rPr>
      <w:rFonts w:cs="Arial"/>
      <w:sz w:val="22"/>
      <w:szCs w:val="22"/>
      <w:lang w:bidi="en-US"/>
    </w:rPr>
  </w:style>
  <w:style w:type="paragraph" w:styleId="Caption">
    <w:name w:val="caption"/>
    <w:aliases w:val="Caption_S"/>
    <w:basedOn w:val="Normal"/>
    <w:next w:val="Normal"/>
    <w:uiPriority w:val="35"/>
    <w:unhideWhenUsed/>
    <w:qFormat/>
    <w:rsid w:val="00C976F2"/>
    <w:rPr>
      <w:caps/>
      <w:spacing w:val="10"/>
      <w:sz w:val="18"/>
      <w:szCs w:val="18"/>
    </w:rPr>
  </w:style>
  <w:style w:type="character" w:customStyle="1" w:styleId="BulletintableChar">
    <w:name w:val="Bullet in table Char"/>
    <w:link w:val="Bulletintable"/>
    <w:locked/>
    <w:rsid w:val="000003D7"/>
    <w:rPr>
      <w:sz w:val="18"/>
      <w:szCs w:val="18"/>
      <w:lang w:bidi="en-US"/>
    </w:rPr>
  </w:style>
  <w:style w:type="paragraph" w:customStyle="1" w:styleId="SuperBullet">
    <w:name w:val="SuperBullet"/>
    <w:basedOn w:val="Bulletted1"/>
    <w:link w:val="SuperBulletChar"/>
    <w:qFormat/>
    <w:rsid w:val="000003D7"/>
    <w:pPr>
      <w:numPr>
        <w:ilvl w:val="0"/>
      </w:numPr>
    </w:pPr>
    <w:rPr>
      <w:b/>
    </w:rPr>
  </w:style>
  <w:style w:type="character" w:customStyle="1" w:styleId="SuperBulletChar">
    <w:name w:val="SuperBullet Char"/>
    <w:link w:val="SuperBullet"/>
    <w:locked/>
    <w:rsid w:val="000003D7"/>
    <w:rPr>
      <w:rFonts w:cs="Arial"/>
      <w:b/>
      <w:sz w:val="22"/>
      <w:szCs w:val="22"/>
      <w:lang w:bidi="en-US"/>
    </w:rPr>
  </w:style>
  <w:style w:type="paragraph" w:customStyle="1" w:styleId="Default">
    <w:name w:val="Default"/>
    <w:link w:val="DefaultChar"/>
    <w:rsid w:val="00FD1482"/>
    <w:pPr>
      <w:widowControl w:val="0"/>
      <w:autoSpaceDE w:val="0"/>
      <w:autoSpaceDN w:val="0"/>
      <w:adjustRightInd w:val="0"/>
      <w:spacing w:after="200" w:line="276" w:lineRule="auto"/>
    </w:pPr>
    <w:rPr>
      <w:rFonts w:ascii="Arial" w:hAnsi="Arial" w:cs="Arial"/>
      <w:color w:val="000000"/>
      <w:sz w:val="24"/>
      <w:szCs w:val="24"/>
    </w:rPr>
  </w:style>
  <w:style w:type="paragraph" w:customStyle="1" w:styleId="Normal2">
    <w:name w:val="Normal2"/>
    <w:basedOn w:val="Normal"/>
    <w:link w:val="Normal2Char"/>
    <w:qFormat/>
    <w:rsid w:val="000003D7"/>
    <w:pPr>
      <w:spacing w:before="120"/>
    </w:pPr>
  </w:style>
  <w:style w:type="character" w:customStyle="1" w:styleId="Normal2Char">
    <w:name w:val="Normal2 Char"/>
    <w:link w:val="Normal2"/>
    <w:locked/>
    <w:rsid w:val="000003D7"/>
    <w:rPr>
      <w:rFonts w:ascii="Arial" w:hAnsi="Arial" w:cs="Times New Roman"/>
      <w:snapToGrid w:val="0"/>
      <w:sz w:val="22"/>
      <w:szCs w:val="22"/>
      <w:lang w:val="en-GB" w:eastAsia="x-none"/>
    </w:rPr>
  </w:style>
  <w:style w:type="paragraph" w:customStyle="1" w:styleId="Bulletted1">
    <w:name w:val="Bulletted_1"/>
    <w:basedOn w:val="Normal"/>
    <w:link w:val="Bulletted1Char"/>
    <w:qFormat/>
    <w:rsid w:val="000003D7"/>
    <w:pPr>
      <w:numPr>
        <w:ilvl w:val="1"/>
        <w:numId w:val="4"/>
      </w:numPr>
      <w:spacing w:before="40"/>
      <w:jc w:val="both"/>
    </w:pPr>
    <w:rPr>
      <w:rFonts w:cs="Arial"/>
    </w:rPr>
  </w:style>
  <w:style w:type="character" w:customStyle="1" w:styleId="Bulletted1Char">
    <w:name w:val="Bulletted_1 Char"/>
    <w:link w:val="Bulletted1"/>
    <w:locked/>
    <w:rsid w:val="000003D7"/>
    <w:rPr>
      <w:rFonts w:cs="Arial"/>
      <w:sz w:val="22"/>
      <w:szCs w:val="22"/>
      <w:lang w:bidi="en-US"/>
    </w:rPr>
  </w:style>
  <w:style w:type="paragraph" w:customStyle="1" w:styleId="NormalS">
    <w:name w:val="Normal_S"/>
    <w:basedOn w:val="Normal"/>
    <w:link w:val="NormalSChar"/>
    <w:qFormat/>
    <w:rsid w:val="0016419E"/>
    <w:pPr>
      <w:spacing w:before="120"/>
    </w:pPr>
  </w:style>
  <w:style w:type="character" w:customStyle="1" w:styleId="NormalSChar">
    <w:name w:val="Normal_S Char"/>
    <w:link w:val="NormalS"/>
    <w:locked/>
    <w:rsid w:val="0016419E"/>
    <w:rPr>
      <w:rFonts w:ascii="Arial" w:hAnsi="Arial" w:cs="Times New Roman"/>
      <w:snapToGrid w:val="0"/>
      <w:sz w:val="22"/>
      <w:szCs w:val="22"/>
      <w:lang w:val="en-GB" w:eastAsia="x-none"/>
    </w:rPr>
  </w:style>
  <w:style w:type="paragraph" w:customStyle="1" w:styleId="Bulletted20">
    <w:name w:val="Bulletted_2"/>
    <w:basedOn w:val="Bulletted1"/>
    <w:link w:val="Bulletted2Char0"/>
    <w:qFormat/>
    <w:rsid w:val="0016419E"/>
    <w:pPr>
      <w:tabs>
        <w:tab w:val="clear" w:pos="1440"/>
        <w:tab w:val="num" w:pos="2160"/>
      </w:tabs>
      <w:ind w:left="2160"/>
    </w:pPr>
  </w:style>
  <w:style w:type="character" w:customStyle="1" w:styleId="Bulletted2Char0">
    <w:name w:val="Bulletted_2 Char"/>
    <w:basedOn w:val="Bulletted1Char"/>
    <w:link w:val="Bulletted20"/>
    <w:locked/>
    <w:rsid w:val="0016419E"/>
    <w:rPr>
      <w:rFonts w:cs="Arial"/>
      <w:sz w:val="22"/>
      <w:szCs w:val="22"/>
      <w:lang w:bidi="en-US"/>
    </w:rPr>
  </w:style>
  <w:style w:type="paragraph" w:customStyle="1" w:styleId="Bulleted30">
    <w:name w:val="Bulleted_3"/>
    <w:basedOn w:val="Bulletted1"/>
    <w:link w:val="Bulleted3Char0"/>
    <w:qFormat/>
    <w:rsid w:val="0016419E"/>
  </w:style>
  <w:style w:type="character" w:styleId="Strong">
    <w:name w:val="Strong"/>
    <w:aliases w:val="Strong_S"/>
    <w:uiPriority w:val="22"/>
    <w:qFormat/>
    <w:rsid w:val="00C976F2"/>
    <w:rPr>
      <w:b/>
      <w:bCs/>
    </w:rPr>
  </w:style>
  <w:style w:type="character" w:customStyle="1" w:styleId="Bulleted3Char0">
    <w:name w:val="Bulleted_3 Char"/>
    <w:basedOn w:val="Bulletted1Char"/>
    <w:link w:val="Bulleted30"/>
    <w:locked/>
    <w:rsid w:val="0073074D"/>
    <w:rPr>
      <w:rFonts w:cs="Arial"/>
      <w:sz w:val="22"/>
      <w:szCs w:val="22"/>
      <w:lang w:bidi="en-US"/>
    </w:rPr>
  </w:style>
  <w:style w:type="paragraph" w:customStyle="1" w:styleId="Bulleteadotabla">
    <w:name w:val="Bulleteado tabla"/>
    <w:basedOn w:val="Heading2"/>
    <w:link w:val="BulleteadotablaChar"/>
    <w:qFormat/>
    <w:rsid w:val="006E6753"/>
    <w:pPr>
      <w:numPr>
        <w:numId w:val="2"/>
      </w:numPr>
      <w:tabs>
        <w:tab w:val="num" w:pos="176"/>
      </w:tabs>
      <w:spacing w:before="20" w:after="60"/>
      <w:ind w:left="176" w:hanging="142"/>
      <w:jc w:val="both"/>
    </w:pPr>
    <w:rPr>
      <w:rFonts w:cs="Arial"/>
      <w:b w:val="0"/>
      <w:szCs w:val="22"/>
    </w:rPr>
  </w:style>
  <w:style w:type="character" w:customStyle="1" w:styleId="BulleteadotablaChar">
    <w:name w:val="Bulleteado tabla Char"/>
    <w:link w:val="Bulleteadotabla"/>
    <w:locked/>
    <w:rsid w:val="006E6753"/>
    <w:rPr>
      <w:rFonts w:cs="Arial"/>
      <w:bCs/>
      <w:sz w:val="22"/>
      <w:szCs w:val="22"/>
      <w:lang w:bidi="en-US"/>
    </w:rPr>
  </w:style>
  <w:style w:type="paragraph" w:customStyle="1" w:styleId="AppendixStyle2">
    <w:name w:val="Appendix Style2"/>
    <w:basedOn w:val="Heading2"/>
    <w:rsid w:val="004E6120"/>
    <w:pPr>
      <w:numPr>
        <w:numId w:val="5"/>
      </w:numPr>
    </w:pPr>
  </w:style>
  <w:style w:type="paragraph" w:customStyle="1" w:styleId="AppendixHeading">
    <w:name w:val="Appendix Heading"/>
    <w:basedOn w:val="Heading2"/>
    <w:link w:val="AppendixHeadingChar"/>
    <w:qFormat/>
    <w:rsid w:val="00ED39D0"/>
    <w:pPr>
      <w:numPr>
        <w:numId w:val="6"/>
      </w:numPr>
      <w:ind w:hanging="720"/>
    </w:pPr>
  </w:style>
  <w:style w:type="paragraph" w:customStyle="1" w:styleId="AppendixSub">
    <w:name w:val="Appendix Sub"/>
    <w:basedOn w:val="AppendixHeading"/>
    <w:link w:val="AppendixSubChar"/>
    <w:rsid w:val="00463AA3"/>
    <w:pPr>
      <w:numPr>
        <w:ilvl w:val="1"/>
      </w:numPr>
    </w:pPr>
  </w:style>
  <w:style w:type="character" w:customStyle="1" w:styleId="AppendixHeadingChar">
    <w:name w:val="Appendix Heading Char"/>
    <w:basedOn w:val="Heading2Char"/>
    <w:link w:val="AppendixHeading"/>
    <w:locked/>
    <w:rsid w:val="00ED39D0"/>
    <w:rPr>
      <w:b/>
      <w:bCs/>
      <w:sz w:val="22"/>
      <w:szCs w:val="26"/>
      <w:lang w:bidi="en-US"/>
    </w:rPr>
  </w:style>
  <w:style w:type="character" w:customStyle="1" w:styleId="AppendixSubChar">
    <w:name w:val="Appendix Sub Char"/>
    <w:basedOn w:val="AppendixHeadingChar"/>
    <w:link w:val="AppendixSub"/>
    <w:locked/>
    <w:rsid w:val="00463AA3"/>
    <w:rPr>
      <w:b/>
      <w:bCs/>
      <w:sz w:val="22"/>
      <w:szCs w:val="26"/>
      <w:lang w:bidi="en-US"/>
    </w:rPr>
  </w:style>
  <w:style w:type="character" w:styleId="FollowedHyperlink">
    <w:name w:val="FollowedHyperlink"/>
    <w:uiPriority w:val="99"/>
    <w:rsid w:val="00490979"/>
    <w:rPr>
      <w:rFonts w:cs="Times New Roman"/>
      <w:color w:val="800080"/>
      <w:u w:val="single"/>
    </w:rPr>
  </w:style>
  <w:style w:type="character" w:customStyle="1" w:styleId="NoSpacingChar">
    <w:name w:val="No Spacing Char"/>
    <w:basedOn w:val="DefaultParagraphFont"/>
    <w:link w:val="NoSpacing"/>
    <w:uiPriority w:val="1"/>
    <w:rsid w:val="00C976F2"/>
  </w:style>
  <w:style w:type="paragraph" w:styleId="Quote">
    <w:name w:val="Quote"/>
    <w:basedOn w:val="Normal"/>
    <w:next w:val="Normal"/>
    <w:link w:val="QuoteChar"/>
    <w:uiPriority w:val="29"/>
    <w:qFormat/>
    <w:rsid w:val="00C976F2"/>
    <w:pPr>
      <w:spacing w:before="200" w:after="0"/>
      <w:ind w:left="360" w:right="360"/>
    </w:pPr>
    <w:rPr>
      <w:i/>
      <w:iCs/>
    </w:rPr>
  </w:style>
  <w:style w:type="character" w:customStyle="1" w:styleId="QuoteChar">
    <w:name w:val="Quote Char"/>
    <w:link w:val="Quote"/>
    <w:uiPriority w:val="29"/>
    <w:rsid w:val="00C976F2"/>
    <w:rPr>
      <w:i/>
      <w:iCs/>
    </w:rPr>
  </w:style>
  <w:style w:type="paragraph" w:styleId="IntenseQuote">
    <w:name w:val="Intense Quote"/>
    <w:basedOn w:val="Normal"/>
    <w:next w:val="Normal"/>
    <w:link w:val="IntenseQuoteChar"/>
    <w:uiPriority w:val="30"/>
    <w:qFormat/>
    <w:rsid w:val="00C976F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C976F2"/>
    <w:rPr>
      <w:b/>
      <w:bCs/>
      <w:i/>
      <w:iCs/>
    </w:rPr>
  </w:style>
  <w:style w:type="character" w:styleId="SubtleEmphasis">
    <w:name w:val="Subtle Emphasis"/>
    <w:uiPriority w:val="19"/>
    <w:qFormat/>
    <w:rsid w:val="00C976F2"/>
    <w:rPr>
      <w:i/>
      <w:iCs/>
    </w:rPr>
  </w:style>
  <w:style w:type="character" w:styleId="SubtleReference">
    <w:name w:val="Subtle Reference"/>
    <w:uiPriority w:val="31"/>
    <w:qFormat/>
    <w:rsid w:val="00C976F2"/>
    <w:rPr>
      <w:smallCaps/>
    </w:rPr>
  </w:style>
  <w:style w:type="character" w:styleId="BookTitle">
    <w:name w:val="Book Title"/>
    <w:uiPriority w:val="33"/>
    <w:qFormat/>
    <w:rsid w:val="00C976F2"/>
    <w:rPr>
      <w:i/>
      <w:iCs/>
      <w:smallCaps/>
      <w:spacing w:val="5"/>
    </w:rPr>
  </w:style>
  <w:style w:type="character" w:customStyle="1" w:styleId="DefaultChar">
    <w:name w:val="Default Char"/>
    <w:link w:val="Default"/>
    <w:rsid w:val="00B33A71"/>
    <w:rPr>
      <w:rFonts w:ascii="Arial" w:hAnsi="Arial" w:cs="Arial"/>
      <w:color w:val="000000"/>
      <w:sz w:val="24"/>
      <w:szCs w:val="24"/>
    </w:rPr>
  </w:style>
  <w:style w:type="character" w:customStyle="1" w:styleId="ListParagraphChar">
    <w:name w:val="List Paragraph Char"/>
    <w:link w:val="ListParagraph"/>
    <w:uiPriority w:val="34"/>
    <w:locked/>
    <w:rsid w:val="00B33A71"/>
    <w:rPr>
      <w:sz w:val="22"/>
      <w:szCs w:val="22"/>
      <w:lang w:bidi="en-US"/>
    </w:rPr>
  </w:style>
  <w:style w:type="table" w:customStyle="1" w:styleId="TableGrid1">
    <w:name w:val="Table Grid1"/>
    <w:basedOn w:val="TableNormal"/>
    <w:next w:val="TableGrid"/>
    <w:uiPriority w:val="59"/>
    <w:rsid w:val="00793D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24FE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NUS1">
    <w:name w:val="SANUS 1"/>
    <w:basedOn w:val="Heading1"/>
    <w:link w:val="SANUS1Char"/>
    <w:qFormat/>
    <w:rsid w:val="00160B0E"/>
    <w:pPr>
      <w:numPr>
        <w:numId w:val="0"/>
      </w:numPr>
      <w:tabs>
        <w:tab w:val="num" w:pos="567"/>
      </w:tabs>
      <w:spacing w:before="120" w:after="120"/>
      <w:ind w:left="680" w:hanging="680"/>
    </w:pPr>
  </w:style>
  <w:style w:type="character" w:customStyle="1" w:styleId="SANUS1Char">
    <w:name w:val="SANUS 1 Char"/>
    <w:basedOn w:val="Heading1Char"/>
    <w:link w:val="SANUS1"/>
    <w:rsid w:val="00160B0E"/>
    <w:rPr>
      <w:b/>
      <w:bCs/>
      <w:color w:val="FF0000"/>
      <w:sz w:val="28"/>
      <w:szCs w:val="28"/>
      <w:lang w:bidi="en-US"/>
    </w:rPr>
  </w:style>
  <w:style w:type="paragraph" w:customStyle="1" w:styleId="SANUS2">
    <w:name w:val="SAN US 2"/>
    <w:basedOn w:val="Heading2"/>
    <w:link w:val="SANUS2Char"/>
    <w:qFormat/>
    <w:rsid w:val="00160B0E"/>
    <w:rPr>
      <w:sz w:val="24"/>
      <w:szCs w:val="24"/>
    </w:rPr>
  </w:style>
  <w:style w:type="character" w:customStyle="1" w:styleId="SANUS2Char">
    <w:name w:val="SAN US 2 Char"/>
    <w:basedOn w:val="Heading2Char"/>
    <w:link w:val="SANUS2"/>
    <w:rsid w:val="00160B0E"/>
    <w:rPr>
      <w:b/>
      <w:bCs/>
      <w:sz w:val="24"/>
      <w:szCs w:val="24"/>
      <w:lang w:bidi="en-US"/>
    </w:rPr>
  </w:style>
  <w:style w:type="paragraph" w:customStyle="1" w:styleId="SANUS3">
    <w:name w:val="SAN US 3"/>
    <w:basedOn w:val="SANUS2"/>
    <w:link w:val="SANUS3Char"/>
    <w:qFormat/>
    <w:rsid w:val="00160B0E"/>
    <w:pPr>
      <w:ind w:left="900" w:hanging="680"/>
    </w:pPr>
    <w:rPr>
      <w:sz w:val="22"/>
      <w:szCs w:val="22"/>
    </w:rPr>
  </w:style>
  <w:style w:type="character" w:customStyle="1" w:styleId="SANUS3Char">
    <w:name w:val="SAN US 3 Char"/>
    <w:basedOn w:val="Heading3Char"/>
    <w:link w:val="SANUS3"/>
    <w:rsid w:val="00160B0E"/>
    <w:rPr>
      <w:b/>
      <w:bCs/>
      <w:sz w:val="22"/>
      <w:szCs w:val="22"/>
      <w:lang w:bidi="en-US"/>
    </w:rPr>
  </w:style>
  <w:style w:type="paragraph" w:customStyle="1" w:styleId="SANUS4">
    <w:name w:val="SAN US 4"/>
    <w:basedOn w:val="SANUS2"/>
    <w:link w:val="SANUS4Char"/>
    <w:qFormat/>
    <w:rsid w:val="00160B0E"/>
    <w:pPr>
      <w:numPr>
        <w:ilvl w:val="3"/>
        <w:numId w:val="7"/>
      </w:numPr>
    </w:pPr>
    <w:rPr>
      <w:rFonts w:asciiTheme="minorHAnsi" w:hAnsiTheme="minorHAnsi" w:cstheme="minorHAnsi"/>
      <w:sz w:val="22"/>
    </w:rPr>
  </w:style>
  <w:style w:type="character" w:customStyle="1" w:styleId="SANUS4Char">
    <w:name w:val="SAN US 4 Char"/>
    <w:basedOn w:val="Heading4Char"/>
    <w:link w:val="SANUS4"/>
    <w:rsid w:val="00160B0E"/>
    <w:rPr>
      <w:rFonts w:asciiTheme="minorHAnsi" w:hAnsiTheme="minorHAnsi" w:cstheme="minorHAnsi"/>
      <w:b/>
      <w:bCs/>
      <w:i w:val="0"/>
      <w:iCs w:val="0"/>
      <w:sz w:val="22"/>
      <w:szCs w:val="24"/>
      <w:lang w:bidi="en-US"/>
    </w:rPr>
  </w:style>
  <w:style w:type="paragraph" w:customStyle="1" w:styleId="Indent3">
    <w:name w:val="Indent (3)"/>
    <w:basedOn w:val="Normal"/>
    <w:link w:val="Indent3Char"/>
    <w:qFormat/>
    <w:rsid w:val="004E5D8B"/>
    <w:pPr>
      <w:keepNext/>
      <w:keepLines/>
      <w:spacing w:before="120" w:after="120"/>
      <w:ind w:left="1080"/>
    </w:pPr>
    <w:rPr>
      <w:rFonts w:ascii="Times New Roman" w:eastAsiaTheme="minorHAnsi" w:hAnsi="Times New Roman" w:cstheme="minorBidi"/>
      <w:lang w:bidi="ar-SA"/>
    </w:rPr>
  </w:style>
  <w:style w:type="character" w:customStyle="1" w:styleId="Indent3Char">
    <w:name w:val="Indent (3) Char"/>
    <w:basedOn w:val="DefaultParagraphFont"/>
    <w:link w:val="Indent3"/>
    <w:rsid w:val="004E5D8B"/>
    <w:rPr>
      <w:rFonts w:ascii="Times New Roman" w:eastAsiaTheme="minorHAnsi" w:hAnsi="Times New Roman"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semiHidden="1" w:uiPriority="35" w:unhideWhenUsed="1" w:qFormat="1"/>
    <w:lsdException w:name="footnote reference" w:uiPriority="99"/>
    <w:lsdException w:name="annotation reference" w:uiPriority="99"/>
    <w:lsdException w:name="Title" w:locked="1" w:uiPriority="10" w:qFormat="1"/>
    <w:lsdException w:name="Subtitle" w:locked="1" w:uiPriority="11" w:qFormat="1"/>
    <w:lsdException w:name="Hyperlink" w:locked="1" w:uiPriority="99"/>
    <w:lsdException w:name="Strong" w:uiPriority="22" w:qFormat="1"/>
    <w:lsdException w:name="Emphasis" w:uiPriority="20"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76F2"/>
    <w:pPr>
      <w:spacing w:after="200" w:line="276" w:lineRule="auto"/>
    </w:pPr>
    <w:rPr>
      <w:sz w:val="22"/>
      <w:szCs w:val="22"/>
      <w:lang w:bidi="en-US"/>
    </w:rPr>
  </w:style>
  <w:style w:type="paragraph" w:styleId="Heading1">
    <w:name w:val="heading 1"/>
    <w:aliases w:val="Título 1- numerado"/>
    <w:basedOn w:val="Normal"/>
    <w:next w:val="Normal"/>
    <w:link w:val="Heading1Char"/>
    <w:uiPriority w:val="9"/>
    <w:qFormat/>
    <w:rsid w:val="00ED2503"/>
    <w:pPr>
      <w:numPr>
        <w:numId w:val="7"/>
      </w:numPr>
      <w:pBdr>
        <w:bottom w:val="single" w:sz="4" w:space="1" w:color="FF0000"/>
      </w:pBdr>
      <w:spacing w:before="480" w:after="0"/>
      <w:contextualSpacing/>
      <w:outlineLvl w:val="0"/>
    </w:pPr>
    <w:rPr>
      <w:b/>
      <w:bCs/>
      <w:color w:val="FF0000"/>
      <w:sz w:val="28"/>
      <w:szCs w:val="28"/>
    </w:rPr>
  </w:style>
  <w:style w:type="paragraph" w:styleId="Heading2">
    <w:name w:val="heading 2"/>
    <w:aliases w:val="Subtitulo numerado"/>
    <w:basedOn w:val="Normal"/>
    <w:next w:val="Normal"/>
    <w:link w:val="Heading2Char"/>
    <w:uiPriority w:val="9"/>
    <w:unhideWhenUsed/>
    <w:qFormat/>
    <w:rsid w:val="0043779F"/>
    <w:pPr>
      <w:spacing w:before="120" w:after="120"/>
      <w:outlineLvl w:val="1"/>
    </w:pPr>
    <w:rPr>
      <w:b/>
      <w:bCs/>
      <w:szCs w:val="26"/>
    </w:rPr>
  </w:style>
  <w:style w:type="paragraph" w:styleId="Heading3">
    <w:name w:val="heading 3"/>
    <w:basedOn w:val="Normal"/>
    <w:next w:val="Normal"/>
    <w:link w:val="Heading3Char"/>
    <w:uiPriority w:val="9"/>
    <w:unhideWhenUsed/>
    <w:qFormat/>
    <w:rsid w:val="00E81FC5"/>
    <w:pPr>
      <w:numPr>
        <w:ilvl w:val="2"/>
        <w:numId w:val="7"/>
      </w:numPr>
      <w:spacing w:before="200" w:after="0" w:line="271" w:lineRule="auto"/>
      <w:outlineLvl w:val="2"/>
    </w:pPr>
    <w:rPr>
      <w:b/>
      <w:bCs/>
      <w:sz w:val="20"/>
    </w:rPr>
  </w:style>
  <w:style w:type="paragraph" w:styleId="Heading4">
    <w:name w:val="heading 4"/>
    <w:basedOn w:val="Normal"/>
    <w:next w:val="Normal"/>
    <w:link w:val="Heading4Char"/>
    <w:uiPriority w:val="9"/>
    <w:unhideWhenUsed/>
    <w:qFormat/>
    <w:rsid w:val="00C976F2"/>
    <w:pPr>
      <w:spacing w:before="200" w:after="0"/>
      <w:ind w:left="864" w:hanging="864"/>
      <w:outlineLvl w:val="3"/>
    </w:pPr>
    <w:rPr>
      <w:rFonts w:ascii="Cambria" w:hAnsi="Cambria"/>
      <w:b/>
      <w:bCs/>
      <w:i/>
      <w:iCs/>
    </w:rPr>
  </w:style>
  <w:style w:type="paragraph" w:styleId="Heading5">
    <w:name w:val="heading 5"/>
    <w:basedOn w:val="Normal"/>
    <w:next w:val="Normal"/>
    <w:link w:val="Heading5Char"/>
    <w:uiPriority w:val="9"/>
    <w:unhideWhenUsed/>
    <w:qFormat/>
    <w:rsid w:val="00C976F2"/>
    <w:pPr>
      <w:numPr>
        <w:ilvl w:val="4"/>
        <w:numId w:val="7"/>
      </w:numPr>
      <w:spacing w:before="200" w:after="0"/>
      <w:outlineLvl w:val="4"/>
    </w:pPr>
    <w:rPr>
      <w:rFonts w:ascii="Cambria" w:hAnsi="Cambria"/>
      <w:b/>
      <w:bCs/>
      <w:color w:val="7F7F7F"/>
    </w:rPr>
  </w:style>
  <w:style w:type="paragraph" w:styleId="Heading6">
    <w:name w:val="heading 6"/>
    <w:basedOn w:val="Normal"/>
    <w:next w:val="Normal"/>
    <w:link w:val="Heading6Char"/>
    <w:uiPriority w:val="9"/>
    <w:unhideWhenUsed/>
    <w:qFormat/>
    <w:rsid w:val="00C976F2"/>
    <w:pPr>
      <w:numPr>
        <w:ilvl w:val="5"/>
        <w:numId w:val="7"/>
      </w:num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unhideWhenUsed/>
    <w:qFormat/>
    <w:rsid w:val="00C976F2"/>
    <w:pPr>
      <w:numPr>
        <w:ilvl w:val="6"/>
        <w:numId w:val="7"/>
      </w:numPr>
      <w:spacing w:after="0"/>
      <w:outlineLvl w:val="6"/>
    </w:pPr>
    <w:rPr>
      <w:rFonts w:ascii="Cambria" w:hAnsi="Cambria"/>
      <w:i/>
      <w:iCs/>
    </w:rPr>
  </w:style>
  <w:style w:type="paragraph" w:styleId="Heading8">
    <w:name w:val="heading 8"/>
    <w:basedOn w:val="Normal"/>
    <w:next w:val="Normal"/>
    <w:link w:val="Heading8Char"/>
    <w:uiPriority w:val="9"/>
    <w:unhideWhenUsed/>
    <w:qFormat/>
    <w:rsid w:val="00C976F2"/>
    <w:pPr>
      <w:numPr>
        <w:ilvl w:val="7"/>
        <w:numId w:val="7"/>
      </w:numPr>
      <w:spacing w:after="0"/>
      <w:outlineLvl w:val="7"/>
    </w:pPr>
    <w:rPr>
      <w:rFonts w:ascii="Cambria" w:hAnsi="Cambria"/>
      <w:sz w:val="20"/>
      <w:szCs w:val="20"/>
    </w:rPr>
  </w:style>
  <w:style w:type="paragraph" w:styleId="Heading9">
    <w:name w:val="heading 9"/>
    <w:basedOn w:val="Normal"/>
    <w:next w:val="Normal"/>
    <w:link w:val="Heading9Char"/>
    <w:uiPriority w:val="9"/>
    <w:unhideWhenUsed/>
    <w:qFormat/>
    <w:rsid w:val="00C976F2"/>
    <w:pPr>
      <w:numPr>
        <w:ilvl w:val="8"/>
        <w:numId w:val="7"/>
      </w:num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ítulo 1- numerado Char"/>
    <w:link w:val="Heading1"/>
    <w:uiPriority w:val="9"/>
    <w:locked/>
    <w:rsid w:val="00ED2503"/>
    <w:rPr>
      <w:b/>
      <w:bCs/>
      <w:color w:val="FF0000"/>
      <w:sz w:val="28"/>
      <w:szCs w:val="28"/>
      <w:lang w:bidi="en-US"/>
    </w:rPr>
  </w:style>
  <w:style w:type="character" w:customStyle="1" w:styleId="Heading2Char">
    <w:name w:val="Heading 2 Char"/>
    <w:aliases w:val="Subtitulo numerado Char"/>
    <w:link w:val="Heading2"/>
    <w:uiPriority w:val="9"/>
    <w:locked/>
    <w:rsid w:val="0043779F"/>
    <w:rPr>
      <w:b/>
      <w:bCs/>
      <w:sz w:val="22"/>
      <w:szCs w:val="26"/>
      <w:lang w:bidi="en-US"/>
    </w:rPr>
  </w:style>
  <w:style w:type="character" w:customStyle="1" w:styleId="Heading3Char">
    <w:name w:val="Heading 3 Char"/>
    <w:link w:val="Heading3"/>
    <w:uiPriority w:val="9"/>
    <w:locked/>
    <w:rsid w:val="00E81FC5"/>
    <w:rPr>
      <w:b/>
      <w:bCs/>
      <w:szCs w:val="22"/>
      <w:lang w:bidi="en-US"/>
    </w:rPr>
  </w:style>
  <w:style w:type="character" w:customStyle="1" w:styleId="Heading4Char">
    <w:name w:val="Heading 4 Char"/>
    <w:link w:val="Heading4"/>
    <w:uiPriority w:val="9"/>
    <w:locked/>
    <w:rsid w:val="00C976F2"/>
    <w:rPr>
      <w:rFonts w:ascii="Cambria" w:hAnsi="Cambria"/>
      <w:b/>
      <w:bCs/>
      <w:i/>
      <w:iCs/>
      <w:sz w:val="22"/>
      <w:szCs w:val="22"/>
      <w:lang w:bidi="en-US"/>
    </w:rPr>
  </w:style>
  <w:style w:type="character" w:customStyle="1" w:styleId="Heading5Char">
    <w:name w:val="Heading 5 Char"/>
    <w:link w:val="Heading5"/>
    <w:uiPriority w:val="9"/>
    <w:locked/>
    <w:rsid w:val="00C976F2"/>
    <w:rPr>
      <w:rFonts w:ascii="Cambria" w:hAnsi="Cambria"/>
      <w:b/>
      <w:bCs/>
      <w:color w:val="7F7F7F"/>
      <w:sz w:val="22"/>
      <w:szCs w:val="22"/>
      <w:lang w:bidi="en-US"/>
    </w:rPr>
  </w:style>
  <w:style w:type="character" w:customStyle="1" w:styleId="Heading6Char">
    <w:name w:val="Heading 6 Char"/>
    <w:link w:val="Heading6"/>
    <w:uiPriority w:val="9"/>
    <w:locked/>
    <w:rsid w:val="00C976F2"/>
    <w:rPr>
      <w:rFonts w:ascii="Cambria" w:hAnsi="Cambria"/>
      <w:b/>
      <w:bCs/>
      <w:i/>
      <w:iCs/>
      <w:color w:val="7F7F7F"/>
      <w:sz w:val="22"/>
      <w:szCs w:val="22"/>
      <w:lang w:bidi="en-US"/>
    </w:rPr>
  </w:style>
  <w:style w:type="character" w:customStyle="1" w:styleId="Heading7Char">
    <w:name w:val="Heading 7 Char"/>
    <w:link w:val="Heading7"/>
    <w:uiPriority w:val="9"/>
    <w:locked/>
    <w:rsid w:val="00C976F2"/>
    <w:rPr>
      <w:rFonts w:ascii="Cambria" w:hAnsi="Cambria"/>
      <w:i/>
      <w:iCs/>
      <w:sz w:val="22"/>
      <w:szCs w:val="22"/>
      <w:lang w:bidi="en-US"/>
    </w:rPr>
  </w:style>
  <w:style w:type="character" w:customStyle="1" w:styleId="Heading8Char">
    <w:name w:val="Heading 8 Char"/>
    <w:link w:val="Heading8"/>
    <w:uiPriority w:val="9"/>
    <w:locked/>
    <w:rsid w:val="00C976F2"/>
    <w:rPr>
      <w:rFonts w:ascii="Cambria" w:hAnsi="Cambria"/>
      <w:lang w:bidi="en-US"/>
    </w:rPr>
  </w:style>
  <w:style w:type="character" w:customStyle="1" w:styleId="Heading9Char">
    <w:name w:val="Heading 9 Char"/>
    <w:link w:val="Heading9"/>
    <w:uiPriority w:val="9"/>
    <w:locked/>
    <w:rsid w:val="00C976F2"/>
    <w:rPr>
      <w:rFonts w:ascii="Cambria" w:hAnsi="Cambria"/>
      <w:i/>
      <w:iCs/>
      <w:spacing w:val="5"/>
      <w:lang w:bidi="en-US"/>
    </w:rPr>
  </w:style>
  <w:style w:type="character" w:customStyle="1" w:styleId="tw4winError">
    <w:name w:val="tw4winError"/>
    <w:rsid w:val="00CD24A0"/>
    <w:rPr>
      <w:rFonts w:ascii="Courier New" w:hAnsi="Courier New"/>
      <w:color w:val="00FF00"/>
      <w:sz w:val="40"/>
    </w:rPr>
  </w:style>
  <w:style w:type="paragraph" w:customStyle="1" w:styleId="TextonormalCharCharCharCharCharChar">
    <w:name w:val="Texto normal Char Char Char Char Char Char"/>
    <w:basedOn w:val="Normal"/>
    <w:rsid w:val="00CD24A0"/>
    <w:pPr>
      <w:spacing w:after="40"/>
      <w:ind w:left="2211"/>
      <w:jc w:val="both"/>
    </w:pPr>
  </w:style>
  <w:style w:type="character" w:customStyle="1" w:styleId="TextonormalCharCharCharCharCharCharChar">
    <w:name w:val="Texto normal Char Char Char Char Char Char Char"/>
    <w:locked/>
    <w:rsid w:val="00CD24A0"/>
    <w:rPr>
      <w:rFonts w:ascii="Arial" w:hAnsi="Arial"/>
      <w:lang w:val="es-ES" w:eastAsia="x-none"/>
    </w:rPr>
  </w:style>
  <w:style w:type="paragraph" w:customStyle="1" w:styleId="CharCharCarCarCharCharCharCharCharCharCharCharCharChar">
    <w:name w:val="Char Char Car Car Char Char Char Char Char Char Char Char Char Char"/>
    <w:basedOn w:val="Heading2"/>
    <w:link w:val="Emphasis"/>
    <w:uiPriority w:val="20"/>
    <w:rsid w:val="00CD24A0"/>
    <w:pPr>
      <w:spacing w:before="280"/>
    </w:pPr>
    <w:rPr>
      <w:i/>
      <w:iCs/>
      <w:spacing w:val="10"/>
      <w:sz w:val="20"/>
      <w:szCs w:val="20"/>
      <w:lang w:val="x-none" w:eastAsia="x-none" w:bidi="ar-SA"/>
    </w:rPr>
  </w:style>
  <w:style w:type="character" w:customStyle="1" w:styleId="Titulo3Char">
    <w:name w:val="Titulo3 Char"/>
    <w:aliases w:val="sub numerado Char"/>
    <w:locked/>
    <w:rsid w:val="00CD24A0"/>
    <w:rPr>
      <w:rFonts w:ascii="Arial" w:hAnsi="Arial"/>
      <w:b/>
      <w:color w:val="707277"/>
      <w:sz w:val="24"/>
      <w:lang w:val="es-ES" w:eastAsia="x-none"/>
    </w:rPr>
  </w:style>
  <w:style w:type="paragraph" w:styleId="Index1">
    <w:name w:val="index 1"/>
    <w:basedOn w:val="Normal"/>
    <w:next w:val="Normal"/>
    <w:autoRedefine/>
    <w:uiPriority w:val="99"/>
    <w:semiHidden/>
    <w:rsid w:val="00CD24A0"/>
    <w:pPr>
      <w:ind w:left="200" w:hanging="200"/>
    </w:pPr>
    <w:rPr>
      <w:rFonts w:ascii="Times New Roman" w:hAnsi="Times New Roman"/>
    </w:rPr>
  </w:style>
  <w:style w:type="paragraph" w:styleId="IndexHeading">
    <w:name w:val="index heading"/>
    <w:basedOn w:val="Normal"/>
    <w:next w:val="Index1"/>
    <w:uiPriority w:val="99"/>
    <w:semiHidden/>
    <w:rsid w:val="00CD24A0"/>
    <w:pPr>
      <w:spacing w:before="120" w:after="120"/>
    </w:pPr>
    <w:rPr>
      <w:rFonts w:ascii="Times New Roman" w:hAnsi="Times New Roman"/>
      <w:b/>
      <w:bCs/>
      <w:i/>
      <w:iCs/>
    </w:rPr>
  </w:style>
  <w:style w:type="paragraph" w:styleId="EndnoteText">
    <w:name w:val="endnote text"/>
    <w:basedOn w:val="Normal"/>
    <w:link w:val="EndnoteTextChar"/>
    <w:uiPriority w:val="99"/>
    <w:semiHidden/>
    <w:rsid w:val="00CD24A0"/>
    <w:rPr>
      <w:lang w:val="es-ES"/>
    </w:rPr>
  </w:style>
  <w:style w:type="character" w:customStyle="1" w:styleId="EndnoteTextChar">
    <w:name w:val="Endnote Text Char"/>
    <w:link w:val="EndnoteText"/>
    <w:uiPriority w:val="99"/>
    <w:semiHidden/>
    <w:locked/>
    <w:rsid w:val="00CD24A0"/>
    <w:rPr>
      <w:rFonts w:ascii="Arial" w:hAnsi="Arial"/>
      <w:snapToGrid w:val="0"/>
      <w:lang w:val="es-ES" w:eastAsia="x-none"/>
    </w:rPr>
  </w:style>
  <w:style w:type="character" w:styleId="EndnoteReference">
    <w:name w:val="endnote reference"/>
    <w:uiPriority w:val="99"/>
    <w:semiHidden/>
    <w:rsid w:val="00CD24A0"/>
    <w:rPr>
      <w:vertAlign w:val="superscript"/>
    </w:rPr>
  </w:style>
  <w:style w:type="paragraph" w:styleId="Header">
    <w:name w:val="header"/>
    <w:basedOn w:val="Normal"/>
    <w:link w:val="HeaderChar"/>
    <w:uiPriority w:val="99"/>
    <w:rsid w:val="00CD24A0"/>
    <w:pPr>
      <w:tabs>
        <w:tab w:val="center" w:pos="4252"/>
        <w:tab w:val="right" w:pos="8504"/>
      </w:tabs>
    </w:pPr>
    <w:rPr>
      <w:lang w:val="es-ES"/>
    </w:rPr>
  </w:style>
  <w:style w:type="character" w:customStyle="1" w:styleId="HeaderChar">
    <w:name w:val="Header Char"/>
    <w:link w:val="Header"/>
    <w:uiPriority w:val="99"/>
    <w:locked/>
    <w:rsid w:val="00CD24A0"/>
    <w:rPr>
      <w:rFonts w:ascii="Arial" w:hAnsi="Arial"/>
      <w:snapToGrid w:val="0"/>
      <w:lang w:val="es-ES" w:eastAsia="x-none"/>
    </w:rPr>
  </w:style>
  <w:style w:type="paragraph" w:styleId="Footer">
    <w:name w:val="footer"/>
    <w:basedOn w:val="Normal"/>
    <w:link w:val="FooterChar"/>
    <w:uiPriority w:val="99"/>
    <w:rsid w:val="00CD24A0"/>
    <w:pPr>
      <w:tabs>
        <w:tab w:val="center" w:pos="4252"/>
        <w:tab w:val="right" w:pos="8504"/>
      </w:tabs>
    </w:pPr>
    <w:rPr>
      <w:lang w:val="es-ES"/>
    </w:rPr>
  </w:style>
  <w:style w:type="character" w:customStyle="1" w:styleId="FooterChar">
    <w:name w:val="Footer Char"/>
    <w:link w:val="Footer"/>
    <w:uiPriority w:val="99"/>
    <w:locked/>
    <w:rsid w:val="00CD24A0"/>
    <w:rPr>
      <w:rFonts w:ascii="Arial" w:hAnsi="Arial"/>
      <w:snapToGrid w:val="0"/>
      <w:lang w:val="es-ES" w:eastAsia="x-none"/>
    </w:rPr>
  </w:style>
  <w:style w:type="character" w:styleId="Hyperlink">
    <w:name w:val="Hyperlink"/>
    <w:aliases w:val="Indice 1º nivel"/>
    <w:uiPriority w:val="99"/>
    <w:rsid w:val="00CD24A0"/>
    <w:rPr>
      <w:color w:val="0000FF"/>
      <w:u w:val="none"/>
      <w:effect w:val="none"/>
    </w:rPr>
  </w:style>
  <w:style w:type="paragraph" w:styleId="NormalWeb">
    <w:name w:val="Normal (Web)"/>
    <w:basedOn w:val="Normal"/>
    <w:uiPriority w:val="99"/>
    <w:rsid w:val="00CD24A0"/>
    <w:pPr>
      <w:spacing w:before="100" w:beforeAutospacing="1" w:after="100" w:afterAutospacing="1"/>
    </w:pPr>
    <w:rPr>
      <w:rFonts w:ascii="Times New Roman" w:hAnsi="Times New Roman"/>
      <w:sz w:val="24"/>
      <w:szCs w:val="24"/>
    </w:rPr>
  </w:style>
  <w:style w:type="paragraph" w:customStyle="1" w:styleId="Style1">
    <w:name w:val="Style1"/>
    <w:basedOn w:val="Heading2"/>
    <w:autoRedefine/>
    <w:rsid w:val="00CD24A0"/>
    <w:pPr>
      <w:jc w:val="both"/>
    </w:pPr>
    <w:rPr>
      <w:rFonts w:cs="Arial"/>
      <w:b w:val="0"/>
      <w:szCs w:val="24"/>
    </w:rPr>
  </w:style>
  <w:style w:type="character" w:customStyle="1" w:styleId="haupttext1">
    <w:name w:val="haupttext1"/>
    <w:rsid w:val="00CD24A0"/>
    <w:rPr>
      <w:rFonts w:ascii="Times New Roman" w:hAnsi="Times New Roman"/>
      <w:sz w:val="18"/>
    </w:rPr>
  </w:style>
  <w:style w:type="paragraph" w:styleId="BodyText">
    <w:name w:val="Body Text"/>
    <w:basedOn w:val="Normal"/>
    <w:link w:val="BodyTextChar"/>
    <w:uiPriority w:val="99"/>
    <w:rsid w:val="00CD24A0"/>
    <w:pPr>
      <w:jc w:val="both"/>
    </w:pPr>
    <w:rPr>
      <w:lang w:val="es-ES_tradnl"/>
    </w:rPr>
  </w:style>
  <w:style w:type="character" w:customStyle="1" w:styleId="BodyTextChar">
    <w:name w:val="Body Text Char"/>
    <w:link w:val="BodyText"/>
    <w:uiPriority w:val="99"/>
    <w:locked/>
    <w:rsid w:val="00CD24A0"/>
    <w:rPr>
      <w:rFonts w:ascii="Arial" w:hAnsi="Arial"/>
      <w:sz w:val="22"/>
      <w:lang w:val="es-ES_tradnl" w:eastAsia="x-none"/>
    </w:rPr>
  </w:style>
  <w:style w:type="paragraph" w:styleId="BalloonText">
    <w:name w:val="Balloon Text"/>
    <w:basedOn w:val="Normal"/>
    <w:link w:val="BalloonTextChar"/>
    <w:uiPriority w:val="99"/>
    <w:semiHidden/>
    <w:rsid w:val="00CD24A0"/>
    <w:rPr>
      <w:rFonts w:ascii="Tahoma" w:hAnsi="Tahoma"/>
      <w:sz w:val="16"/>
      <w:szCs w:val="16"/>
      <w:lang w:val="es-ES"/>
    </w:rPr>
  </w:style>
  <w:style w:type="character" w:customStyle="1" w:styleId="BalloonTextChar">
    <w:name w:val="Balloon Text Char"/>
    <w:link w:val="BalloonText"/>
    <w:uiPriority w:val="99"/>
    <w:semiHidden/>
    <w:locked/>
    <w:rsid w:val="00CD24A0"/>
    <w:rPr>
      <w:rFonts w:ascii="Tahoma" w:hAnsi="Tahoma"/>
      <w:snapToGrid w:val="0"/>
      <w:sz w:val="16"/>
      <w:lang w:val="es-ES" w:eastAsia="x-none"/>
    </w:rPr>
  </w:style>
  <w:style w:type="paragraph" w:styleId="Index2">
    <w:name w:val="index 2"/>
    <w:basedOn w:val="Normal"/>
    <w:next w:val="Normal"/>
    <w:autoRedefine/>
    <w:uiPriority w:val="99"/>
    <w:semiHidden/>
    <w:rsid w:val="00CD24A0"/>
    <w:pPr>
      <w:ind w:left="400" w:hanging="200"/>
    </w:pPr>
    <w:rPr>
      <w:rFonts w:ascii="Times New Roman" w:hAnsi="Times New Roman"/>
    </w:rPr>
  </w:style>
  <w:style w:type="paragraph" w:styleId="Index3">
    <w:name w:val="index 3"/>
    <w:basedOn w:val="Normal"/>
    <w:next w:val="Normal"/>
    <w:link w:val="Index3Char"/>
    <w:autoRedefine/>
    <w:semiHidden/>
    <w:rsid w:val="00CD24A0"/>
    <w:pPr>
      <w:ind w:left="600" w:hanging="200"/>
    </w:pPr>
    <w:rPr>
      <w:rFonts w:ascii="Arial" w:hAnsi="Arial"/>
      <w:sz w:val="20"/>
      <w:szCs w:val="20"/>
      <w:lang w:val="es-ES" w:eastAsia="x-none" w:bidi="ar-SA"/>
    </w:rPr>
  </w:style>
  <w:style w:type="paragraph" w:styleId="Index4">
    <w:name w:val="index 4"/>
    <w:basedOn w:val="Normal"/>
    <w:next w:val="Normal"/>
    <w:autoRedefine/>
    <w:uiPriority w:val="99"/>
    <w:semiHidden/>
    <w:rsid w:val="00CD24A0"/>
    <w:pPr>
      <w:ind w:left="800" w:hanging="200"/>
    </w:pPr>
    <w:rPr>
      <w:rFonts w:ascii="Times New Roman" w:hAnsi="Times New Roman"/>
    </w:rPr>
  </w:style>
  <w:style w:type="paragraph" w:styleId="Index5">
    <w:name w:val="index 5"/>
    <w:basedOn w:val="Normal"/>
    <w:next w:val="Normal"/>
    <w:autoRedefine/>
    <w:uiPriority w:val="99"/>
    <w:semiHidden/>
    <w:rsid w:val="00CD24A0"/>
    <w:pPr>
      <w:ind w:left="1000" w:hanging="200"/>
    </w:pPr>
    <w:rPr>
      <w:rFonts w:ascii="Times New Roman" w:hAnsi="Times New Roman"/>
    </w:rPr>
  </w:style>
  <w:style w:type="paragraph" w:styleId="Index6">
    <w:name w:val="index 6"/>
    <w:basedOn w:val="Normal"/>
    <w:next w:val="Normal"/>
    <w:autoRedefine/>
    <w:uiPriority w:val="99"/>
    <w:semiHidden/>
    <w:rsid w:val="00CD24A0"/>
    <w:pPr>
      <w:ind w:left="1200" w:hanging="200"/>
    </w:pPr>
    <w:rPr>
      <w:rFonts w:ascii="Times New Roman" w:hAnsi="Times New Roman"/>
    </w:rPr>
  </w:style>
  <w:style w:type="paragraph" w:styleId="Index7">
    <w:name w:val="index 7"/>
    <w:basedOn w:val="Normal"/>
    <w:next w:val="Normal"/>
    <w:autoRedefine/>
    <w:uiPriority w:val="99"/>
    <w:semiHidden/>
    <w:rsid w:val="00CD24A0"/>
    <w:pPr>
      <w:ind w:left="1400" w:hanging="200"/>
    </w:pPr>
    <w:rPr>
      <w:rFonts w:ascii="Times New Roman" w:hAnsi="Times New Roman"/>
    </w:rPr>
  </w:style>
  <w:style w:type="paragraph" w:styleId="Index8">
    <w:name w:val="index 8"/>
    <w:basedOn w:val="Normal"/>
    <w:next w:val="Normal"/>
    <w:autoRedefine/>
    <w:uiPriority w:val="99"/>
    <w:semiHidden/>
    <w:rsid w:val="00CD24A0"/>
    <w:pPr>
      <w:ind w:left="1600" w:hanging="200"/>
    </w:pPr>
    <w:rPr>
      <w:rFonts w:ascii="Times New Roman" w:hAnsi="Times New Roman"/>
    </w:rPr>
  </w:style>
  <w:style w:type="paragraph" w:styleId="Index9">
    <w:name w:val="index 9"/>
    <w:basedOn w:val="Normal"/>
    <w:next w:val="Normal"/>
    <w:autoRedefine/>
    <w:uiPriority w:val="99"/>
    <w:semiHidden/>
    <w:rsid w:val="00CD24A0"/>
    <w:pPr>
      <w:ind w:left="1800" w:hanging="200"/>
    </w:pPr>
    <w:rPr>
      <w:rFonts w:ascii="Times New Roman" w:hAnsi="Times New Roman"/>
    </w:rPr>
  </w:style>
  <w:style w:type="paragraph" w:styleId="TOC1">
    <w:name w:val="toc 1"/>
    <w:basedOn w:val="Normal"/>
    <w:next w:val="Normal"/>
    <w:autoRedefine/>
    <w:uiPriority w:val="39"/>
    <w:qFormat/>
    <w:rsid w:val="00E369BF"/>
    <w:pPr>
      <w:tabs>
        <w:tab w:val="left" w:pos="400"/>
        <w:tab w:val="right" w:leader="dot" w:pos="9360"/>
        <w:tab w:val="right" w:leader="dot" w:pos="9810"/>
      </w:tabs>
      <w:spacing w:before="200" w:after="80"/>
      <w:jc w:val="center"/>
    </w:pPr>
    <w:rPr>
      <w:b/>
      <w:bCs/>
      <w:caps/>
      <w:color w:val="FF0000"/>
    </w:rPr>
  </w:style>
  <w:style w:type="paragraph" w:styleId="TOC2">
    <w:name w:val="toc 2"/>
    <w:basedOn w:val="Normal"/>
    <w:next w:val="Normal"/>
    <w:autoRedefine/>
    <w:uiPriority w:val="39"/>
    <w:qFormat/>
    <w:rsid w:val="002846AD"/>
    <w:pPr>
      <w:tabs>
        <w:tab w:val="left" w:pos="800"/>
        <w:tab w:val="right" w:leader="dot" w:pos="9360"/>
      </w:tabs>
      <w:spacing w:after="0"/>
      <w:ind w:left="90" w:firstLine="108"/>
      <w:contextualSpacing/>
    </w:pPr>
    <w:rPr>
      <w:b/>
      <w:smallCaps/>
    </w:rPr>
  </w:style>
  <w:style w:type="paragraph" w:styleId="TOC3">
    <w:name w:val="toc 3"/>
    <w:basedOn w:val="Normal"/>
    <w:next w:val="Normal"/>
    <w:autoRedefine/>
    <w:uiPriority w:val="39"/>
    <w:qFormat/>
    <w:rsid w:val="00D25F39"/>
    <w:pPr>
      <w:tabs>
        <w:tab w:val="left" w:pos="1200"/>
        <w:tab w:val="right" w:leader="dot" w:pos="9360"/>
      </w:tabs>
      <w:spacing w:after="0"/>
      <w:ind w:left="400"/>
    </w:pPr>
    <w:rPr>
      <w:i/>
      <w:iCs/>
      <w:sz w:val="20"/>
    </w:rPr>
  </w:style>
  <w:style w:type="paragraph" w:customStyle="1" w:styleId="Textonormal">
    <w:name w:val="Texto normal"/>
    <w:basedOn w:val="Normal"/>
    <w:rsid w:val="00CD24A0"/>
    <w:pPr>
      <w:spacing w:after="40"/>
      <w:ind w:left="2143"/>
    </w:pPr>
    <w:rPr>
      <w:rFonts w:eastAsia="PMingLiU" w:cs="Arial"/>
      <w:bCs/>
      <w:sz w:val="18"/>
      <w:szCs w:val="18"/>
    </w:rPr>
  </w:style>
  <w:style w:type="paragraph" w:styleId="CommentText">
    <w:name w:val="annotation text"/>
    <w:basedOn w:val="Normal"/>
    <w:link w:val="CommentTextChar"/>
    <w:uiPriority w:val="99"/>
    <w:rsid w:val="00CD24A0"/>
  </w:style>
  <w:style w:type="character" w:customStyle="1" w:styleId="CommentTextChar">
    <w:name w:val="Comment Text Char"/>
    <w:link w:val="CommentText"/>
    <w:uiPriority w:val="99"/>
    <w:locked/>
    <w:rsid w:val="00CD24A0"/>
    <w:rPr>
      <w:rFonts w:ascii="Arial" w:hAnsi="Arial"/>
      <w:sz w:val="22"/>
      <w:lang w:val="en-GB" w:eastAsia="en-US"/>
    </w:rPr>
  </w:style>
  <w:style w:type="character" w:styleId="CommentReference">
    <w:name w:val="annotation reference"/>
    <w:uiPriority w:val="99"/>
    <w:rsid w:val="00CD24A0"/>
    <w:rPr>
      <w:sz w:val="16"/>
    </w:rPr>
  </w:style>
  <w:style w:type="paragraph" w:customStyle="1" w:styleId="Formatofecha">
    <w:name w:val="Formato fecha"/>
    <w:basedOn w:val="Normal"/>
    <w:autoRedefine/>
    <w:rsid w:val="00A61E01"/>
    <w:pPr>
      <w:tabs>
        <w:tab w:val="left" w:pos="1020"/>
      </w:tabs>
      <w:spacing w:after="0" w:line="240" w:lineRule="auto"/>
      <w:ind w:left="-270" w:right="-181" w:firstLine="88"/>
      <w:jc w:val="both"/>
    </w:pPr>
    <w:rPr>
      <w:sz w:val="16"/>
      <w:szCs w:val="16"/>
      <w:lang w:val="es-ES_tradnl"/>
    </w:rPr>
  </w:style>
  <w:style w:type="character" w:styleId="PageNumber">
    <w:name w:val="page number"/>
    <w:uiPriority w:val="99"/>
    <w:rsid w:val="00CD24A0"/>
    <w:rPr>
      <w:sz w:val="18"/>
    </w:rPr>
  </w:style>
  <w:style w:type="table" w:styleId="TableGrid">
    <w:name w:val="Table Grid"/>
    <w:basedOn w:val="TableNormal"/>
    <w:uiPriority w:val="59"/>
    <w:rsid w:val="00CD24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rsid w:val="00CD24A0"/>
    <w:rPr>
      <w:b/>
      <w:bCs/>
    </w:rPr>
  </w:style>
  <w:style w:type="character" w:customStyle="1" w:styleId="CommentSubjectChar">
    <w:name w:val="Comment Subject Char"/>
    <w:link w:val="CommentSubject"/>
    <w:uiPriority w:val="99"/>
    <w:semiHidden/>
    <w:locked/>
    <w:rsid w:val="00CD24A0"/>
    <w:rPr>
      <w:rFonts w:ascii="Arial" w:hAnsi="Arial"/>
      <w:b/>
      <w:sz w:val="22"/>
      <w:lang w:val="en-GB" w:eastAsia="en-US"/>
    </w:rPr>
  </w:style>
  <w:style w:type="paragraph" w:styleId="TOC4">
    <w:name w:val="toc 4"/>
    <w:basedOn w:val="Normal"/>
    <w:next w:val="Normal"/>
    <w:autoRedefine/>
    <w:uiPriority w:val="39"/>
    <w:rsid w:val="00CD24A0"/>
    <w:pPr>
      <w:ind w:left="600"/>
    </w:pPr>
    <w:rPr>
      <w:rFonts w:ascii="Times New Roman" w:hAnsi="Times New Roman"/>
      <w:sz w:val="18"/>
      <w:szCs w:val="18"/>
    </w:rPr>
  </w:style>
  <w:style w:type="paragraph" w:styleId="TOC5">
    <w:name w:val="toc 5"/>
    <w:basedOn w:val="Normal"/>
    <w:next w:val="Normal"/>
    <w:autoRedefine/>
    <w:uiPriority w:val="39"/>
    <w:rsid w:val="00CD24A0"/>
    <w:pPr>
      <w:ind w:left="800"/>
    </w:pPr>
    <w:rPr>
      <w:rFonts w:ascii="Times New Roman" w:hAnsi="Times New Roman"/>
      <w:sz w:val="18"/>
      <w:szCs w:val="18"/>
    </w:rPr>
  </w:style>
  <w:style w:type="paragraph" w:styleId="TOC6">
    <w:name w:val="toc 6"/>
    <w:basedOn w:val="Normal"/>
    <w:next w:val="Normal"/>
    <w:autoRedefine/>
    <w:uiPriority w:val="39"/>
    <w:rsid w:val="00CD24A0"/>
    <w:pPr>
      <w:ind w:left="1000"/>
    </w:pPr>
    <w:rPr>
      <w:rFonts w:ascii="Times New Roman" w:hAnsi="Times New Roman"/>
      <w:sz w:val="18"/>
      <w:szCs w:val="18"/>
    </w:rPr>
  </w:style>
  <w:style w:type="paragraph" w:styleId="TOC7">
    <w:name w:val="toc 7"/>
    <w:basedOn w:val="Normal"/>
    <w:next w:val="Normal"/>
    <w:autoRedefine/>
    <w:uiPriority w:val="39"/>
    <w:rsid w:val="00CD24A0"/>
    <w:pPr>
      <w:ind w:left="1200"/>
    </w:pPr>
    <w:rPr>
      <w:rFonts w:ascii="Times New Roman" w:hAnsi="Times New Roman"/>
      <w:sz w:val="18"/>
      <w:szCs w:val="18"/>
    </w:rPr>
  </w:style>
  <w:style w:type="paragraph" w:styleId="TOC8">
    <w:name w:val="toc 8"/>
    <w:basedOn w:val="Normal"/>
    <w:next w:val="Normal"/>
    <w:autoRedefine/>
    <w:uiPriority w:val="39"/>
    <w:rsid w:val="00CD24A0"/>
    <w:pPr>
      <w:ind w:left="1400"/>
    </w:pPr>
    <w:rPr>
      <w:rFonts w:ascii="Times New Roman" w:hAnsi="Times New Roman"/>
      <w:sz w:val="18"/>
      <w:szCs w:val="18"/>
    </w:rPr>
  </w:style>
  <w:style w:type="paragraph" w:styleId="TOC9">
    <w:name w:val="toc 9"/>
    <w:basedOn w:val="Normal"/>
    <w:next w:val="Normal"/>
    <w:autoRedefine/>
    <w:uiPriority w:val="39"/>
    <w:rsid w:val="00CD24A0"/>
    <w:pPr>
      <w:ind w:left="1600"/>
    </w:pPr>
    <w:rPr>
      <w:rFonts w:ascii="Times New Roman" w:hAnsi="Times New Roman"/>
      <w:sz w:val="18"/>
      <w:szCs w:val="18"/>
    </w:rPr>
  </w:style>
  <w:style w:type="character" w:styleId="Emphasis">
    <w:name w:val="Emphasis"/>
    <w:aliases w:val="Char Char Car Car Char Char Char Char Char Char Char Char Char Char Char Char"/>
    <w:link w:val="CharCharCarCarCharCharCharCharCharCharCharCharCharChar"/>
    <w:uiPriority w:val="20"/>
    <w:qFormat/>
    <w:locked/>
    <w:rsid w:val="00C976F2"/>
    <w:rPr>
      <w:b/>
      <w:bCs/>
      <w:i/>
      <w:iCs/>
      <w:spacing w:val="10"/>
      <w:lang w:val="x-none" w:eastAsia="x-none"/>
    </w:rPr>
  </w:style>
  <w:style w:type="paragraph" w:styleId="BlockText">
    <w:name w:val="Block Text"/>
    <w:basedOn w:val="Normal"/>
    <w:uiPriority w:val="99"/>
    <w:rsid w:val="00CD24A0"/>
    <w:pPr>
      <w:spacing w:line="408" w:lineRule="atLeast"/>
    </w:pPr>
    <w:rPr>
      <w:rFonts w:ascii="Times New Roman" w:hAnsi="Times New Roman"/>
      <w:sz w:val="24"/>
      <w:szCs w:val="24"/>
    </w:rPr>
  </w:style>
  <w:style w:type="paragraph" w:customStyle="1" w:styleId="TextonormalCharCharChar">
    <w:name w:val="Texto normal Char Char Char"/>
    <w:basedOn w:val="Normal"/>
    <w:rsid w:val="00CD24A0"/>
    <w:pPr>
      <w:spacing w:after="40"/>
      <w:ind w:left="2211"/>
      <w:jc w:val="both"/>
    </w:pPr>
  </w:style>
  <w:style w:type="character" w:customStyle="1" w:styleId="Index3Char">
    <w:name w:val="Index 3 Char"/>
    <w:link w:val="Index3"/>
    <w:locked/>
    <w:rsid w:val="00CD24A0"/>
    <w:rPr>
      <w:rFonts w:ascii="Arial" w:hAnsi="Arial"/>
      <w:lang w:val="es-ES" w:eastAsia="x-none"/>
    </w:rPr>
  </w:style>
  <w:style w:type="character" w:styleId="FootnoteReference">
    <w:name w:val="footnote reference"/>
    <w:uiPriority w:val="99"/>
    <w:rsid w:val="00CD24A0"/>
    <w:rPr>
      <w:vertAlign w:val="superscript"/>
    </w:rPr>
  </w:style>
  <w:style w:type="character" w:customStyle="1" w:styleId="tw4winMark">
    <w:name w:val="tw4winMark"/>
    <w:rsid w:val="00CD24A0"/>
    <w:rPr>
      <w:rFonts w:ascii="Courier New" w:hAnsi="Courier New"/>
      <w:vanish/>
      <w:color w:val="800080"/>
      <w:sz w:val="24"/>
      <w:vertAlign w:val="subscript"/>
    </w:rPr>
  </w:style>
  <w:style w:type="character" w:customStyle="1" w:styleId="tw4winTerm">
    <w:name w:val="tw4winTerm"/>
    <w:rsid w:val="00CD24A0"/>
    <w:rPr>
      <w:color w:val="0000FF"/>
    </w:rPr>
  </w:style>
  <w:style w:type="character" w:customStyle="1" w:styleId="tw4winPopup">
    <w:name w:val="tw4winPopup"/>
    <w:rsid w:val="00CD24A0"/>
    <w:rPr>
      <w:rFonts w:ascii="Courier New" w:hAnsi="Courier New"/>
      <w:noProof/>
      <w:color w:val="008000"/>
    </w:rPr>
  </w:style>
  <w:style w:type="character" w:customStyle="1" w:styleId="tw4winJump">
    <w:name w:val="tw4winJump"/>
    <w:rsid w:val="00CD24A0"/>
    <w:rPr>
      <w:rFonts w:ascii="Courier New" w:hAnsi="Courier New"/>
      <w:noProof/>
      <w:color w:val="008080"/>
    </w:rPr>
  </w:style>
  <w:style w:type="character" w:customStyle="1" w:styleId="tw4winExternal">
    <w:name w:val="tw4winExternal"/>
    <w:rsid w:val="00CD24A0"/>
    <w:rPr>
      <w:rFonts w:ascii="Courier New" w:hAnsi="Courier New"/>
      <w:noProof/>
      <w:color w:val="808080"/>
    </w:rPr>
  </w:style>
  <w:style w:type="character" w:customStyle="1" w:styleId="tw4winInternal">
    <w:name w:val="tw4winInternal"/>
    <w:rsid w:val="00CD24A0"/>
    <w:rPr>
      <w:rFonts w:ascii="Courier New" w:hAnsi="Courier New"/>
      <w:noProof/>
      <w:color w:val="FF0000"/>
    </w:rPr>
  </w:style>
  <w:style w:type="character" w:customStyle="1" w:styleId="DONOTTRANSLATE">
    <w:name w:val="DO_NOT_TRANSLATE"/>
    <w:rsid w:val="00CD24A0"/>
    <w:rPr>
      <w:rFonts w:ascii="Courier New" w:hAnsi="Courier New"/>
      <w:noProof/>
      <w:color w:val="800000"/>
    </w:rPr>
  </w:style>
  <w:style w:type="paragraph" w:customStyle="1" w:styleId="Text">
    <w:name w:val="Text"/>
    <w:basedOn w:val="Normal"/>
    <w:rsid w:val="008115B9"/>
    <w:pPr>
      <w:overflowPunct w:val="0"/>
      <w:autoSpaceDE w:val="0"/>
      <w:autoSpaceDN w:val="0"/>
      <w:adjustRightInd w:val="0"/>
      <w:spacing w:after="220"/>
      <w:jc w:val="both"/>
      <w:textAlignment w:val="baseline"/>
    </w:pPr>
    <w:rPr>
      <w:rFonts w:ascii="Times New Roman" w:hAnsi="Times New Roman"/>
    </w:rPr>
  </w:style>
  <w:style w:type="paragraph" w:customStyle="1" w:styleId="Numbering">
    <w:name w:val="Numbering"/>
    <w:basedOn w:val="Normal"/>
    <w:rsid w:val="00DB1428"/>
    <w:pPr>
      <w:tabs>
        <w:tab w:val="left" w:pos="284"/>
      </w:tabs>
      <w:overflowPunct w:val="0"/>
      <w:autoSpaceDE w:val="0"/>
      <w:autoSpaceDN w:val="0"/>
      <w:adjustRightInd w:val="0"/>
      <w:spacing w:after="130" w:line="260" w:lineRule="exact"/>
      <w:jc w:val="both"/>
      <w:textAlignment w:val="baseline"/>
    </w:pPr>
    <w:rPr>
      <w:rFonts w:ascii="Times New Roman" w:hAnsi="Times New Roman"/>
    </w:rPr>
  </w:style>
  <w:style w:type="paragraph" w:customStyle="1" w:styleId="Bullet">
    <w:name w:val="Bullet"/>
    <w:basedOn w:val="Normal"/>
    <w:rsid w:val="00031B6A"/>
    <w:pPr>
      <w:tabs>
        <w:tab w:val="left" w:pos="284"/>
        <w:tab w:val="left" w:pos="360"/>
      </w:tabs>
      <w:overflowPunct w:val="0"/>
      <w:autoSpaceDE w:val="0"/>
      <w:autoSpaceDN w:val="0"/>
      <w:adjustRightInd w:val="0"/>
      <w:spacing w:after="130"/>
      <w:ind w:left="360" w:hanging="360"/>
      <w:jc w:val="both"/>
      <w:textAlignment w:val="baseline"/>
    </w:pPr>
    <w:rPr>
      <w:rFonts w:ascii="Times New Roman" w:hAnsi="Times New Roman"/>
    </w:rPr>
  </w:style>
  <w:style w:type="paragraph" w:styleId="FootnoteText">
    <w:name w:val="footnote text"/>
    <w:basedOn w:val="Normal"/>
    <w:link w:val="FootnoteTextChar"/>
    <w:uiPriority w:val="99"/>
    <w:rsid w:val="007A2C17"/>
    <w:pPr>
      <w:overflowPunct w:val="0"/>
      <w:autoSpaceDE w:val="0"/>
      <w:autoSpaceDN w:val="0"/>
      <w:adjustRightInd w:val="0"/>
      <w:textAlignment w:val="baseline"/>
    </w:pPr>
    <w:rPr>
      <w:rFonts w:ascii="Times New Roman" w:hAnsi="Times New Roman"/>
    </w:rPr>
  </w:style>
  <w:style w:type="character" w:customStyle="1" w:styleId="FootnoteTextChar">
    <w:name w:val="Footnote Text Char"/>
    <w:link w:val="FootnoteText"/>
    <w:uiPriority w:val="99"/>
    <w:locked/>
    <w:rsid w:val="00DC7310"/>
    <w:rPr>
      <w:lang w:val="en-GB" w:eastAsia="en-US"/>
    </w:rPr>
  </w:style>
  <w:style w:type="paragraph" w:styleId="BodyTextIndent3">
    <w:name w:val="Body Text Indent 3"/>
    <w:basedOn w:val="Normal"/>
    <w:link w:val="BodyTextIndent3Char"/>
    <w:uiPriority w:val="99"/>
    <w:rsid w:val="00A900D4"/>
    <w:pPr>
      <w:spacing w:after="120"/>
      <w:ind w:left="283"/>
    </w:pPr>
    <w:rPr>
      <w:sz w:val="16"/>
      <w:szCs w:val="16"/>
    </w:rPr>
  </w:style>
  <w:style w:type="character" w:customStyle="1" w:styleId="BodyTextIndent3Char">
    <w:name w:val="Body Text Indent 3 Char"/>
    <w:link w:val="BodyTextIndent3"/>
    <w:uiPriority w:val="99"/>
    <w:semiHidden/>
    <w:rsid w:val="00FD2FC1"/>
    <w:rPr>
      <w:rFonts w:ascii="Arial" w:hAnsi="Arial"/>
      <w:sz w:val="16"/>
      <w:szCs w:val="16"/>
      <w:lang w:val="en-GB"/>
    </w:rPr>
  </w:style>
  <w:style w:type="paragraph" w:styleId="BodyText2">
    <w:name w:val="Body Text 2"/>
    <w:basedOn w:val="Normal"/>
    <w:link w:val="BodyText2Char"/>
    <w:uiPriority w:val="99"/>
    <w:rsid w:val="00766FA3"/>
    <w:pPr>
      <w:spacing w:after="120" w:line="480" w:lineRule="auto"/>
    </w:pPr>
  </w:style>
  <w:style w:type="character" w:customStyle="1" w:styleId="BodyText2Char">
    <w:name w:val="Body Text 2 Char"/>
    <w:link w:val="BodyText2"/>
    <w:uiPriority w:val="99"/>
    <w:semiHidden/>
    <w:rsid w:val="00FD2FC1"/>
    <w:rPr>
      <w:rFonts w:ascii="Arial" w:hAnsi="Arial"/>
      <w:lang w:val="en-GB"/>
    </w:rPr>
  </w:style>
  <w:style w:type="paragraph" w:styleId="ListParagraph">
    <w:name w:val="List Paragraph"/>
    <w:basedOn w:val="Normal"/>
    <w:link w:val="ListParagraphChar"/>
    <w:uiPriority w:val="34"/>
    <w:qFormat/>
    <w:rsid w:val="00C976F2"/>
    <w:pPr>
      <w:ind w:left="720"/>
      <w:contextualSpacing/>
    </w:pPr>
  </w:style>
  <w:style w:type="paragraph" w:styleId="Title">
    <w:name w:val="Title"/>
    <w:basedOn w:val="Normal"/>
    <w:next w:val="Normal"/>
    <w:link w:val="TitleChar"/>
    <w:uiPriority w:val="10"/>
    <w:qFormat/>
    <w:rsid w:val="00C976F2"/>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10"/>
    <w:rsid w:val="00C976F2"/>
    <w:rPr>
      <w:rFonts w:ascii="Cambria" w:eastAsia="Times New Roman" w:hAnsi="Cambria" w:cs="Times New Roman"/>
      <w:spacing w:val="5"/>
      <w:sz w:val="52"/>
      <w:szCs w:val="52"/>
    </w:rPr>
  </w:style>
  <w:style w:type="paragraph" w:styleId="BodyTextIndent">
    <w:name w:val="Body Text Indent"/>
    <w:basedOn w:val="Normal"/>
    <w:link w:val="BodyTextIndentChar"/>
    <w:uiPriority w:val="99"/>
    <w:rsid w:val="00766FA3"/>
    <w:pPr>
      <w:spacing w:after="120"/>
      <w:ind w:left="283"/>
    </w:pPr>
    <w:rPr>
      <w:rFonts w:ascii="Times New Roman" w:hAnsi="Times New Roman"/>
      <w:szCs w:val="24"/>
    </w:rPr>
  </w:style>
  <w:style w:type="character" w:customStyle="1" w:styleId="BodyTextIndentChar">
    <w:name w:val="Body Text Indent Char"/>
    <w:link w:val="BodyTextIndent"/>
    <w:uiPriority w:val="99"/>
    <w:semiHidden/>
    <w:rsid w:val="00FD2FC1"/>
    <w:rPr>
      <w:rFonts w:ascii="Arial" w:hAnsi="Arial"/>
      <w:lang w:val="en-GB"/>
    </w:rPr>
  </w:style>
  <w:style w:type="paragraph" w:styleId="BodyTextIndent2">
    <w:name w:val="Body Text Indent 2"/>
    <w:basedOn w:val="Normal"/>
    <w:link w:val="BodyTextIndent2Char"/>
    <w:uiPriority w:val="99"/>
    <w:rsid w:val="00426BAB"/>
    <w:pPr>
      <w:spacing w:after="120" w:line="480" w:lineRule="auto"/>
      <w:ind w:left="283"/>
    </w:pPr>
  </w:style>
  <w:style w:type="character" w:customStyle="1" w:styleId="BodyTextIndent2Char">
    <w:name w:val="Body Text Indent 2 Char"/>
    <w:link w:val="BodyTextIndent2"/>
    <w:uiPriority w:val="99"/>
    <w:semiHidden/>
    <w:rsid w:val="00FD2FC1"/>
    <w:rPr>
      <w:rFonts w:ascii="Arial" w:hAnsi="Arial"/>
      <w:lang w:val="en-GB"/>
    </w:rPr>
  </w:style>
  <w:style w:type="paragraph" w:styleId="Subtitle">
    <w:name w:val="Subtitle"/>
    <w:aliases w:val="Subtitle_S"/>
    <w:basedOn w:val="Normal"/>
    <w:next w:val="Normal"/>
    <w:link w:val="SubtitleChar"/>
    <w:uiPriority w:val="11"/>
    <w:qFormat/>
    <w:rsid w:val="00C976F2"/>
    <w:pPr>
      <w:spacing w:after="600"/>
    </w:pPr>
    <w:rPr>
      <w:rFonts w:ascii="Cambria" w:hAnsi="Cambria"/>
      <w:i/>
      <w:iCs/>
      <w:spacing w:val="13"/>
      <w:sz w:val="24"/>
      <w:szCs w:val="24"/>
    </w:rPr>
  </w:style>
  <w:style w:type="character" w:customStyle="1" w:styleId="SubtitleChar">
    <w:name w:val="Subtitle Char"/>
    <w:aliases w:val="Subtitle_S Char"/>
    <w:link w:val="Subtitle"/>
    <w:uiPriority w:val="11"/>
    <w:locked/>
    <w:rsid w:val="00C976F2"/>
    <w:rPr>
      <w:rFonts w:ascii="Cambria" w:eastAsia="Times New Roman" w:hAnsi="Cambria" w:cs="Times New Roman"/>
      <w:i/>
      <w:iCs/>
      <w:spacing w:val="13"/>
      <w:sz w:val="24"/>
      <w:szCs w:val="24"/>
    </w:rPr>
  </w:style>
  <w:style w:type="paragraph" w:customStyle="1" w:styleId="xmsonormal">
    <w:name w:val="x_msonormal"/>
    <w:basedOn w:val="Normal"/>
    <w:rsid w:val="00E357A3"/>
    <w:pPr>
      <w:spacing w:before="100" w:beforeAutospacing="1" w:after="100" w:afterAutospacing="1"/>
    </w:pPr>
    <w:rPr>
      <w:rFonts w:ascii="Times New Roman" w:hAnsi="Times New Roman"/>
      <w:sz w:val="24"/>
      <w:szCs w:val="24"/>
      <w:lang w:val="es-ES" w:eastAsia="es-ES"/>
    </w:rPr>
  </w:style>
  <w:style w:type="paragraph" w:customStyle="1" w:styleId="xtextonormalcharcharcharcharcharchar">
    <w:name w:val="x_textonormalcharcharcharcharcharchar"/>
    <w:basedOn w:val="Normal"/>
    <w:rsid w:val="00E357A3"/>
    <w:pPr>
      <w:spacing w:before="100" w:beforeAutospacing="1" w:after="100" w:afterAutospacing="1"/>
    </w:pPr>
    <w:rPr>
      <w:rFonts w:ascii="Times New Roman" w:hAnsi="Times New Roman"/>
      <w:sz w:val="24"/>
      <w:szCs w:val="24"/>
      <w:lang w:val="es-ES" w:eastAsia="es-ES"/>
    </w:rPr>
  </w:style>
  <w:style w:type="character" w:customStyle="1" w:styleId="apple-converted-space">
    <w:name w:val="apple-converted-space"/>
    <w:rsid w:val="00E357A3"/>
    <w:rPr>
      <w:rFonts w:cs="Times New Roman"/>
    </w:rPr>
  </w:style>
  <w:style w:type="paragraph" w:styleId="DocumentMap">
    <w:name w:val="Document Map"/>
    <w:basedOn w:val="Normal"/>
    <w:link w:val="DocumentMapChar"/>
    <w:uiPriority w:val="99"/>
    <w:rsid w:val="00BE6081"/>
    <w:rPr>
      <w:rFonts w:ascii="Tahoma" w:hAnsi="Tahoma"/>
      <w:sz w:val="16"/>
      <w:szCs w:val="16"/>
    </w:rPr>
  </w:style>
  <w:style w:type="character" w:customStyle="1" w:styleId="DocumentMapChar">
    <w:name w:val="Document Map Char"/>
    <w:link w:val="DocumentMap"/>
    <w:uiPriority w:val="99"/>
    <w:locked/>
    <w:rsid w:val="00BE6081"/>
    <w:rPr>
      <w:rFonts w:ascii="Tahoma" w:hAnsi="Tahoma"/>
      <w:sz w:val="16"/>
      <w:lang w:val="en-GB" w:eastAsia="en-US"/>
    </w:rPr>
  </w:style>
  <w:style w:type="paragraph" w:customStyle="1" w:styleId="xmsolistparagraph">
    <w:name w:val="x_msolistparagraph"/>
    <w:basedOn w:val="Normal"/>
    <w:rsid w:val="00DC7310"/>
    <w:pPr>
      <w:spacing w:before="100" w:beforeAutospacing="1" w:after="100" w:afterAutospacing="1"/>
    </w:pPr>
    <w:rPr>
      <w:rFonts w:ascii="Times New Roman" w:hAnsi="Times New Roman"/>
      <w:sz w:val="24"/>
      <w:szCs w:val="24"/>
      <w:lang w:val="es-ES" w:eastAsia="es-ES"/>
    </w:rPr>
  </w:style>
  <w:style w:type="paragraph" w:styleId="NoSpacing">
    <w:name w:val="No Spacing"/>
    <w:basedOn w:val="Normal"/>
    <w:link w:val="NoSpacingChar"/>
    <w:uiPriority w:val="1"/>
    <w:qFormat/>
    <w:rsid w:val="00C976F2"/>
    <w:pPr>
      <w:spacing w:after="0" w:line="240" w:lineRule="auto"/>
    </w:pPr>
  </w:style>
  <w:style w:type="paragraph" w:styleId="Revision">
    <w:name w:val="Revision"/>
    <w:hidden/>
    <w:uiPriority w:val="99"/>
    <w:semiHidden/>
    <w:rsid w:val="00C57C03"/>
    <w:pPr>
      <w:spacing w:after="200" w:line="276" w:lineRule="auto"/>
    </w:pPr>
    <w:rPr>
      <w:rFonts w:ascii="Arial" w:hAnsi="Arial"/>
      <w:sz w:val="22"/>
      <w:szCs w:val="22"/>
      <w:lang w:val="en-GB"/>
    </w:rPr>
  </w:style>
  <w:style w:type="paragraph" w:styleId="TOCHeading">
    <w:name w:val="TOC Heading"/>
    <w:basedOn w:val="Heading1"/>
    <w:next w:val="Normal"/>
    <w:uiPriority w:val="39"/>
    <w:unhideWhenUsed/>
    <w:qFormat/>
    <w:rsid w:val="00C976F2"/>
    <w:pPr>
      <w:outlineLvl w:val="9"/>
    </w:pPr>
  </w:style>
  <w:style w:type="character" w:styleId="IntenseEmphasis">
    <w:name w:val="Intense Emphasis"/>
    <w:uiPriority w:val="21"/>
    <w:qFormat/>
    <w:rsid w:val="00C976F2"/>
    <w:rPr>
      <w:b/>
      <w:bCs/>
    </w:rPr>
  </w:style>
  <w:style w:type="character" w:styleId="IntenseReference">
    <w:name w:val="Intense Reference"/>
    <w:uiPriority w:val="32"/>
    <w:qFormat/>
    <w:rsid w:val="00C976F2"/>
    <w:rPr>
      <w:smallCaps/>
      <w:spacing w:val="5"/>
      <w:u w:val="single"/>
    </w:rPr>
  </w:style>
  <w:style w:type="paragraph" w:customStyle="1" w:styleId="Bulletted">
    <w:name w:val="Bulletted"/>
    <w:basedOn w:val="Normal"/>
    <w:link w:val="BullettedChar"/>
    <w:qFormat/>
    <w:rsid w:val="00D21CA8"/>
    <w:pPr>
      <w:spacing w:before="40"/>
      <w:jc w:val="both"/>
    </w:pPr>
    <w:rPr>
      <w:rFonts w:cs="Arial"/>
    </w:rPr>
  </w:style>
  <w:style w:type="character" w:customStyle="1" w:styleId="BullettedChar">
    <w:name w:val="Bulletted Char"/>
    <w:link w:val="Bulletted"/>
    <w:locked/>
    <w:rsid w:val="00D21CA8"/>
    <w:rPr>
      <w:rFonts w:ascii="Arial" w:hAnsi="Arial" w:cs="Arial"/>
      <w:snapToGrid w:val="0"/>
      <w:sz w:val="22"/>
      <w:szCs w:val="22"/>
    </w:rPr>
  </w:style>
  <w:style w:type="paragraph" w:customStyle="1" w:styleId="Normal1">
    <w:name w:val="Normal1"/>
    <w:basedOn w:val="Normal"/>
    <w:link w:val="Normal1Char"/>
    <w:qFormat/>
    <w:rsid w:val="00D21CA8"/>
    <w:pPr>
      <w:spacing w:before="120"/>
    </w:pPr>
  </w:style>
  <w:style w:type="character" w:customStyle="1" w:styleId="Normal1Char">
    <w:name w:val="Normal1 Char"/>
    <w:link w:val="Normal1"/>
    <w:locked/>
    <w:rsid w:val="00D21CA8"/>
    <w:rPr>
      <w:rFonts w:ascii="Arial" w:hAnsi="Arial" w:cs="Times New Roman"/>
      <w:snapToGrid w:val="0"/>
      <w:sz w:val="22"/>
      <w:szCs w:val="22"/>
      <w:lang w:val="en-GB" w:eastAsia="x-none"/>
    </w:rPr>
  </w:style>
  <w:style w:type="paragraph" w:customStyle="1" w:styleId="Bulletted2">
    <w:name w:val="Bulletted 2"/>
    <w:basedOn w:val="Bulletted1"/>
    <w:link w:val="Bulletted2Char"/>
    <w:qFormat/>
    <w:rsid w:val="000003D7"/>
    <w:pPr>
      <w:numPr>
        <w:ilvl w:val="2"/>
        <w:numId w:val="1"/>
      </w:numPr>
    </w:pPr>
  </w:style>
  <w:style w:type="paragraph" w:customStyle="1" w:styleId="Footnote">
    <w:name w:val="Footnote"/>
    <w:basedOn w:val="FootnoteText"/>
    <w:link w:val="FootnoteChar"/>
    <w:rsid w:val="000003D7"/>
    <w:pPr>
      <w:ind w:left="142" w:hanging="142"/>
    </w:pPr>
  </w:style>
  <w:style w:type="character" w:customStyle="1" w:styleId="Bulletted2Char">
    <w:name w:val="Bulletted 2 Char"/>
    <w:basedOn w:val="Bulletted1Char"/>
    <w:link w:val="Bulletted2"/>
    <w:locked/>
    <w:rsid w:val="000003D7"/>
    <w:rPr>
      <w:rFonts w:cs="Arial"/>
      <w:sz w:val="22"/>
      <w:szCs w:val="22"/>
      <w:lang w:bidi="en-US"/>
    </w:rPr>
  </w:style>
  <w:style w:type="paragraph" w:customStyle="1" w:styleId="Bulleted3">
    <w:name w:val="Bulleted 3"/>
    <w:basedOn w:val="Bulletted1"/>
    <w:link w:val="Bulleted3Char"/>
    <w:qFormat/>
    <w:rsid w:val="000003D7"/>
    <w:pPr>
      <w:numPr>
        <w:ilvl w:val="3"/>
      </w:numPr>
    </w:pPr>
  </w:style>
  <w:style w:type="character" w:customStyle="1" w:styleId="FootnoteChar">
    <w:name w:val="Footnote Char"/>
    <w:link w:val="Footnote"/>
    <w:locked/>
    <w:rsid w:val="000003D7"/>
    <w:rPr>
      <w:rFonts w:cs="Times New Roman"/>
      <w:snapToGrid w:val="0"/>
      <w:lang w:val="en-GB" w:eastAsia="en-US"/>
    </w:rPr>
  </w:style>
  <w:style w:type="paragraph" w:customStyle="1" w:styleId="Bulletintable">
    <w:name w:val="Bullet in table"/>
    <w:basedOn w:val="Normal2"/>
    <w:link w:val="BulletintableChar"/>
    <w:rsid w:val="000003D7"/>
    <w:pPr>
      <w:numPr>
        <w:numId w:val="3"/>
      </w:numPr>
      <w:spacing w:before="40"/>
    </w:pPr>
    <w:rPr>
      <w:sz w:val="18"/>
      <w:szCs w:val="18"/>
    </w:rPr>
  </w:style>
  <w:style w:type="character" w:customStyle="1" w:styleId="Bulleted3Char">
    <w:name w:val="Bulleted 3 Char"/>
    <w:basedOn w:val="Bulletted1Char"/>
    <w:link w:val="Bulleted3"/>
    <w:locked/>
    <w:rsid w:val="000003D7"/>
    <w:rPr>
      <w:rFonts w:cs="Arial"/>
      <w:sz w:val="22"/>
      <w:szCs w:val="22"/>
      <w:lang w:bidi="en-US"/>
    </w:rPr>
  </w:style>
  <w:style w:type="paragraph" w:styleId="Caption">
    <w:name w:val="caption"/>
    <w:aliases w:val="Caption_S"/>
    <w:basedOn w:val="Normal"/>
    <w:next w:val="Normal"/>
    <w:uiPriority w:val="35"/>
    <w:unhideWhenUsed/>
    <w:qFormat/>
    <w:rsid w:val="00C976F2"/>
    <w:rPr>
      <w:caps/>
      <w:spacing w:val="10"/>
      <w:sz w:val="18"/>
      <w:szCs w:val="18"/>
    </w:rPr>
  </w:style>
  <w:style w:type="character" w:customStyle="1" w:styleId="BulletintableChar">
    <w:name w:val="Bullet in table Char"/>
    <w:link w:val="Bulletintable"/>
    <w:locked/>
    <w:rsid w:val="000003D7"/>
    <w:rPr>
      <w:sz w:val="18"/>
      <w:szCs w:val="18"/>
      <w:lang w:bidi="en-US"/>
    </w:rPr>
  </w:style>
  <w:style w:type="paragraph" w:customStyle="1" w:styleId="SuperBullet">
    <w:name w:val="SuperBullet"/>
    <w:basedOn w:val="Bulletted1"/>
    <w:link w:val="SuperBulletChar"/>
    <w:qFormat/>
    <w:rsid w:val="000003D7"/>
    <w:pPr>
      <w:numPr>
        <w:ilvl w:val="0"/>
      </w:numPr>
    </w:pPr>
    <w:rPr>
      <w:b/>
    </w:rPr>
  </w:style>
  <w:style w:type="character" w:customStyle="1" w:styleId="SuperBulletChar">
    <w:name w:val="SuperBullet Char"/>
    <w:link w:val="SuperBullet"/>
    <w:locked/>
    <w:rsid w:val="000003D7"/>
    <w:rPr>
      <w:rFonts w:cs="Arial"/>
      <w:b/>
      <w:sz w:val="22"/>
      <w:szCs w:val="22"/>
      <w:lang w:bidi="en-US"/>
    </w:rPr>
  </w:style>
  <w:style w:type="paragraph" w:customStyle="1" w:styleId="Default">
    <w:name w:val="Default"/>
    <w:link w:val="DefaultChar"/>
    <w:rsid w:val="00FD1482"/>
    <w:pPr>
      <w:widowControl w:val="0"/>
      <w:autoSpaceDE w:val="0"/>
      <w:autoSpaceDN w:val="0"/>
      <w:adjustRightInd w:val="0"/>
      <w:spacing w:after="200" w:line="276" w:lineRule="auto"/>
    </w:pPr>
    <w:rPr>
      <w:rFonts w:ascii="Arial" w:hAnsi="Arial" w:cs="Arial"/>
      <w:color w:val="000000"/>
      <w:sz w:val="24"/>
      <w:szCs w:val="24"/>
    </w:rPr>
  </w:style>
  <w:style w:type="paragraph" w:customStyle="1" w:styleId="Normal2">
    <w:name w:val="Normal2"/>
    <w:basedOn w:val="Normal"/>
    <w:link w:val="Normal2Char"/>
    <w:qFormat/>
    <w:rsid w:val="000003D7"/>
    <w:pPr>
      <w:spacing w:before="120"/>
    </w:pPr>
  </w:style>
  <w:style w:type="character" w:customStyle="1" w:styleId="Normal2Char">
    <w:name w:val="Normal2 Char"/>
    <w:link w:val="Normal2"/>
    <w:locked/>
    <w:rsid w:val="000003D7"/>
    <w:rPr>
      <w:rFonts w:ascii="Arial" w:hAnsi="Arial" w:cs="Times New Roman"/>
      <w:snapToGrid w:val="0"/>
      <w:sz w:val="22"/>
      <w:szCs w:val="22"/>
      <w:lang w:val="en-GB" w:eastAsia="x-none"/>
    </w:rPr>
  </w:style>
  <w:style w:type="paragraph" w:customStyle="1" w:styleId="Bulletted1">
    <w:name w:val="Bulletted_1"/>
    <w:basedOn w:val="Normal"/>
    <w:link w:val="Bulletted1Char"/>
    <w:qFormat/>
    <w:rsid w:val="000003D7"/>
    <w:pPr>
      <w:numPr>
        <w:ilvl w:val="1"/>
        <w:numId w:val="4"/>
      </w:numPr>
      <w:spacing w:before="40"/>
      <w:jc w:val="both"/>
    </w:pPr>
    <w:rPr>
      <w:rFonts w:cs="Arial"/>
    </w:rPr>
  </w:style>
  <w:style w:type="character" w:customStyle="1" w:styleId="Bulletted1Char">
    <w:name w:val="Bulletted_1 Char"/>
    <w:link w:val="Bulletted1"/>
    <w:locked/>
    <w:rsid w:val="000003D7"/>
    <w:rPr>
      <w:rFonts w:cs="Arial"/>
      <w:sz w:val="22"/>
      <w:szCs w:val="22"/>
      <w:lang w:bidi="en-US"/>
    </w:rPr>
  </w:style>
  <w:style w:type="paragraph" w:customStyle="1" w:styleId="NormalS">
    <w:name w:val="Normal_S"/>
    <w:basedOn w:val="Normal"/>
    <w:link w:val="NormalSChar"/>
    <w:qFormat/>
    <w:rsid w:val="0016419E"/>
    <w:pPr>
      <w:spacing w:before="120"/>
    </w:pPr>
  </w:style>
  <w:style w:type="character" w:customStyle="1" w:styleId="NormalSChar">
    <w:name w:val="Normal_S Char"/>
    <w:link w:val="NormalS"/>
    <w:locked/>
    <w:rsid w:val="0016419E"/>
    <w:rPr>
      <w:rFonts w:ascii="Arial" w:hAnsi="Arial" w:cs="Times New Roman"/>
      <w:snapToGrid w:val="0"/>
      <w:sz w:val="22"/>
      <w:szCs w:val="22"/>
      <w:lang w:val="en-GB" w:eastAsia="x-none"/>
    </w:rPr>
  </w:style>
  <w:style w:type="paragraph" w:customStyle="1" w:styleId="Bulletted20">
    <w:name w:val="Bulletted_2"/>
    <w:basedOn w:val="Bulletted1"/>
    <w:link w:val="Bulletted2Char0"/>
    <w:qFormat/>
    <w:rsid w:val="0016419E"/>
    <w:pPr>
      <w:tabs>
        <w:tab w:val="clear" w:pos="1440"/>
        <w:tab w:val="num" w:pos="2160"/>
      </w:tabs>
      <w:ind w:left="2160"/>
    </w:pPr>
  </w:style>
  <w:style w:type="character" w:customStyle="1" w:styleId="Bulletted2Char0">
    <w:name w:val="Bulletted_2 Char"/>
    <w:basedOn w:val="Bulletted1Char"/>
    <w:link w:val="Bulletted20"/>
    <w:locked/>
    <w:rsid w:val="0016419E"/>
    <w:rPr>
      <w:rFonts w:cs="Arial"/>
      <w:sz w:val="22"/>
      <w:szCs w:val="22"/>
      <w:lang w:bidi="en-US"/>
    </w:rPr>
  </w:style>
  <w:style w:type="paragraph" w:customStyle="1" w:styleId="Bulleted30">
    <w:name w:val="Bulleted_3"/>
    <w:basedOn w:val="Bulletted1"/>
    <w:link w:val="Bulleted3Char0"/>
    <w:qFormat/>
    <w:rsid w:val="0016419E"/>
  </w:style>
  <w:style w:type="character" w:styleId="Strong">
    <w:name w:val="Strong"/>
    <w:aliases w:val="Strong_S"/>
    <w:uiPriority w:val="22"/>
    <w:qFormat/>
    <w:rsid w:val="00C976F2"/>
    <w:rPr>
      <w:b/>
      <w:bCs/>
    </w:rPr>
  </w:style>
  <w:style w:type="character" w:customStyle="1" w:styleId="Bulleted3Char0">
    <w:name w:val="Bulleted_3 Char"/>
    <w:basedOn w:val="Bulletted1Char"/>
    <w:link w:val="Bulleted30"/>
    <w:locked/>
    <w:rsid w:val="0073074D"/>
    <w:rPr>
      <w:rFonts w:cs="Arial"/>
      <w:sz w:val="22"/>
      <w:szCs w:val="22"/>
      <w:lang w:bidi="en-US"/>
    </w:rPr>
  </w:style>
  <w:style w:type="paragraph" w:customStyle="1" w:styleId="Bulleteadotabla">
    <w:name w:val="Bulleteado tabla"/>
    <w:basedOn w:val="Heading2"/>
    <w:link w:val="BulleteadotablaChar"/>
    <w:qFormat/>
    <w:rsid w:val="006E6753"/>
    <w:pPr>
      <w:numPr>
        <w:numId w:val="2"/>
      </w:numPr>
      <w:tabs>
        <w:tab w:val="num" w:pos="176"/>
      </w:tabs>
      <w:spacing w:before="20" w:after="60"/>
      <w:ind w:left="176" w:hanging="142"/>
      <w:jc w:val="both"/>
    </w:pPr>
    <w:rPr>
      <w:rFonts w:cs="Arial"/>
      <w:b w:val="0"/>
      <w:szCs w:val="22"/>
    </w:rPr>
  </w:style>
  <w:style w:type="character" w:customStyle="1" w:styleId="BulleteadotablaChar">
    <w:name w:val="Bulleteado tabla Char"/>
    <w:link w:val="Bulleteadotabla"/>
    <w:locked/>
    <w:rsid w:val="006E6753"/>
    <w:rPr>
      <w:rFonts w:cs="Arial"/>
      <w:bCs/>
      <w:sz w:val="22"/>
      <w:szCs w:val="22"/>
      <w:lang w:bidi="en-US"/>
    </w:rPr>
  </w:style>
  <w:style w:type="paragraph" w:customStyle="1" w:styleId="AppendixStyle2">
    <w:name w:val="Appendix Style2"/>
    <w:basedOn w:val="Heading2"/>
    <w:rsid w:val="004E6120"/>
    <w:pPr>
      <w:numPr>
        <w:numId w:val="5"/>
      </w:numPr>
    </w:pPr>
  </w:style>
  <w:style w:type="paragraph" w:customStyle="1" w:styleId="AppendixHeading">
    <w:name w:val="Appendix Heading"/>
    <w:basedOn w:val="Heading2"/>
    <w:link w:val="AppendixHeadingChar"/>
    <w:qFormat/>
    <w:rsid w:val="00ED39D0"/>
    <w:pPr>
      <w:numPr>
        <w:numId w:val="6"/>
      </w:numPr>
      <w:ind w:hanging="720"/>
    </w:pPr>
  </w:style>
  <w:style w:type="paragraph" w:customStyle="1" w:styleId="AppendixSub">
    <w:name w:val="Appendix Sub"/>
    <w:basedOn w:val="AppendixHeading"/>
    <w:link w:val="AppendixSubChar"/>
    <w:rsid w:val="00463AA3"/>
    <w:pPr>
      <w:numPr>
        <w:ilvl w:val="1"/>
      </w:numPr>
    </w:pPr>
  </w:style>
  <w:style w:type="character" w:customStyle="1" w:styleId="AppendixHeadingChar">
    <w:name w:val="Appendix Heading Char"/>
    <w:basedOn w:val="Heading2Char"/>
    <w:link w:val="AppendixHeading"/>
    <w:locked/>
    <w:rsid w:val="00ED39D0"/>
    <w:rPr>
      <w:b/>
      <w:bCs/>
      <w:sz w:val="22"/>
      <w:szCs w:val="26"/>
      <w:lang w:bidi="en-US"/>
    </w:rPr>
  </w:style>
  <w:style w:type="character" w:customStyle="1" w:styleId="AppendixSubChar">
    <w:name w:val="Appendix Sub Char"/>
    <w:basedOn w:val="AppendixHeadingChar"/>
    <w:link w:val="AppendixSub"/>
    <w:locked/>
    <w:rsid w:val="00463AA3"/>
    <w:rPr>
      <w:b/>
      <w:bCs/>
      <w:sz w:val="22"/>
      <w:szCs w:val="26"/>
      <w:lang w:bidi="en-US"/>
    </w:rPr>
  </w:style>
  <w:style w:type="character" w:styleId="FollowedHyperlink">
    <w:name w:val="FollowedHyperlink"/>
    <w:uiPriority w:val="99"/>
    <w:rsid w:val="00490979"/>
    <w:rPr>
      <w:rFonts w:cs="Times New Roman"/>
      <w:color w:val="800080"/>
      <w:u w:val="single"/>
    </w:rPr>
  </w:style>
  <w:style w:type="character" w:customStyle="1" w:styleId="NoSpacingChar">
    <w:name w:val="No Spacing Char"/>
    <w:basedOn w:val="DefaultParagraphFont"/>
    <w:link w:val="NoSpacing"/>
    <w:uiPriority w:val="1"/>
    <w:rsid w:val="00C976F2"/>
  </w:style>
  <w:style w:type="paragraph" w:styleId="Quote">
    <w:name w:val="Quote"/>
    <w:basedOn w:val="Normal"/>
    <w:next w:val="Normal"/>
    <w:link w:val="QuoteChar"/>
    <w:uiPriority w:val="29"/>
    <w:qFormat/>
    <w:rsid w:val="00C976F2"/>
    <w:pPr>
      <w:spacing w:before="200" w:after="0"/>
      <w:ind w:left="360" w:right="360"/>
    </w:pPr>
    <w:rPr>
      <w:i/>
      <w:iCs/>
    </w:rPr>
  </w:style>
  <w:style w:type="character" w:customStyle="1" w:styleId="QuoteChar">
    <w:name w:val="Quote Char"/>
    <w:link w:val="Quote"/>
    <w:uiPriority w:val="29"/>
    <w:rsid w:val="00C976F2"/>
    <w:rPr>
      <w:i/>
      <w:iCs/>
    </w:rPr>
  </w:style>
  <w:style w:type="paragraph" w:styleId="IntenseQuote">
    <w:name w:val="Intense Quote"/>
    <w:basedOn w:val="Normal"/>
    <w:next w:val="Normal"/>
    <w:link w:val="IntenseQuoteChar"/>
    <w:uiPriority w:val="30"/>
    <w:qFormat/>
    <w:rsid w:val="00C976F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C976F2"/>
    <w:rPr>
      <w:b/>
      <w:bCs/>
      <w:i/>
      <w:iCs/>
    </w:rPr>
  </w:style>
  <w:style w:type="character" w:styleId="SubtleEmphasis">
    <w:name w:val="Subtle Emphasis"/>
    <w:uiPriority w:val="19"/>
    <w:qFormat/>
    <w:rsid w:val="00C976F2"/>
    <w:rPr>
      <w:i/>
      <w:iCs/>
    </w:rPr>
  </w:style>
  <w:style w:type="character" w:styleId="SubtleReference">
    <w:name w:val="Subtle Reference"/>
    <w:uiPriority w:val="31"/>
    <w:qFormat/>
    <w:rsid w:val="00C976F2"/>
    <w:rPr>
      <w:smallCaps/>
    </w:rPr>
  </w:style>
  <w:style w:type="character" w:styleId="BookTitle">
    <w:name w:val="Book Title"/>
    <w:uiPriority w:val="33"/>
    <w:qFormat/>
    <w:rsid w:val="00C976F2"/>
    <w:rPr>
      <w:i/>
      <w:iCs/>
      <w:smallCaps/>
      <w:spacing w:val="5"/>
    </w:rPr>
  </w:style>
  <w:style w:type="character" w:customStyle="1" w:styleId="DefaultChar">
    <w:name w:val="Default Char"/>
    <w:link w:val="Default"/>
    <w:rsid w:val="00B33A71"/>
    <w:rPr>
      <w:rFonts w:ascii="Arial" w:hAnsi="Arial" w:cs="Arial"/>
      <w:color w:val="000000"/>
      <w:sz w:val="24"/>
      <w:szCs w:val="24"/>
    </w:rPr>
  </w:style>
  <w:style w:type="character" w:customStyle="1" w:styleId="ListParagraphChar">
    <w:name w:val="List Paragraph Char"/>
    <w:link w:val="ListParagraph"/>
    <w:uiPriority w:val="34"/>
    <w:locked/>
    <w:rsid w:val="00B33A71"/>
    <w:rPr>
      <w:sz w:val="22"/>
      <w:szCs w:val="22"/>
      <w:lang w:bidi="en-US"/>
    </w:rPr>
  </w:style>
  <w:style w:type="table" w:customStyle="1" w:styleId="TableGrid1">
    <w:name w:val="Table Grid1"/>
    <w:basedOn w:val="TableNormal"/>
    <w:next w:val="TableGrid"/>
    <w:uiPriority w:val="59"/>
    <w:rsid w:val="00793D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24FE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NUS1">
    <w:name w:val="SANUS 1"/>
    <w:basedOn w:val="Heading1"/>
    <w:link w:val="SANUS1Char"/>
    <w:qFormat/>
    <w:rsid w:val="00160B0E"/>
    <w:pPr>
      <w:numPr>
        <w:numId w:val="0"/>
      </w:numPr>
      <w:tabs>
        <w:tab w:val="num" w:pos="567"/>
      </w:tabs>
      <w:spacing w:before="120" w:after="120"/>
      <w:ind w:left="680" w:hanging="680"/>
    </w:pPr>
  </w:style>
  <w:style w:type="character" w:customStyle="1" w:styleId="SANUS1Char">
    <w:name w:val="SANUS 1 Char"/>
    <w:basedOn w:val="Heading1Char"/>
    <w:link w:val="SANUS1"/>
    <w:rsid w:val="00160B0E"/>
    <w:rPr>
      <w:b/>
      <w:bCs/>
      <w:color w:val="FF0000"/>
      <w:sz w:val="28"/>
      <w:szCs w:val="28"/>
      <w:lang w:bidi="en-US"/>
    </w:rPr>
  </w:style>
  <w:style w:type="paragraph" w:customStyle="1" w:styleId="SANUS2">
    <w:name w:val="SAN US 2"/>
    <w:basedOn w:val="Heading2"/>
    <w:link w:val="SANUS2Char"/>
    <w:qFormat/>
    <w:rsid w:val="00160B0E"/>
    <w:rPr>
      <w:sz w:val="24"/>
      <w:szCs w:val="24"/>
    </w:rPr>
  </w:style>
  <w:style w:type="character" w:customStyle="1" w:styleId="SANUS2Char">
    <w:name w:val="SAN US 2 Char"/>
    <w:basedOn w:val="Heading2Char"/>
    <w:link w:val="SANUS2"/>
    <w:rsid w:val="00160B0E"/>
    <w:rPr>
      <w:b/>
      <w:bCs/>
      <w:sz w:val="24"/>
      <w:szCs w:val="24"/>
      <w:lang w:bidi="en-US"/>
    </w:rPr>
  </w:style>
  <w:style w:type="paragraph" w:customStyle="1" w:styleId="SANUS3">
    <w:name w:val="SAN US 3"/>
    <w:basedOn w:val="SANUS2"/>
    <w:link w:val="SANUS3Char"/>
    <w:qFormat/>
    <w:rsid w:val="00160B0E"/>
    <w:pPr>
      <w:ind w:left="900" w:hanging="680"/>
    </w:pPr>
    <w:rPr>
      <w:sz w:val="22"/>
      <w:szCs w:val="22"/>
    </w:rPr>
  </w:style>
  <w:style w:type="character" w:customStyle="1" w:styleId="SANUS3Char">
    <w:name w:val="SAN US 3 Char"/>
    <w:basedOn w:val="Heading3Char"/>
    <w:link w:val="SANUS3"/>
    <w:rsid w:val="00160B0E"/>
    <w:rPr>
      <w:b/>
      <w:bCs/>
      <w:sz w:val="22"/>
      <w:szCs w:val="22"/>
      <w:lang w:bidi="en-US"/>
    </w:rPr>
  </w:style>
  <w:style w:type="paragraph" w:customStyle="1" w:styleId="SANUS4">
    <w:name w:val="SAN US 4"/>
    <w:basedOn w:val="SANUS2"/>
    <w:link w:val="SANUS4Char"/>
    <w:qFormat/>
    <w:rsid w:val="00160B0E"/>
    <w:pPr>
      <w:numPr>
        <w:ilvl w:val="3"/>
        <w:numId w:val="7"/>
      </w:numPr>
    </w:pPr>
    <w:rPr>
      <w:rFonts w:asciiTheme="minorHAnsi" w:hAnsiTheme="minorHAnsi" w:cstheme="minorHAnsi"/>
      <w:sz w:val="22"/>
    </w:rPr>
  </w:style>
  <w:style w:type="character" w:customStyle="1" w:styleId="SANUS4Char">
    <w:name w:val="SAN US 4 Char"/>
    <w:basedOn w:val="Heading4Char"/>
    <w:link w:val="SANUS4"/>
    <w:rsid w:val="00160B0E"/>
    <w:rPr>
      <w:rFonts w:asciiTheme="minorHAnsi" w:hAnsiTheme="minorHAnsi" w:cstheme="minorHAnsi"/>
      <w:b/>
      <w:bCs/>
      <w:i w:val="0"/>
      <w:iCs w:val="0"/>
      <w:sz w:val="22"/>
      <w:szCs w:val="24"/>
      <w:lang w:bidi="en-US"/>
    </w:rPr>
  </w:style>
  <w:style w:type="paragraph" w:customStyle="1" w:styleId="Indent3">
    <w:name w:val="Indent (3)"/>
    <w:basedOn w:val="Normal"/>
    <w:link w:val="Indent3Char"/>
    <w:qFormat/>
    <w:rsid w:val="004E5D8B"/>
    <w:pPr>
      <w:keepNext/>
      <w:keepLines/>
      <w:spacing w:before="120" w:after="120"/>
      <w:ind w:left="1080"/>
    </w:pPr>
    <w:rPr>
      <w:rFonts w:ascii="Times New Roman" w:eastAsiaTheme="minorHAnsi" w:hAnsi="Times New Roman" w:cstheme="minorBidi"/>
      <w:lang w:bidi="ar-SA"/>
    </w:rPr>
  </w:style>
  <w:style w:type="character" w:customStyle="1" w:styleId="Indent3Char">
    <w:name w:val="Indent (3) Char"/>
    <w:basedOn w:val="DefaultParagraphFont"/>
    <w:link w:val="Indent3"/>
    <w:rsid w:val="004E5D8B"/>
    <w:rPr>
      <w:rFonts w:ascii="Times New Roman" w:eastAsiaTheme="minorHAnsi" w:hAnsi="Times New Roman"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456">
      <w:bodyDiv w:val="1"/>
      <w:marLeft w:val="0"/>
      <w:marRight w:val="0"/>
      <w:marTop w:val="0"/>
      <w:marBottom w:val="0"/>
      <w:divBdr>
        <w:top w:val="none" w:sz="0" w:space="0" w:color="auto"/>
        <w:left w:val="none" w:sz="0" w:space="0" w:color="auto"/>
        <w:bottom w:val="none" w:sz="0" w:space="0" w:color="auto"/>
        <w:right w:val="none" w:sz="0" w:space="0" w:color="auto"/>
      </w:divBdr>
    </w:div>
    <w:div w:id="2905614">
      <w:bodyDiv w:val="1"/>
      <w:marLeft w:val="0"/>
      <w:marRight w:val="0"/>
      <w:marTop w:val="0"/>
      <w:marBottom w:val="0"/>
      <w:divBdr>
        <w:top w:val="none" w:sz="0" w:space="0" w:color="auto"/>
        <w:left w:val="none" w:sz="0" w:space="0" w:color="auto"/>
        <w:bottom w:val="none" w:sz="0" w:space="0" w:color="auto"/>
        <w:right w:val="none" w:sz="0" w:space="0" w:color="auto"/>
      </w:divBdr>
    </w:div>
    <w:div w:id="5598415">
      <w:bodyDiv w:val="1"/>
      <w:marLeft w:val="0"/>
      <w:marRight w:val="0"/>
      <w:marTop w:val="0"/>
      <w:marBottom w:val="0"/>
      <w:divBdr>
        <w:top w:val="none" w:sz="0" w:space="0" w:color="auto"/>
        <w:left w:val="none" w:sz="0" w:space="0" w:color="auto"/>
        <w:bottom w:val="none" w:sz="0" w:space="0" w:color="auto"/>
        <w:right w:val="none" w:sz="0" w:space="0" w:color="auto"/>
      </w:divBdr>
    </w:div>
    <w:div w:id="8603487">
      <w:bodyDiv w:val="1"/>
      <w:marLeft w:val="0"/>
      <w:marRight w:val="0"/>
      <w:marTop w:val="0"/>
      <w:marBottom w:val="0"/>
      <w:divBdr>
        <w:top w:val="none" w:sz="0" w:space="0" w:color="auto"/>
        <w:left w:val="none" w:sz="0" w:space="0" w:color="auto"/>
        <w:bottom w:val="none" w:sz="0" w:space="0" w:color="auto"/>
        <w:right w:val="none" w:sz="0" w:space="0" w:color="auto"/>
      </w:divBdr>
    </w:div>
    <w:div w:id="19090290">
      <w:bodyDiv w:val="1"/>
      <w:marLeft w:val="0"/>
      <w:marRight w:val="0"/>
      <w:marTop w:val="0"/>
      <w:marBottom w:val="0"/>
      <w:divBdr>
        <w:top w:val="none" w:sz="0" w:space="0" w:color="auto"/>
        <w:left w:val="none" w:sz="0" w:space="0" w:color="auto"/>
        <w:bottom w:val="none" w:sz="0" w:space="0" w:color="auto"/>
        <w:right w:val="none" w:sz="0" w:space="0" w:color="auto"/>
      </w:divBdr>
      <w:divsChild>
        <w:div w:id="134684683">
          <w:marLeft w:val="274"/>
          <w:marRight w:val="0"/>
          <w:marTop w:val="0"/>
          <w:marBottom w:val="0"/>
          <w:divBdr>
            <w:top w:val="none" w:sz="0" w:space="0" w:color="auto"/>
            <w:left w:val="none" w:sz="0" w:space="0" w:color="auto"/>
            <w:bottom w:val="none" w:sz="0" w:space="0" w:color="auto"/>
            <w:right w:val="none" w:sz="0" w:space="0" w:color="auto"/>
          </w:divBdr>
        </w:div>
        <w:div w:id="325937179">
          <w:marLeft w:val="274"/>
          <w:marRight w:val="0"/>
          <w:marTop w:val="0"/>
          <w:marBottom w:val="0"/>
          <w:divBdr>
            <w:top w:val="none" w:sz="0" w:space="0" w:color="auto"/>
            <w:left w:val="none" w:sz="0" w:space="0" w:color="auto"/>
            <w:bottom w:val="none" w:sz="0" w:space="0" w:color="auto"/>
            <w:right w:val="none" w:sz="0" w:space="0" w:color="auto"/>
          </w:divBdr>
        </w:div>
        <w:div w:id="839655786">
          <w:marLeft w:val="274"/>
          <w:marRight w:val="0"/>
          <w:marTop w:val="0"/>
          <w:marBottom w:val="0"/>
          <w:divBdr>
            <w:top w:val="none" w:sz="0" w:space="0" w:color="auto"/>
            <w:left w:val="none" w:sz="0" w:space="0" w:color="auto"/>
            <w:bottom w:val="none" w:sz="0" w:space="0" w:color="auto"/>
            <w:right w:val="none" w:sz="0" w:space="0" w:color="auto"/>
          </w:divBdr>
        </w:div>
      </w:divsChild>
    </w:div>
    <w:div w:id="25714707">
      <w:bodyDiv w:val="1"/>
      <w:marLeft w:val="0"/>
      <w:marRight w:val="0"/>
      <w:marTop w:val="0"/>
      <w:marBottom w:val="0"/>
      <w:divBdr>
        <w:top w:val="none" w:sz="0" w:space="0" w:color="auto"/>
        <w:left w:val="none" w:sz="0" w:space="0" w:color="auto"/>
        <w:bottom w:val="none" w:sz="0" w:space="0" w:color="auto"/>
        <w:right w:val="none" w:sz="0" w:space="0" w:color="auto"/>
      </w:divBdr>
      <w:divsChild>
        <w:div w:id="521435208">
          <w:marLeft w:val="274"/>
          <w:marRight w:val="0"/>
          <w:marTop w:val="0"/>
          <w:marBottom w:val="0"/>
          <w:divBdr>
            <w:top w:val="none" w:sz="0" w:space="0" w:color="auto"/>
            <w:left w:val="none" w:sz="0" w:space="0" w:color="auto"/>
            <w:bottom w:val="none" w:sz="0" w:space="0" w:color="auto"/>
            <w:right w:val="none" w:sz="0" w:space="0" w:color="auto"/>
          </w:divBdr>
        </w:div>
        <w:div w:id="616562916">
          <w:marLeft w:val="274"/>
          <w:marRight w:val="0"/>
          <w:marTop w:val="0"/>
          <w:marBottom w:val="0"/>
          <w:divBdr>
            <w:top w:val="none" w:sz="0" w:space="0" w:color="auto"/>
            <w:left w:val="none" w:sz="0" w:space="0" w:color="auto"/>
            <w:bottom w:val="none" w:sz="0" w:space="0" w:color="auto"/>
            <w:right w:val="none" w:sz="0" w:space="0" w:color="auto"/>
          </w:divBdr>
        </w:div>
        <w:div w:id="175509930">
          <w:marLeft w:val="720"/>
          <w:marRight w:val="0"/>
          <w:marTop w:val="0"/>
          <w:marBottom w:val="0"/>
          <w:divBdr>
            <w:top w:val="none" w:sz="0" w:space="0" w:color="auto"/>
            <w:left w:val="none" w:sz="0" w:space="0" w:color="auto"/>
            <w:bottom w:val="none" w:sz="0" w:space="0" w:color="auto"/>
            <w:right w:val="none" w:sz="0" w:space="0" w:color="auto"/>
          </w:divBdr>
        </w:div>
        <w:div w:id="207769061">
          <w:marLeft w:val="720"/>
          <w:marRight w:val="0"/>
          <w:marTop w:val="0"/>
          <w:marBottom w:val="0"/>
          <w:divBdr>
            <w:top w:val="none" w:sz="0" w:space="0" w:color="auto"/>
            <w:left w:val="none" w:sz="0" w:space="0" w:color="auto"/>
            <w:bottom w:val="none" w:sz="0" w:space="0" w:color="auto"/>
            <w:right w:val="none" w:sz="0" w:space="0" w:color="auto"/>
          </w:divBdr>
        </w:div>
        <w:div w:id="490684213">
          <w:marLeft w:val="274"/>
          <w:marRight w:val="0"/>
          <w:marTop w:val="0"/>
          <w:marBottom w:val="0"/>
          <w:divBdr>
            <w:top w:val="none" w:sz="0" w:space="0" w:color="auto"/>
            <w:left w:val="none" w:sz="0" w:space="0" w:color="auto"/>
            <w:bottom w:val="none" w:sz="0" w:space="0" w:color="auto"/>
            <w:right w:val="none" w:sz="0" w:space="0" w:color="auto"/>
          </w:divBdr>
        </w:div>
      </w:divsChild>
    </w:div>
    <w:div w:id="32076175">
      <w:bodyDiv w:val="1"/>
      <w:marLeft w:val="0"/>
      <w:marRight w:val="0"/>
      <w:marTop w:val="0"/>
      <w:marBottom w:val="0"/>
      <w:divBdr>
        <w:top w:val="none" w:sz="0" w:space="0" w:color="auto"/>
        <w:left w:val="none" w:sz="0" w:space="0" w:color="auto"/>
        <w:bottom w:val="none" w:sz="0" w:space="0" w:color="auto"/>
        <w:right w:val="none" w:sz="0" w:space="0" w:color="auto"/>
      </w:divBdr>
      <w:divsChild>
        <w:div w:id="1078405405">
          <w:marLeft w:val="187"/>
          <w:marRight w:val="0"/>
          <w:marTop w:val="0"/>
          <w:marBottom w:val="120"/>
          <w:divBdr>
            <w:top w:val="none" w:sz="0" w:space="0" w:color="auto"/>
            <w:left w:val="none" w:sz="0" w:space="0" w:color="auto"/>
            <w:bottom w:val="none" w:sz="0" w:space="0" w:color="auto"/>
            <w:right w:val="none" w:sz="0" w:space="0" w:color="auto"/>
          </w:divBdr>
        </w:div>
        <w:div w:id="987173393">
          <w:marLeft w:val="187"/>
          <w:marRight w:val="0"/>
          <w:marTop w:val="0"/>
          <w:marBottom w:val="120"/>
          <w:divBdr>
            <w:top w:val="none" w:sz="0" w:space="0" w:color="auto"/>
            <w:left w:val="none" w:sz="0" w:space="0" w:color="auto"/>
            <w:bottom w:val="none" w:sz="0" w:space="0" w:color="auto"/>
            <w:right w:val="none" w:sz="0" w:space="0" w:color="auto"/>
          </w:divBdr>
        </w:div>
        <w:div w:id="926575995">
          <w:marLeft w:val="187"/>
          <w:marRight w:val="0"/>
          <w:marTop w:val="0"/>
          <w:marBottom w:val="120"/>
          <w:divBdr>
            <w:top w:val="none" w:sz="0" w:space="0" w:color="auto"/>
            <w:left w:val="none" w:sz="0" w:space="0" w:color="auto"/>
            <w:bottom w:val="none" w:sz="0" w:space="0" w:color="auto"/>
            <w:right w:val="none" w:sz="0" w:space="0" w:color="auto"/>
          </w:divBdr>
        </w:div>
        <w:div w:id="688914678">
          <w:marLeft w:val="187"/>
          <w:marRight w:val="0"/>
          <w:marTop w:val="0"/>
          <w:marBottom w:val="120"/>
          <w:divBdr>
            <w:top w:val="none" w:sz="0" w:space="0" w:color="auto"/>
            <w:left w:val="none" w:sz="0" w:space="0" w:color="auto"/>
            <w:bottom w:val="none" w:sz="0" w:space="0" w:color="auto"/>
            <w:right w:val="none" w:sz="0" w:space="0" w:color="auto"/>
          </w:divBdr>
        </w:div>
        <w:div w:id="1475567475">
          <w:marLeft w:val="187"/>
          <w:marRight w:val="0"/>
          <w:marTop w:val="0"/>
          <w:marBottom w:val="120"/>
          <w:divBdr>
            <w:top w:val="none" w:sz="0" w:space="0" w:color="auto"/>
            <w:left w:val="none" w:sz="0" w:space="0" w:color="auto"/>
            <w:bottom w:val="none" w:sz="0" w:space="0" w:color="auto"/>
            <w:right w:val="none" w:sz="0" w:space="0" w:color="auto"/>
          </w:divBdr>
        </w:div>
        <w:div w:id="967050421">
          <w:marLeft w:val="187"/>
          <w:marRight w:val="0"/>
          <w:marTop w:val="0"/>
          <w:marBottom w:val="120"/>
          <w:divBdr>
            <w:top w:val="none" w:sz="0" w:space="0" w:color="auto"/>
            <w:left w:val="none" w:sz="0" w:space="0" w:color="auto"/>
            <w:bottom w:val="none" w:sz="0" w:space="0" w:color="auto"/>
            <w:right w:val="none" w:sz="0" w:space="0" w:color="auto"/>
          </w:divBdr>
        </w:div>
        <w:div w:id="1703902293">
          <w:marLeft w:val="187"/>
          <w:marRight w:val="0"/>
          <w:marTop w:val="0"/>
          <w:marBottom w:val="120"/>
          <w:divBdr>
            <w:top w:val="none" w:sz="0" w:space="0" w:color="auto"/>
            <w:left w:val="none" w:sz="0" w:space="0" w:color="auto"/>
            <w:bottom w:val="none" w:sz="0" w:space="0" w:color="auto"/>
            <w:right w:val="none" w:sz="0" w:space="0" w:color="auto"/>
          </w:divBdr>
        </w:div>
      </w:divsChild>
    </w:div>
    <w:div w:id="43255139">
      <w:bodyDiv w:val="1"/>
      <w:marLeft w:val="0"/>
      <w:marRight w:val="0"/>
      <w:marTop w:val="0"/>
      <w:marBottom w:val="0"/>
      <w:divBdr>
        <w:top w:val="none" w:sz="0" w:space="0" w:color="auto"/>
        <w:left w:val="none" w:sz="0" w:space="0" w:color="auto"/>
        <w:bottom w:val="none" w:sz="0" w:space="0" w:color="auto"/>
        <w:right w:val="none" w:sz="0" w:space="0" w:color="auto"/>
      </w:divBdr>
    </w:div>
    <w:div w:id="43527951">
      <w:bodyDiv w:val="1"/>
      <w:marLeft w:val="0"/>
      <w:marRight w:val="0"/>
      <w:marTop w:val="0"/>
      <w:marBottom w:val="0"/>
      <w:divBdr>
        <w:top w:val="none" w:sz="0" w:space="0" w:color="auto"/>
        <w:left w:val="none" w:sz="0" w:space="0" w:color="auto"/>
        <w:bottom w:val="none" w:sz="0" w:space="0" w:color="auto"/>
        <w:right w:val="none" w:sz="0" w:space="0" w:color="auto"/>
      </w:divBdr>
    </w:div>
    <w:div w:id="45616531">
      <w:bodyDiv w:val="1"/>
      <w:marLeft w:val="0"/>
      <w:marRight w:val="0"/>
      <w:marTop w:val="0"/>
      <w:marBottom w:val="0"/>
      <w:divBdr>
        <w:top w:val="none" w:sz="0" w:space="0" w:color="auto"/>
        <w:left w:val="none" w:sz="0" w:space="0" w:color="auto"/>
        <w:bottom w:val="none" w:sz="0" w:space="0" w:color="auto"/>
        <w:right w:val="none" w:sz="0" w:space="0" w:color="auto"/>
      </w:divBdr>
    </w:div>
    <w:div w:id="56131405">
      <w:bodyDiv w:val="1"/>
      <w:marLeft w:val="0"/>
      <w:marRight w:val="0"/>
      <w:marTop w:val="0"/>
      <w:marBottom w:val="0"/>
      <w:divBdr>
        <w:top w:val="none" w:sz="0" w:space="0" w:color="auto"/>
        <w:left w:val="none" w:sz="0" w:space="0" w:color="auto"/>
        <w:bottom w:val="none" w:sz="0" w:space="0" w:color="auto"/>
        <w:right w:val="none" w:sz="0" w:space="0" w:color="auto"/>
      </w:divBdr>
    </w:div>
    <w:div w:id="62459283">
      <w:bodyDiv w:val="1"/>
      <w:marLeft w:val="0"/>
      <w:marRight w:val="0"/>
      <w:marTop w:val="0"/>
      <w:marBottom w:val="0"/>
      <w:divBdr>
        <w:top w:val="none" w:sz="0" w:space="0" w:color="auto"/>
        <w:left w:val="none" w:sz="0" w:space="0" w:color="auto"/>
        <w:bottom w:val="none" w:sz="0" w:space="0" w:color="auto"/>
        <w:right w:val="none" w:sz="0" w:space="0" w:color="auto"/>
      </w:divBdr>
    </w:div>
    <w:div w:id="64761405">
      <w:bodyDiv w:val="1"/>
      <w:marLeft w:val="0"/>
      <w:marRight w:val="0"/>
      <w:marTop w:val="0"/>
      <w:marBottom w:val="0"/>
      <w:divBdr>
        <w:top w:val="none" w:sz="0" w:space="0" w:color="auto"/>
        <w:left w:val="none" w:sz="0" w:space="0" w:color="auto"/>
        <w:bottom w:val="none" w:sz="0" w:space="0" w:color="auto"/>
        <w:right w:val="none" w:sz="0" w:space="0" w:color="auto"/>
      </w:divBdr>
      <w:divsChild>
        <w:div w:id="1788543416">
          <w:marLeft w:val="274"/>
          <w:marRight w:val="0"/>
          <w:marTop w:val="0"/>
          <w:marBottom w:val="0"/>
          <w:divBdr>
            <w:top w:val="none" w:sz="0" w:space="0" w:color="auto"/>
            <w:left w:val="none" w:sz="0" w:space="0" w:color="auto"/>
            <w:bottom w:val="none" w:sz="0" w:space="0" w:color="auto"/>
            <w:right w:val="none" w:sz="0" w:space="0" w:color="auto"/>
          </w:divBdr>
        </w:div>
      </w:divsChild>
    </w:div>
    <w:div w:id="65733434">
      <w:bodyDiv w:val="1"/>
      <w:marLeft w:val="0"/>
      <w:marRight w:val="0"/>
      <w:marTop w:val="0"/>
      <w:marBottom w:val="0"/>
      <w:divBdr>
        <w:top w:val="none" w:sz="0" w:space="0" w:color="auto"/>
        <w:left w:val="none" w:sz="0" w:space="0" w:color="auto"/>
        <w:bottom w:val="none" w:sz="0" w:space="0" w:color="auto"/>
        <w:right w:val="none" w:sz="0" w:space="0" w:color="auto"/>
      </w:divBdr>
    </w:div>
    <w:div w:id="67659599">
      <w:bodyDiv w:val="1"/>
      <w:marLeft w:val="0"/>
      <w:marRight w:val="0"/>
      <w:marTop w:val="0"/>
      <w:marBottom w:val="0"/>
      <w:divBdr>
        <w:top w:val="none" w:sz="0" w:space="0" w:color="auto"/>
        <w:left w:val="none" w:sz="0" w:space="0" w:color="auto"/>
        <w:bottom w:val="none" w:sz="0" w:space="0" w:color="auto"/>
        <w:right w:val="none" w:sz="0" w:space="0" w:color="auto"/>
      </w:divBdr>
    </w:div>
    <w:div w:id="78792147">
      <w:bodyDiv w:val="1"/>
      <w:marLeft w:val="0"/>
      <w:marRight w:val="0"/>
      <w:marTop w:val="0"/>
      <w:marBottom w:val="0"/>
      <w:divBdr>
        <w:top w:val="none" w:sz="0" w:space="0" w:color="auto"/>
        <w:left w:val="none" w:sz="0" w:space="0" w:color="auto"/>
        <w:bottom w:val="none" w:sz="0" w:space="0" w:color="auto"/>
        <w:right w:val="none" w:sz="0" w:space="0" w:color="auto"/>
      </w:divBdr>
      <w:divsChild>
        <w:div w:id="879122844">
          <w:marLeft w:val="274"/>
          <w:marRight w:val="0"/>
          <w:marTop w:val="0"/>
          <w:marBottom w:val="0"/>
          <w:divBdr>
            <w:top w:val="none" w:sz="0" w:space="0" w:color="auto"/>
            <w:left w:val="none" w:sz="0" w:space="0" w:color="auto"/>
            <w:bottom w:val="none" w:sz="0" w:space="0" w:color="auto"/>
            <w:right w:val="none" w:sz="0" w:space="0" w:color="auto"/>
          </w:divBdr>
        </w:div>
        <w:div w:id="1677877124">
          <w:marLeft w:val="274"/>
          <w:marRight w:val="0"/>
          <w:marTop w:val="0"/>
          <w:marBottom w:val="0"/>
          <w:divBdr>
            <w:top w:val="none" w:sz="0" w:space="0" w:color="auto"/>
            <w:left w:val="none" w:sz="0" w:space="0" w:color="auto"/>
            <w:bottom w:val="none" w:sz="0" w:space="0" w:color="auto"/>
            <w:right w:val="none" w:sz="0" w:space="0" w:color="auto"/>
          </w:divBdr>
        </w:div>
        <w:div w:id="618031301">
          <w:marLeft w:val="274"/>
          <w:marRight w:val="0"/>
          <w:marTop w:val="0"/>
          <w:marBottom w:val="0"/>
          <w:divBdr>
            <w:top w:val="none" w:sz="0" w:space="0" w:color="auto"/>
            <w:left w:val="none" w:sz="0" w:space="0" w:color="auto"/>
            <w:bottom w:val="none" w:sz="0" w:space="0" w:color="auto"/>
            <w:right w:val="none" w:sz="0" w:space="0" w:color="auto"/>
          </w:divBdr>
        </w:div>
      </w:divsChild>
    </w:div>
    <w:div w:id="81147199">
      <w:bodyDiv w:val="1"/>
      <w:marLeft w:val="0"/>
      <w:marRight w:val="0"/>
      <w:marTop w:val="0"/>
      <w:marBottom w:val="0"/>
      <w:divBdr>
        <w:top w:val="none" w:sz="0" w:space="0" w:color="auto"/>
        <w:left w:val="none" w:sz="0" w:space="0" w:color="auto"/>
        <w:bottom w:val="none" w:sz="0" w:space="0" w:color="auto"/>
        <w:right w:val="none" w:sz="0" w:space="0" w:color="auto"/>
      </w:divBdr>
    </w:div>
    <w:div w:id="87192348">
      <w:bodyDiv w:val="1"/>
      <w:marLeft w:val="0"/>
      <w:marRight w:val="0"/>
      <w:marTop w:val="0"/>
      <w:marBottom w:val="0"/>
      <w:divBdr>
        <w:top w:val="none" w:sz="0" w:space="0" w:color="auto"/>
        <w:left w:val="none" w:sz="0" w:space="0" w:color="auto"/>
        <w:bottom w:val="none" w:sz="0" w:space="0" w:color="auto"/>
        <w:right w:val="none" w:sz="0" w:space="0" w:color="auto"/>
      </w:divBdr>
      <w:divsChild>
        <w:div w:id="518471525">
          <w:marLeft w:val="187"/>
          <w:marRight w:val="0"/>
          <w:marTop w:val="0"/>
          <w:marBottom w:val="120"/>
          <w:divBdr>
            <w:top w:val="none" w:sz="0" w:space="0" w:color="auto"/>
            <w:left w:val="none" w:sz="0" w:space="0" w:color="auto"/>
            <w:bottom w:val="none" w:sz="0" w:space="0" w:color="auto"/>
            <w:right w:val="none" w:sz="0" w:space="0" w:color="auto"/>
          </w:divBdr>
        </w:div>
        <w:div w:id="1567376199">
          <w:marLeft w:val="187"/>
          <w:marRight w:val="0"/>
          <w:marTop w:val="0"/>
          <w:marBottom w:val="120"/>
          <w:divBdr>
            <w:top w:val="none" w:sz="0" w:space="0" w:color="auto"/>
            <w:left w:val="none" w:sz="0" w:space="0" w:color="auto"/>
            <w:bottom w:val="none" w:sz="0" w:space="0" w:color="auto"/>
            <w:right w:val="none" w:sz="0" w:space="0" w:color="auto"/>
          </w:divBdr>
        </w:div>
        <w:div w:id="1985576792">
          <w:marLeft w:val="187"/>
          <w:marRight w:val="0"/>
          <w:marTop w:val="0"/>
          <w:marBottom w:val="120"/>
          <w:divBdr>
            <w:top w:val="none" w:sz="0" w:space="0" w:color="auto"/>
            <w:left w:val="none" w:sz="0" w:space="0" w:color="auto"/>
            <w:bottom w:val="none" w:sz="0" w:space="0" w:color="auto"/>
            <w:right w:val="none" w:sz="0" w:space="0" w:color="auto"/>
          </w:divBdr>
        </w:div>
        <w:div w:id="149762093">
          <w:marLeft w:val="187"/>
          <w:marRight w:val="0"/>
          <w:marTop w:val="0"/>
          <w:marBottom w:val="120"/>
          <w:divBdr>
            <w:top w:val="none" w:sz="0" w:space="0" w:color="auto"/>
            <w:left w:val="none" w:sz="0" w:space="0" w:color="auto"/>
            <w:bottom w:val="none" w:sz="0" w:space="0" w:color="auto"/>
            <w:right w:val="none" w:sz="0" w:space="0" w:color="auto"/>
          </w:divBdr>
        </w:div>
        <w:div w:id="1661425919">
          <w:marLeft w:val="187"/>
          <w:marRight w:val="0"/>
          <w:marTop w:val="0"/>
          <w:marBottom w:val="120"/>
          <w:divBdr>
            <w:top w:val="none" w:sz="0" w:space="0" w:color="auto"/>
            <w:left w:val="none" w:sz="0" w:space="0" w:color="auto"/>
            <w:bottom w:val="none" w:sz="0" w:space="0" w:color="auto"/>
            <w:right w:val="none" w:sz="0" w:space="0" w:color="auto"/>
          </w:divBdr>
        </w:div>
        <w:div w:id="1468400591">
          <w:marLeft w:val="187"/>
          <w:marRight w:val="0"/>
          <w:marTop w:val="0"/>
          <w:marBottom w:val="120"/>
          <w:divBdr>
            <w:top w:val="none" w:sz="0" w:space="0" w:color="auto"/>
            <w:left w:val="none" w:sz="0" w:space="0" w:color="auto"/>
            <w:bottom w:val="none" w:sz="0" w:space="0" w:color="auto"/>
            <w:right w:val="none" w:sz="0" w:space="0" w:color="auto"/>
          </w:divBdr>
        </w:div>
        <w:div w:id="1530533153">
          <w:marLeft w:val="187"/>
          <w:marRight w:val="0"/>
          <w:marTop w:val="0"/>
          <w:marBottom w:val="120"/>
          <w:divBdr>
            <w:top w:val="none" w:sz="0" w:space="0" w:color="auto"/>
            <w:left w:val="none" w:sz="0" w:space="0" w:color="auto"/>
            <w:bottom w:val="none" w:sz="0" w:space="0" w:color="auto"/>
            <w:right w:val="none" w:sz="0" w:space="0" w:color="auto"/>
          </w:divBdr>
        </w:div>
        <w:div w:id="692804150">
          <w:marLeft w:val="187"/>
          <w:marRight w:val="0"/>
          <w:marTop w:val="0"/>
          <w:marBottom w:val="120"/>
          <w:divBdr>
            <w:top w:val="none" w:sz="0" w:space="0" w:color="auto"/>
            <w:left w:val="none" w:sz="0" w:space="0" w:color="auto"/>
            <w:bottom w:val="none" w:sz="0" w:space="0" w:color="auto"/>
            <w:right w:val="none" w:sz="0" w:space="0" w:color="auto"/>
          </w:divBdr>
        </w:div>
        <w:div w:id="191498371">
          <w:marLeft w:val="187"/>
          <w:marRight w:val="0"/>
          <w:marTop w:val="0"/>
          <w:marBottom w:val="120"/>
          <w:divBdr>
            <w:top w:val="none" w:sz="0" w:space="0" w:color="auto"/>
            <w:left w:val="none" w:sz="0" w:space="0" w:color="auto"/>
            <w:bottom w:val="none" w:sz="0" w:space="0" w:color="auto"/>
            <w:right w:val="none" w:sz="0" w:space="0" w:color="auto"/>
          </w:divBdr>
        </w:div>
      </w:divsChild>
    </w:div>
    <w:div w:id="89084491">
      <w:bodyDiv w:val="1"/>
      <w:marLeft w:val="0"/>
      <w:marRight w:val="0"/>
      <w:marTop w:val="0"/>
      <w:marBottom w:val="0"/>
      <w:divBdr>
        <w:top w:val="none" w:sz="0" w:space="0" w:color="auto"/>
        <w:left w:val="none" w:sz="0" w:space="0" w:color="auto"/>
        <w:bottom w:val="none" w:sz="0" w:space="0" w:color="auto"/>
        <w:right w:val="none" w:sz="0" w:space="0" w:color="auto"/>
      </w:divBdr>
    </w:div>
    <w:div w:id="94711683">
      <w:bodyDiv w:val="1"/>
      <w:marLeft w:val="0"/>
      <w:marRight w:val="0"/>
      <w:marTop w:val="0"/>
      <w:marBottom w:val="0"/>
      <w:divBdr>
        <w:top w:val="none" w:sz="0" w:space="0" w:color="auto"/>
        <w:left w:val="none" w:sz="0" w:space="0" w:color="auto"/>
        <w:bottom w:val="none" w:sz="0" w:space="0" w:color="auto"/>
        <w:right w:val="none" w:sz="0" w:space="0" w:color="auto"/>
      </w:divBdr>
    </w:div>
    <w:div w:id="101993831">
      <w:bodyDiv w:val="1"/>
      <w:marLeft w:val="0"/>
      <w:marRight w:val="0"/>
      <w:marTop w:val="0"/>
      <w:marBottom w:val="0"/>
      <w:divBdr>
        <w:top w:val="none" w:sz="0" w:space="0" w:color="auto"/>
        <w:left w:val="none" w:sz="0" w:space="0" w:color="auto"/>
        <w:bottom w:val="none" w:sz="0" w:space="0" w:color="auto"/>
        <w:right w:val="none" w:sz="0" w:space="0" w:color="auto"/>
      </w:divBdr>
      <w:divsChild>
        <w:div w:id="1287156053">
          <w:marLeft w:val="274"/>
          <w:marRight w:val="0"/>
          <w:marTop w:val="0"/>
          <w:marBottom w:val="0"/>
          <w:divBdr>
            <w:top w:val="none" w:sz="0" w:space="0" w:color="auto"/>
            <w:left w:val="none" w:sz="0" w:space="0" w:color="auto"/>
            <w:bottom w:val="none" w:sz="0" w:space="0" w:color="auto"/>
            <w:right w:val="none" w:sz="0" w:space="0" w:color="auto"/>
          </w:divBdr>
        </w:div>
        <w:div w:id="962149613">
          <w:marLeft w:val="274"/>
          <w:marRight w:val="0"/>
          <w:marTop w:val="0"/>
          <w:marBottom w:val="0"/>
          <w:divBdr>
            <w:top w:val="none" w:sz="0" w:space="0" w:color="auto"/>
            <w:left w:val="none" w:sz="0" w:space="0" w:color="auto"/>
            <w:bottom w:val="none" w:sz="0" w:space="0" w:color="auto"/>
            <w:right w:val="none" w:sz="0" w:space="0" w:color="auto"/>
          </w:divBdr>
        </w:div>
        <w:div w:id="1627855933">
          <w:marLeft w:val="274"/>
          <w:marRight w:val="0"/>
          <w:marTop w:val="0"/>
          <w:marBottom w:val="0"/>
          <w:divBdr>
            <w:top w:val="none" w:sz="0" w:space="0" w:color="auto"/>
            <w:left w:val="none" w:sz="0" w:space="0" w:color="auto"/>
            <w:bottom w:val="none" w:sz="0" w:space="0" w:color="auto"/>
            <w:right w:val="none" w:sz="0" w:space="0" w:color="auto"/>
          </w:divBdr>
        </w:div>
        <w:div w:id="439229095">
          <w:marLeft w:val="274"/>
          <w:marRight w:val="0"/>
          <w:marTop w:val="0"/>
          <w:marBottom w:val="0"/>
          <w:divBdr>
            <w:top w:val="none" w:sz="0" w:space="0" w:color="auto"/>
            <w:left w:val="none" w:sz="0" w:space="0" w:color="auto"/>
            <w:bottom w:val="none" w:sz="0" w:space="0" w:color="auto"/>
            <w:right w:val="none" w:sz="0" w:space="0" w:color="auto"/>
          </w:divBdr>
        </w:div>
      </w:divsChild>
    </w:div>
    <w:div w:id="111360376">
      <w:bodyDiv w:val="1"/>
      <w:marLeft w:val="0"/>
      <w:marRight w:val="0"/>
      <w:marTop w:val="0"/>
      <w:marBottom w:val="0"/>
      <w:divBdr>
        <w:top w:val="none" w:sz="0" w:space="0" w:color="auto"/>
        <w:left w:val="none" w:sz="0" w:space="0" w:color="auto"/>
        <w:bottom w:val="none" w:sz="0" w:space="0" w:color="auto"/>
        <w:right w:val="none" w:sz="0" w:space="0" w:color="auto"/>
      </w:divBdr>
    </w:div>
    <w:div w:id="129593532">
      <w:bodyDiv w:val="1"/>
      <w:marLeft w:val="0"/>
      <w:marRight w:val="0"/>
      <w:marTop w:val="0"/>
      <w:marBottom w:val="0"/>
      <w:divBdr>
        <w:top w:val="none" w:sz="0" w:space="0" w:color="auto"/>
        <w:left w:val="none" w:sz="0" w:space="0" w:color="auto"/>
        <w:bottom w:val="none" w:sz="0" w:space="0" w:color="auto"/>
        <w:right w:val="none" w:sz="0" w:space="0" w:color="auto"/>
      </w:divBdr>
    </w:div>
    <w:div w:id="132990899">
      <w:bodyDiv w:val="1"/>
      <w:marLeft w:val="0"/>
      <w:marRight w:val="0"/>
      <w:marTop w:val="0"/>
      <w:marBottom w:val="0"/>
      <w:divBdr>
        <w:top w:val="none" w:sz="0" w:space="0" w:color="auto"/>
        <w:left w:val="none" w:sz="0" w:space="0" w:color="auto"/>
        <w:bottom w:val="none" w:sz="0" w:space="0" w:color="auto"/>
        <w:right w:val="none" w:sz="0" w:space="0" w:color="auto"/>
      </w:divBdr>
      <w:divsChild>
        <w:div w:id="1375278835">
          <w:marLeft w:val="187"/>
          <w:marRight w:val="0"/>
          <w:marTop w:val="0"/>
          <w:marBottom w:val="120"/>
          <w:divBdr>
            <w:top w:val="none" w:sz="0" w:space="0" w:color="auto"/>
            <w:left w:val="none" w:sz="0" w:space="0" w:color="auto"/>
            <w:bottom w:val="none" w:sz="0" w:space="0" w:color="auto"/>
            <w:right w:val="none" w:sz="0" w:space="0" w:color="auto"/>
          </w:divBdr>
        </w:div>
        <w:div w:id="1963537514">
          <w:marLeft w:val="187"/>
          <w:marRight w:val="0"/>
          <w:marTop w:val="0"/>
          <w:marBottom w:val="120"/>
          <w:divBdr>
            <w:top w:val="none" w:sz="0" w:space="0" w:color="auto"/>
            <w:left w:val="none" w:sz="0" w:space="0" w:color="auto"/>
            <w:bottom w:val="none" w:sz="0" w:space="0" w:color="auto"/>
            <w:right w:val="none" w:sz="0" w:space="0" w:color="auto"/>
          </w:divBdr>
        </w:div>
        <w:div w:id="1237014465">
          <w:marLeft w:val="187"/>
          <w:marRight w:val="0"/>
          <w:marTop w:val="0"/>
          <w:marBottom w:val="120"/>
          <w:divBdr>
            <w:top w:val="none" w:sz="0" w:space="0" w:color="auto"/>
            <w:left w:val="none" w:sz="0" w:space="0" w:color="auto"/>
            <w:bottom w:val="none" w:sz="0" w:space="0" w:color="auto"/>
            <w:right w:val="none" w:sz="0" w:space="0" w:color="auto"/>
          </w:divBdr>
        </w:div>
        <w:div w:id="1187712443">
          <w:marLeft w:val="187"/>
          <w:marRight w:val="0"/>
          <w:marTop w:val="0"/>
          <w:marBottom w:val="120"/>
          <w:divBdr>
            <w:top w:val="none" w:sz="0" w:space="0" w:color="auto"/>
            <w:left w:val="none" w:sz="0" w:space="0" w:color="auto"/>
            <w:bottom w:val="none" w:sz="0" w:space="0" w:color="auto"/>
            <w:right w:val="none" w:sz="0" w:space="0" w:color="auto"/>
          </w:divBdr>
        </w:div>
        <w:div w:id="1355766571">
          <w:marLeft w:val="187"/>
          <w:marRight w:val="0"/>
          <w:marTop w:val="0"/>
          <w:marBottom w:val="120"/>
          <w:divBdr>
            <w:top w:val="none" w:sz="0" w:space="0" w:color="auto"/>
            <w:left w:val="none" w:sz="0" w:space="0" w:color="auto"/>
            <w:bottom w:val="none" w:sz="0" w:space="0" w:color="auto"/>
            <w:right w:val="none" w:sz="0" w:space="0" w:color="auto"/>
          </w:divBdr>
        </w:div>
        <w:div w:id="245919695">
          <w:marLeft w:val="187"/>
          <w:marRight w:val="0"/>
          <w:marTop w:val="0"/>
          <w:marBottom w:val="120"/>
          <w:divBdr>
            <w:top w:val="none" w:sz="0" w:space="0" w:color="auto"/>
            <w:left w:val="none" w:sz="0" w:space="0" w:color="auto"/>
            <w:bottom w:val="none" w:sz="0" w:space="0" w:color="auto"/>
            <w:right w:val="none" w:sz="0" w:space="0" w:color="auto"/>
          </w:divBdr>
        </w:div>
        <w:div w:id="1070925771">
          <w:marLeft w:val="187"/>
          <w:marRight w:val="0"/>
          <w:marTop w:val="0"/>
          <w:marBottom w:val="120"/>
          <w:divBdr>
            <w:top w:val="none" w:sz="0" w:space="0" w:color="auto"/>
            <w:left w:val="none" w:sz="0" w:space="0" w:color="auto"/>
            <w:bottom w:val="none" w:sz="0" w:space="0" w:color="auto"/>
            <w:right w:val="none" w:sz="0" w:space="0" w:color="auto"/>
          </w:divBdr>
        </w:div>
      </w:divsChild>
    </w:div>
    <w:div w:id="133764353">
      <w:bodyDiv w:val="1"/>
      <w:marLeft w:val="0"/>
      <w:marRight w:val="0"/>
      <w:marTop w:val="0"/>
      <w:marBottom w:val="0"/>
      <w:divBdr>
        <w:top w:val="none" w:sz="0" w:space="0" w:color="auto"/>
        <w:left w:val="none" w:sz="0" w:space="0" w:color="auto"/>
        <w:bottom w:val="none" w:sz="0" w:space="0" w:color="auto"/>
        <w:right w:val="none" w:sz="0" w:space="0" w:color="auto"/>
      </w:divBdr>
    </w:div>
    <w:div w:id="145324268">
      <w:bodyDiv w:val="1"/>
      <w:marLeft w:val="0"/>
      <w:marRight w:val="0"/>
      <w:marTop w:val="0"/>
      <w:marBottom w:val="0"/>
      <w:divBdr>
        <w:top w:val="none" w:sz="0" w:space="0" w:color="auto"/>
        <w:left w:val="none" w:sz="0" w:space="0" w:color="auto"/>
        <w:bottom w:val="none" w:sz="0" w:space="0" w:color="auto"/>
        <w:right w:val="none" w:sz="0" w:space="0" w:color="auto"/>
      </w:divBdr>
    </w:div>
    <w:div w:id="176166026">
      <w:bodyDiv w:val="1"/>
      <w:marLeft w:val="0"/>
      <w:marRight w:val="0"/>
      <w:marTop w:val="0"/>
      <w:marBottom w:val="0"/>
      <w:divBdr>
        <w:top w:val="none" w:sz="0" w:space="0" w:color="auto"/>
        <w:left w:val="none" w:sz="0" w:space="0" w:color="auto"/>
        <w:bottom w:val="none" w:sz="0" w:space="0" w:color="auto"/>
        <w:right w:val="none" w:sz="0" w:space="0" w:color="auto"/>
      </w:divBdr>
    </w:div>
    <w:div w:id="182666800">
      <w:bodyDiv w:val="1"/>
      <w:marLeft w:val="0"/>
      <w:marRight w:val="0"/>
      <w:marTop w:val="0"/>
      <w:marBottom w:val="0"/>
      <w:divBdr>
        <w:top w:val="none" w:sz="0" w:space="0" w:color="auto"/>
        <w:left w:val="none" w:sz="0" w:space="0" w:color="auto"/>
        <w:bottom w:val="none" w:sz="0" w:space="0" w:color="auto"/>
        <w:right w:val="none" w:sz="0" w:space="0" w:color="auto"/>
      </w:divBdr>
    </w:div>
    <w:div w:id="192109032">
      <w:bodyDiv w:val="1"/>
      <w:marLeft w:val="0"/>
      <w:marRight w:val="0"/>
      <w:marTop w:val="0"/>
      <w:marBottom w:val="0"/>
      <w:divBdr>
        <w:top w:val="none" w:sz="0" w:space="0" w:color="auto"/>
        <w:left w:val="none" w:sz="0" w:space="0" w:color="auto"/>
        <w:bottom w:val="none" w:sz="0" w:space="0" w:color="auto"/>
        <w:right w:val="none" w:sz="0" w:space="0" w:color="auto"/>
      </w:divBdr>
      <w:divsChild>
        <w:div w:id="699664515">
          <w:marLeft w:val="274"/>
          <w:marRight w:val="0"/>
          <w:marTop w:val="0"/>
          <w:marBottom w:val="0"/>
          <w:divBdr>
            <w:top w:val="none" w:sz="0" w:space="0" w:color="auto"/>
            <w:left w:val="none" w:sz="0" w:space="0" w:color="auto"/>
            <w:bottom w:val="none" w:sz="0" w:space="0" w:color="auto"/>
            <w:right w:val="none" w:sz="0" w:space="0" w:color="auto"/>
          </w:divBdr>
        </w:div>
      </w:divsChild>
    </w:div>
    <w:div w:id="193622033">
      <w:bodyDiv w:val="1"/>
      <w:marLeft w:val="0"/>
      <w:marRight w:val="0"/>
      <w:marTop w:val="0"/>
      <w:marBottom w:val="0"/>
      <w:divBdr>
        <w:top w:val="none" w:sz="0" w:space="0" w:color="auto"/>
        <w:left w:val="none" w:sz="0" w:space="0" w:color="auto"/>
        <w:bottom w:val="none" w:sz="0" w:space="0" w:color="auto"/>
        <w:right w:val="none" w:sz="0" w:space="0" w:color="auto"/>
      </w:divBdr>
    </w:div>
    <w:div w:id="196281687">
      <w:bodyDiv w:val="1"/>
      <w:marLeft w:val="0"/>
      <w:marRight w:val="0"/>
      <w:marTop w:val="0"/>
      <w:marBottom w:val="0"/>
      <w:divBdr>
        <w:top w:val="none" w:sz="0" w:space="0" w:color="auto"/>
        <w:left w:val="none" w:sz="0" w:space="0" w:color="auto"/>
        <w:bottom w:val="none" w:sz="0" w:space="0" w:color="auto"/>
        <w:right w:val="none" w:sz="0" w:space="0" w:color="auto"/>
      </w:divBdr>
    </w:div>
    <w:div w:id="220600010">
      <w:bodyDiv w:val="1"/>
      <w:marLeft w:val="0"/>
      <w:marRight w:val="0"/>
      <w:marTop w:val="0"/>
      <w:marBottom w:val="0"/>
      <w:divBdr>
        <w:top w:val="none" w:sz="0" w:space="0" w:color="auto"/>
        <w:left w:val="none" w:sz="0" w:space="0" w:color="auto"/>
        <w:bottom w:val="none" w:sz="0" w:space="0" w:color="auto"/>
        <w:right w:val="none" w:sz="0" w:space="0" w:color="auto"/>
      </w:divBdr>
    </w:div>
    <w:div w:id="227111446">
      <w:bodyDiv w:val="1"/>
      <w:marLeft w:val="0"/>
      <w:marRight w:val="0"/>
      <w:marTop w:val="0"/>
      <w:marBottom w:val="0"/>
      <w:divBdr>
        <w:top w:val="none" w:sz="0" w:space="0" w:color="auto"/>
        <w:left w:val="none" w:sz="0" w:space="0" w:color="auto"/>
        <w:bottom w:val="none" w:sz="0" w:space="0" w:color="auto"/>
        <w:right w:val="none" w:sz="0" w:space="0" w:color="auto"/>
      </w:divBdr>
    </w:div>
    <w:div w:id="239559954">
      <w:bodyDiv w:val="1"/>
      <w:marLeft w:val="0"/>
      <w:marRight w:val="0"/>
      <w:marTop w:val="0"/>
      <w:marBottom w:val="0"/>
      <w:divBdr>
        <w:top w:val="none" w:sz="0" w:space="0" w:color="auto"/>
        <w:left w:val="none" w:sz="0" w:space="0" w:color="auto"/>
        <w:bottom w:val="none" w:sz="0" w:space="0" w:color="auto"/>
        <w:right w:val="none" w:sz="0" w:space="0" w:color="auto"/>
      </w:divBdr>
    </w:div>
    <w:div w:id="240874452">
      <w:bodyDiv w:val="1"/>
      <w:marLeft w:val="0"/>
      <w:marRight w:val="0"/>
      <w:marTop w:val="0"/>
      <w:marBottom w:val="0"/>
      <w:divBdr>
        <w:top w:val="none" w:sz="0" w:space="0" w:color="auto"/>
        <w:left w:val="none" w:sz="0" w:space="0" w:color="auto"/>
        <w:bottom w:val="none" w:sz="0" w:space="0" w:color="auto"/>
        <w:right w:val="none" w:sz="0" w:space="0" w:color="auto"/>
      </w:divBdr>
    </w:div>
    <w:div w:id="255288739">
      <w:bodyDiv w:val="1"/>
      <w:marLeft w:val="0"/>
      <w:marRight w:val="0"/>
      <w:marTop w:val="0"/>
      <w:marBottom w:val="0"/>
      <w:divBdr>
        <w:top w:val="none" w:sz="0" w:space="0" w:color="auto"/>
        <w:left w:val="none" w:sz="0" w:space="0" w:color="auto"/>
        <w:bottom w:val="none" w:sz="0" w:space="0" w:color="auto"/>
        <w:right w:val="none" w:sz="0" w:space="0" w:color="auto"/>
      </w:divBdr>
      <w:divsChild>
        <w:div w:id="1023049008">
          <w:marLeft w:val="274"/>
          <w:marRight w:val="0"/>
          <w:marTop w:val="0"/>
          <w:marBottom w:val="0"/>
          <w:divBdr>
            <w:top w:val="none" w:sz="0" w:space="0" w:color="auto"/>
            <w:left w:val="none" w:sz="0" w:space="0" w:color="auto"/>
            <w:bottom w:val="none" w:sz="0" w:space="0" w:color="auto"/>
            <w:right w:val="none" w:sz="0" w:space="0" w:color="auto"/>
          </w:divBdr>
        </w:div>
        <w:div w:id="1389496254">
          <w:marLeft w:val="274"/>
          <w:marRight w:val="0"/>
          <w:marTop w:val="0"/>
          <w:marBottom w:val="0"/>
          <w:divBdr>
            <w:top w:val="none" w:sz="0" w:space="0" w:color="auto"/>
            <w:left w:val="none" w:sz="0" w:space="0" w:color="auto"/>
            <w:bottom w:val="none" w:sz="0" w:space="0" w:color="auto"/>
            <w:right w:val="none" w:sz="0" w:space="0" w:color="auto"/>
          </w:divBdr>
        </w:div>
        <w:div w:id="594636713">
          <w:marLeft w:val="274"/>
          <w:marRight w:val="0"/>
          <w:marTop w:val="0"/>
          <w:marBottom w:val="0"/>
          <w:divBdr>
            <w:top w:val="none" w:sz="0" w:space="0" w:color="auto"/>
            <w:left w:val="none" w:sz="0" w:space="0" w:color="auto"/>
            <w:bottom w:val="none" w:sz="0" w:space="0" w:color="auto"/>
            <w:right w:val="none" w:sz="0" w:space="0" w:color="auto"/>
          </w:divBdr>
        </w:div>
        <w:div w:id="1245841699">
          <w:marLeft w:val="274"/>
          <w:marRight w:val="0"/>
          <w:marTop w:val="0"/>
          <w:marBottom w:val="0"/>
          <w:divBdr>
            <w:top w:val="none" w:sz="0" w:space="0" w:color="auto"/>
            <w:left w:val="none" w:sz="0" w:space="0" w:color="auto"/>
            <w:bottom w:val="none" w:sz="0" w:space="0" w:color="auto"/>
            <w:right w:val="none" w:sz="0" w:space="0" w:color="auto"/>
          </w:divBdr>
        </w:div>
      </w:divsChild>
    </w:div>
    <w:div w:id="257056734">
      <w:bodyDiv w:val="1"/>
      <w:marLeft w:val="0"/>
      <w:marRight w:val="0"/>
      <w:marTop w:val="0"/>
      <w:marBottom w:val="0"/>
      <w:divBdr>
        <w:top w:val="none" w:sz="0" w:space="0" w:color="auto"/>
        <w:left w:val="none" w:sz="0" w:space="0" w:color="auto"/>
        <w:bottom w:val="none" w:sz="0" w:space="0" w:color="auto"/>
        <w:right w:val="none" w:sz="0" w:space="0" w:color="auto"/>
      </w:divBdr>
    </w:div>
    <w:div w:id="262569592">
      <w:bodyDiv w:val="1"/>
      <w:marLeft w:val="0"/>
      <w:marRight w:val="0"/>
      <w:marTop w:val="0"/>
      <w:marBottom w:val="0"/>
      <w:divBdr>
        <w:top w:val="none" w:sz="0" w:space="0" w:color="auto"/>
        <w:left w:val="none" w:sz="0" w:space="0" w:color="auto"/>
        <w:bottom w:val="none" w:sz="0" w:space="0" w:color="auto"/>
        <w:right w:val="none" w:sz="0" w:space="0" w:color="auto"/>
      </w:divBdr>
    </w:div>
    <w:div w:id="267008055">
      <w:bodyDiv w:val="1"/>
      <w:marLeft w:val="0"/>
      <w:marRight w:val="0"/>
      <w:marTop w:val="0"/>
      <w:marBottom w:val="0"/>
      <w:divBdr>
        <w:top w:val="none" w:sz="0" w:space="0" w:color="auto"/>
        <w:left w:val="none" w:sz="0" w:space="0" w:color="auto"/>
        <w:bottom w:val="none" w:sz="0" w:space="0" w:color="auto"/>
        <w:right w:val="none" w:sz="0" w:space="0" w:color="auto"/>
      </w:divBdr>
      <w:divsChild>
        <w:div w:id="277102294">
          <w:marLeft w:val="274"/>
          <w:marRight w:val="0"/>
          <w:marTop w:val="0"/>
          <w:marBottom w:val="0"/>
          <w:divBdr>
            <w:top w:val="none" w:sz="0" w:space="0" w:color="auto"/>
            <w:left w:val="none" w:sz="0" w:space="0" w:color="auto"/>
            <w:bottom w:val="none" w:sz="0" w:space="0" w:color="auto"/>
            <w:right w:val="none" w:sz="0" w:space="0" w:color="auto"/>
          </w:divBdr>
        </w:div>
        <w:div w:id="146359890">
          <w:marLeft w:val="274"/>
          <w:marRight w:val="0"/>
          <w:marTop w:val="0"/>
          <w:marBottom w:val="0"/>
          <w:divBdr>
            <w:top w:val="none" w:sz="0" w:space="0" w:color="auto"/>
            <w:left w:val="none" w:sz="0" w:space="0" w:color="auto"/>
            <w:bottom w:val="none" w:sz="0" w:space="0" w:color="auto"/>
            <w:right w:val="none" w:sz="0" w:space="0" w:color="auto"/>
          </w:divBdr>
        </w:div>
        <w:div w:id="1853109276">
          <w:marLeft w:val="274"/>
          <w:marRight w:val="0"/>
          <w:marTop w:val="0"/>
          <w:marBottom w:val="0"/>
          <w:divBdr>
            <w:top w:val="none" w:sz="0" w:space="0" w:color="auto"/>
            <w:left w:val="none" w:sz="0" w:space="0" w:color="auto"/>
            <w:bottom w:val="none" w:sz="0" w:space="0" w:color="auto"/>
            <w:right w:val="none" w:sz="0" w:space="0" w:color="auto"/>
          </w:divBdr>
        </w:div>
        <w:div w:id="1201363991">
          <w:marLeft w:val="274"/>
          <w:marRight w:val="0"/>
          <w:marTop w:val="0"/>
          <w:marBottom w:val="0"/>
          <w:divBdr>
            <w:top w:val="none" w:sz="0" w:space="0" w:color="auto"/>
            <w:left w:val="none" w:sz="0" w:space="0" w:color="auto"/>
            <w:bottom w:val="none" w:sz="0" w:space="0" w:color="auto"/>
            <w:right w:val="none" w:sz="0" w:space="0" w:color="auto"/>
          </w:divBdr>
        </w:div>
      </w:divsChild>
    </w:div>
    <w:div w:id="285627968">
      <w:bodyDiv w:val="1"/>
      <w:marLeft w:val="0"/>
      <w:marRight w:val="0"/>
      <w:marTop w:val="0"/>
      <w:marBottom w:val="0"/>
      <w:divBdr>
        <w:top w:val="none" w:sz="0" w:space="0" w:color="auto"/>
        <w:left w:val="none" w:sz="0" w:space="0" w:color="auto"/>
        <w:bottom w:val="none" w:sz="0" w:space="0" w:color="auto"/>
        <w:right w:val="none" w:sz="0" w:space="0" w:color="auto"/>
      </w:divBdr>
    </w:div>
    <w:div w:id="286550979">
      <w:bodyDiv w:val="1"/>
      <w:marLeft w:val="0"/>
      <w:marRight w:val="0"/>
      <w:marTop w:val="0"/>
      <w:marBottom w:val="0"/>
      <w:divBdr>
        <w:top w:val="none" w:sz="0" w:space="0" w:color="auto"/>
        <w:left w:val="none" w:sz="0" w:space="0" w:color="auto"/>
        <w:bottom w:val="none" w:sz="0" w:space="0" w:color="auto"/>
        <w:right w:val="none" w:sz="0" w:space="0" w:color="auto"/>
      </w:divBdr>
      <w:divsChild>
        <w:div w:id="241376100">
          <w:marLeft w:val="274"/>
          <w:marRight w:val="0"/>
          <w:marTop w:val="0"/>
          <w:marBottom w:val="0"/>
          <w:divBdr>
            <w:top w:val="none" w:sz="0" w:space="0" w:color="auto"/>
            <w:left w:val="none" w:sz="0" w:space="0" w:color="auto"/>
            <w:bottom w:val="none" w:sz="0" w:space="0" w:color="auto"/>
            <w:right w:val="none" w:sz="0" w:space="0" w:color="auto"/>
          </w:divBdr>
        </w:div>
        <w:div w:id="1005521074">
          <w:marLeft w:val="274"/>
          <w:marRight w:val="0"/>
          <w:marTop w:val="0"/>
          <w:marBottom w:val="0"/>
          <w:divBdr>
            <w:top w:val="none" w:sz="0" w:space="0" w:color="auto"/>
            <w:left w:val="none" w:sz="0" w:space="0" w:color="auto"/>
            <w:bottom w:val="none" w:sz="0" w:space="0" w:color="auto"/>
            <w:right w:val="none" w:sz="0" w:space="0" w:color="auto"/>
          </w:divBdr>
        </w:div>
        <w:div w:id="1923028066">
          <w:marLeft w:val="274"/>
          <w:marRight w:val="0"/>
          <w:marTop w:val="0"/>
          <w:marBottom w:val="0"/>
          <w:divBdr>
            <w:top w:val="none" w:sz="0" w:space="0" w:color="auto"/>
            <w:left w:val="none" w:sz="0" w:space="0" w:color="auto"/>
            <w:bottom w:val="none" w:sz="0" w:space="0" w:color="auto"/>
            <w:right w:val="none" w:sz="0" w:space="0" w:color="auto"/>
          </w:divBdr>
        </w:div>
      </w:divsChild>
    </w:div>
    <w:div w:id="309677968">
      <w:bodyDiv w:val="1"/>
      <w:marLeft w:val="0"/>
      <w:marRight w:val="0"/>
      <w:marTop w:val="0"/>
      <w:marBottom w:val="0"/>
      <w:divBdr>
        <w:top w:val="none" w:sz="0" w:space="0" w:color="auto"/>
        <w:left w:val="none" w:sz="0" w:space="0" w:color="auto"/>
        <w:bottom w:val="none" w:sz="0" w:space="0" w:color="auto"/>
        <w:right w:val="none" w:sz="0" w:space="0" w:color="auto"/>
      </w:divBdr>
    </w:div>
    <w:div w:id="312951810">
      <w:bodyDiv w:val="1"/>
      <w:marLeft w:val="0"/>
      <w:marRight w:val="0"/>
      <w:marTop w:val="0"/>
      <w:marBottom w:val="0"/>
      <w:divBdr>
        <w:top w:val="none" w:sz="0" w:space="0" w:color="auto"/>
        <w:left w:val="none" w:sz="0" w:space="0" w:color="auto"/>
        <w:bottom w:val="none" w:sz="0" w:space="0" w:color="auto"/>
        <w:right w:val="none" w:sz="0" w:space="0" w:color="auto"/>
      </w:divBdr>
    </w:div>
    <w:div w:id="320085659">
      <w:bodyDiv w:val="1"/>
      <w:marLeft w:val="0"/>
      <w:marRight w:val="0"/>
      <w:marTop w:val="0"/>
      <w:marBottom w:val="0"/>
      <w:divBdr>
        <w:top w:val="none" w:sz="0" w:space="0" w:color="auto"/>
        <w:left w:val="none" w:sz="0" w:space="0" w:color="auto"/>
        <w:bottom w:val="none" w:sz="0" w:space="0" w:color="auto"/>
        <w:right w:val="none" w:sz="0" w:space="0" w:color="auto"/>
      </w:divBdr>
    </w:div>
    <w:div w:id="330183985">
      <w:bodyDiv w:val="1"/>
      <w:marLeft w:val="0"/>
      <w:marRight w:val="0"/>
      <w:marTop w:val="0"/>
      <w:marBottom w:val="0"/>
      <w:divBdr>
        <w:top w:val="none" w:sz="0" w:space="0" w:color="auto"/>
        <w:left w:val="none" w:sz="0" w:space="0" w:color="auto"/>
        <w:bottom w:val="none" w:sz="0" w:space="0" w:color="auto"/>
        <w:right w:val="none" w:sz="0" w:space="0" w:color="auto"/>
      </w:divBdr>
    </w:div>
    <w:div w:id="337468527">
      <w:bodyDiv w:val="1"/>
      <w:marLeft w:val="0"/>
      <w:marRight w:val="0"/>
      <w:marTop w:val="0"/>
      <w:marBottom w:val="0"/>
      <w:divBdr>
        <w:top w:val="none" w:sz="0" w:space="0" w:color="auto"/>
        <w:left w:val="none" w:sz="0" w:space="0" w:color="auto"/>
        <w:bottom w:val="none" w:sz="0" w:space="0" w:color="auto"/>
        <w:right w:val="none" w:sz="0" w:space="0" w:color="auto"/>
      </w:divBdr>
    </w:div>
    <w:div w:id="350573007">
      <w:bodyDiv w:val="1"/>
      <w:marLeft w:val="0"/>
      <w:marRight w:val="0"/>
      <w:marTop w:val="0"/>
      <w:marBottom w:val="0"/>
      <w:divBdr>
        <w:top w:val="none" w:sz="0" w:space="0" w:color="auto"/>
        <w:left w:val="none" w:sz="0" w:space="0" w:color="auto"/>
        <w:bottom w:val="none" w:sz="0" w:space="0" w:color="auto"/>
        <w:right w:val="none" w:sz="0" w:space="0" w:color="auto"/>
      </w:divBdr>
    </w:div>
    <w:div w:id="356585492">
      <w:bodyDiv w:val="1"/>
      <w:marLeft w:val="0"/>
      <w:marRight w:val="0"/>
      <w:marTop w:val="0"/>
      <w:marBottom w:val="0"/>
      <w:divBdr>
        <w:top w:val="none" w:sz="0" w:space="0" w:color="auto"/>
        <w:left w:val="none" w:sz="0" w:space="0" w:color="auto"/>
        <w:bottom w:val="none" w:sz="0" w:space="0" w:color="auto"/>
        <w:right w:val="none" w:sz="0" w:space="0" w:color="auto"/>
      </w:divBdr>
    </w:div>
    <w:div w:id="375392041">
      <w:bodyDiv w:val="1"/>
      <w:marLeft w:val="0"/>
      <w:marRight w:val="0"/>
      <w:marTop w:val="0"/>
      <w:marBottom w:val="0"/>
      <w:divBdr>
        <w:top w:val="none" w:sz="0" w:space="0" w:color="auto"/>
        <w:left w:val="none" w:sz="0" w:space="0" w:color="auto"/>
        <w:bottom w:val="none" w:sz="0" w:space="0" w:color="auto"/>
        <w:right w:val="none" w:sz="0" w:space="0" w:color="auto"/>
      </w:divBdr>
    </w:div>
    <w:div w:id="379204784">
      <w:bodyDiv w:val="1"/>
      <w:marLeft w:val="0"/>
      <w:marRight w:val="0"/>
      <w:marTop w:val="0"/>
      <w:marBottom w:val="0"/>
      <w:divBdr>
        <w:top w:val="none" w:sz="0" w:space="0" w:color="auto"/>
        <w:left w:val="none" w:sz="0" w:space="0" w:color="auto"/>
        <w:bottom w:val="none" w:sz="0" w:space="0" w:color="auto"/>
        <w:right w:val="none" w:sz="0" w:space="0" w:color="auto"/>
      </w:divBdr>
    </w:div>
    <w:div w:id="393285115">
      <w:bodyDiv w:val="1"/>
      <w:marLeft w:val="0"/>
      <w:marRight w:val="0"/>
      <w:marTop w:val="0"/>
      <w:marBottom w:val="0"/>
      <w:divBdr>
        <w:top w:val="none" w:sz="0" w:space="0" w:color="auto"/>
        <w:left w:val="none" w:sz="0" w:space="0" w:color="auto"/>
        <w:bottom w:val="none" w:sz="0" w:space="0" w:color="auto"/>
        <w:right w:val="none" w:sz="0" w:space="0" w:color="auto"/>
      </w:divBdr>
    </w:div>
    <w:div w:id="400057166">
      <w:bodyDiv w:val="1"/>
      <w:marLeft w:val="0"/>
      <w:marRight w:val="0"/>
      <w:marTop w:val="0"/>
      <w:marBottom w:val="0"/>
      <w:divBdr>
        <w:top w:val="none" w:sz="0" w:space="0" w:color="auto"/>
        <w:left w:val="none" w:sz="0" w:space="0" w:color="auto"/>
        <w:bottom w:val="none" w:sz="0" w:space="0" w:color="auto"/>
        <w:right w:val="none" w:sz="0" w:space="0" w:color="auto"/>
      </w:divBdr>
    </w:div>
    <w:div w:id="414060417">
      <w:bodyDiv w:val="1"/>
      <w:marLeft w:val="0"/>
      <w:marRight w:val="0"/>
      <w:marTop w:val="0"/>
      <w:marBottom w:val="0"/>
      <w:divBdr>
        <w:top w:val="none" w:sz="0" w:space="0" w:color="auto"/>
        <w:left w:val="none" w:sz="0" w:space="0" w:color="auto"/>
        <w:bottom w:val="none" w:sz="0" w:space="0" w:color="auto"/>
        <w:right w:val="none" w:sz="0" w:space="0" w:color="auto"/>
      </w:divBdr>
    </w:div>
    <w:div w:id="414515482">
      <w:bodyDiv w:val="1"/>
      <w:marLeft w:val="0"/>
      <w:marRight w:val="0"/>
      <w:marTop w:val="0"/>
      <w:marBottom w:val="0"/>
      <w:divBdr>
        <w:top w:val="none" w:sz="0" w:space="0" w:color="auto"/>
        <w:left w:val="none" w:sz="0" w:space="0" w:color="auto"/>
        <w:bottom w:val="none" w:sz="0" w:space="0" w:color="auto"/>
        <w:right w:val="none" w:sz="0" w:space="0" w:color="auto"/>
      </w:divBdr>
      <w:divsChild>
        <w:div w:id="1082604579">
          <w:marLeft w:val="274"/>
          <w:marRight w:val="0"/>
          <w:marTop w:val="0"/>
          <w:marBottom w:val="0"/>
          <w:divBdr>
            <w:top w:val="none" w:sz="0" w:space="0" w:color="auto"/>
            <w:left w:val="none" w:sz="0" w:space="0" w:color="auto"/>
            <w:bottom w:val="none" w:sz="0" w:space="0" w:color="auto"/>
            <w:right w:val="none" w:sz="0" w:space="0" w:color="auto"/>
          </w:divBdr>
        </w:div>
        <w:div w:id="743067944">
          <w:marLeft w:val="274"/>
          <w:marRight w:val="0"/>
          <w:marTop w:val="0"/>
          <w:marBottom w:val="0"/>
          <w:divBdr>
            <w:top w:val="none" w:sz="0" w:space="0" w:color="auto"/>
            <w:left w:val="none" w:sz="0" w:space="0" w:color="auto"/>
            <w:bottom w:val="none" w:sz="0" w:space="0" w:color="auto"/>
            <w:right w:val="none" w:sz="0" w:space="0" w:color="auto"/>
          </w:divBdr>
        </w:div>
      </w:divsChild>
    </w:div>
    <w:div w:id="421221718">
      <w:bodyDiv w:val="1"/>
      <w:marLeft w:val="0"/>
      <w:marRight w:val="0"/>
      <w:marTop w:val="0"/>
      <w:marBottom w:val="0"/>
      <w:divBdr>
        <w:top w:val="none" w:sz="0" w:space="0" w:color="auto"/>
        <w:left w:val="none" w:sz="0" w:space="0" w:color="auto"/>
        <w:bottom w:val="none" w:sz="0" w:space="0" w:color="auto"/>
        <w:right w:val="none" w:sz="0" w:space="0" w:color="auto"/>
      </w:divBdr>
    </w:div>
    <w:div w:id="434717682">
      <w:bodyDiv w:val="1"/>
      <w:marLeft w:val="0"/>
      <w:marRight w:val="0"/>
      <w:marTop w:val="0"/>
      <w:marBottom w:val="0"/>
      <w:divBdr>
        <w:top w:val="none" w:sz="0" w:space="0" w:color="auto"/>
        <w:left w:val="none" w:sz="0" w:space="0" w:color="auto"/>
        <w:bottom w:val="none" w:sz="0" w:space="0" w:color="auto"/>
        <w:right w:val="none" w:sz="0" w:space="0" w:color="auto"/>
      </w:divBdr>
    </w:div>
    <w:div w:id="475031130">
      <w:bodyDiv w:val="1"/>
      <w:marLeft w:val="0"/>
      <w:marRight w:val="0"/>
      <w:marTop w:val="0"/>
      <w:marBottom w:val="0"/>
      <w:divBdr>
        <w:top w:val="none" w:sz="0" w:space="0" w:color="auto"/>
        <w:left w:val="none" w:sz="0" w:space="0" w:color="auto"/>
        <w:bottom w:val="none" w:sz="0" w:space="0" w:color="auto"/>
        <w:right w:val="none" w:sz="0" w:space="0" w:color="auto"/>
      </w:divBdr>
    </w:div>
    <w:div w:id="486942585">
      <w:bodyDiv w:val="1"/>
      <w:marLeft w:val="0"/>
      <w:marRight w:val="0"/>
      <w:marTop w:val="0"/>
      <w:marBottom w:val="0"/>
      <w:divBdr>
        <w:top w:val="none" w:sz="0" w:space="0" w:color="auto"/>
        <w:left w:val="none" w:sz="0" w:space="0" w:color="auto"/>
        <w:bottom w:val="none" w:sz="0" w:space="0" w:color="auto"/>
        <w:right w:val="none" w:sz="0" w:space="0" w:color="auto"/>
      </w:divBdr>
    </w:div>
    <w:div w:id="489174177">
      <w:bodyDiv w:val="1"/>
      <w:marLeft w:val="0"/>
      <w:marRight w:val="0"/>
      <w:marTop w:val="0"/>
      <w:marBottom w:val="0"/>
      <w:divBdr>
        <w:top w:val="none" w:sz="0" w:space="0" w:color="auto"/>
        <w:left w:val="none" w:sz="0" w:space="0" w:color="auto"/>
        <w:bottom w:val="none" w:sz="0" w:space="0" w:color="auto"/>
        <w:right w:val="none" w:sz="0" w:space="0" w:color="auto"/>
      </w:divBdr>
    </w:div>
    <w:div w:id="491533081">
      <w:bodyDiv w:val="1"/>
      <w:marLeft w:val="0"/>
      <w:marRight w:val="0"/>
      <w:marTop w:val="0"/>
      <w:marBottom w:val="0"/>
      <w:divBdr>
        <w:top w:val="none" w:sz="0" w:space="0" w:color="auto"/>
        <w:left w:val="none" w:sz="0" w:space="0" w:color="auto"/>
        <w:bottom w:val="none" w:sz="0" w:space="0" w:color="auto"/>
        <w:right w:val="none" w:sz="0" w:space="0" w:color="auto"/>
      </w:divBdr>
    </w:div>
    <w:div w:id="496384484">
      <w:bodyDiv w:val="1"/>
      <w:marLeft w:val="0"/>
      <w:marRight w:val="0"/>
      <w:marTop w:val="0"/>
      <w:marBottom w:val="0"/>
      <w:divBdr>
        <w:top w:val="none" w:sz="0" w:space="0" w:color="auto"/>
        <w:left w:val="none" w:sz="0" w:space="0" w:color="auto"/>
        <w:bottom w:val="none" w:sz="0" w:space="0" w:color="auto"/>
        <w:right w:val="none" w:sz="0" w:space="0" w:color="auto"/>
      </w:divBdr>
      <w:divsChild>
        <w:div w:id="567106811">
          <w:marLeft w:val="274"/>
          <w:marRight w:val="0"/>
          <w:marTop w:val="0"/>
          <w:marBottom w:val="0"/>
          <w:divBdr>
            <w:top w:val="none" w:sz="0" w:space="0" w:color="auto"/>
            <w:left w:val="none" w:sz="0" w:space="0" w:color="auto"/>
            <w:bottom w:val="none" w:sz="0" w:space="0" w:color="auto"/>
            <w:right w:val="none" w:sz="0" w:space="0" w:color="auto"/>
          </w:divBdr>
        </w:div>
      </w:divsChild>
    </w:div>
    <w:div w:id="496698727">
      <w:bodyDiv w:val="1"/>
      <w:marLeft w:val="0"/>
      <w:marRight w:val="0"/>
      <w:marTop w:val="0"/>
      <w:marBottom w:val="0"/>
      <w:divBdr>
        <w:top w:val="none" w:sz="0" w:space="0" w:color="auto"/>
        <w:left w:val="none" w:sz="0" w:space="0" w:color="auto"/>
        <w:bottom w:val="none" w:sz="0" w:space="0" w:color="auto"/>
        <w:right w:val="none" w:sz="0" w:space="0" w:color="auto"/>
      </w:divBdr>
    </w:div>
    <w:div w:id="511261776">
      <w:bodyDiv w:val="1"/>
      <w:marLeft w:val="0"/>
      <w:marRight w:val="0"/>
      <w:marTop w:val="0"/>
      <w:marBottom w:val="0"/>
      <w:divBdr>
        <w:top w:val="none" w:sz="0" w:space="0" w:color="auto"/>
        <w:left w:val="none" w:sz="0" w:space="0" w:color="auto"/>
        <w:bottom w:val="none" w:sz="0" w:space="0" w:color="auto"/>
        <w:right w:val="none" w:sz="0" w:space="0" w:color="auto"/>
      </w:divBdr>
    </w:div>
    <w:div w:id="512039745">
      <w:bodyDiv w:val="1"/>
      <w:marLeft w:val="0"/>
      <w:marRight w:val="0"/>
      <w:marTop w:val="0"/>
      <w:marBottom w:val="0"/>
      <w:divBdr>
        <w:top w:val="none" w:sz="0" w:space="0" w:color="auto"/>
        <w:left w:val="none" w:sz="0" w:space="0" w:color="auto"/>
        <w:bottom w:val="none" w:sz="0" w:space="0" w:color="auto"/>
        <w:right w:val="none" w:sz="0" w:space="0" w:color="auto"/>
      </w:divBdr>
      <w:divsChild>
        <w:div w:id="1621716705">
          <w:marLeft w:val="274"/>
          <w:marRight w:val="0"/>
          <w:marTop w:val="0"/>
          <w:marBottom w:val="0"/>
          <w:divBdr>
            <w:top w:val="none" w:sz="0" w:space="0" w:color="auto"/>
            <w:left w:val="none" w:sz="0" w:space="0" w:color="auto"/>
            <w:bottom w:val="none" w:sz="0" w:space="0" w:color="auto"/>
            <w:right w:val="none" w:sz="0" w:space="0" w:color="auto"/>
          </w:divBdr>
        </w:div>
        <w:div w:id="1710758787">
          <w:marLeft w:val="274"/>
          <w:marRight w:val="0"/>
          <w:marTop w:val="0"/>
          <w:marBottom w:val="0"/>
          <w:divBdr>
            <w:top w:val="none" w:sz="0" w:space="0" w:color="auto"/>
            <w:left w:val="none" w:sz="0" w:space="0" w:color="auto"/>
            <w:bottom w:val="none" w:sz="0" w:space="0" w:color="auto"/>
            <w:right w:val="none" w:sz="0" w:space="0" w:color="auto"/>
          </w:divBdr>
        </w:div>
        <w:div w:id="573200494">
          <w:marLeft w:val="274"/>
          <w:marRight w:val="0"/>
          <w:marTop w:val="0"/>
          <w:marBottom w:val="0"/>
          <w:divBdr>
            <w:top w:val="none" w:sz="0" w:space="0" w:color="auto"/>
            <w:left w:val="none" w:sz="0" w:space="0" w:color="auto"/>
            <w:bottom w:val="none" w:sz="0" w:space="0" w:color="auto"/>
            <w:right w:val="none" w:sz="0" w:space="0" w:color="auto"/>
          </w:divBdr>
        </w:div>
      </w:divsChild>
    </w:div>
    <w:div w:id="534974937">
      <w:bodyDiv w:val="1"/>
      <w:marLeft w:val="0"/>
      <w:marRight w:val="0"/>
      <w:marTop w:val="0"/>
      <w:marBottom w:val="0"/>
      <w:divBdr>
        <w:top w:val="none" w:sz="0" w:space="0" w:color="auto"/>
        <w:left w:val="none" w:sz="0" w:space="0" w:color="auto"/>
        <w:bottom w:val="none" w:sz="0" w:space="0" w:color="auto"/>
        <w:right w:val="none" w:sz="0" w:space="0" w:color="auto"/>
      </w:divBdr>
    </w:div>
    <w:div w:id="566380891">
      <w:bodyDiv w:val="1"/>
      <w:marLeft w:val="0"/>
      <w:marRight w:val="0"/>
      <w:marTop w:val="0"/>
      <w:marBottom w:val="0"/>
      <w:divBdr>
        <w:top w:val="none" w:sz="0" w:space="0" w:color="auto"/>
        <w:left w:val="none" w:sz="0" w:space="0" w:color="auto"/>
        <w:bottom w:val="none" w:sz="0" w:space="0" w:color="auto"/>
        <w:right w:val="none" w:sz="0" w:space="0" w:color="auto"/>
      </w:divBdr>
    </w:div>
    <w:div w:id="568227773">
      <w:bodyDiv w:val="1"/>
      <w:marLeft w:val="0"/>
      <w:marRight w:val="0"/>
      <w:marTop w:val="0"/>
      <w:marBottom w:val="0"/>
      <w:divBdr>
        <w:top w:val="none" w:sz="0" w:space="0" w:color="auto"/>
        <w:left w:val="none" w:sz="0" w:space="0" w:color="auto"/>
        <w:bottom w:val="none" w:sz="0" w:space="0" w:color="auto"/>
        <w:right w:val="none" w:sz="0" w:space="0" w:color="auto"/>
      </w:divBdr>
    </w:div>
    <w:div w:id="576938395">
      <w:bodyDiv w:val="1"/>
      <w:marLeft w:val="0"/>
      <w:marRight w:val="0"/>
      <w:marTop w:val="0"/>
      <w:marBottom w:val="0"/>
      <w:divBdr>
        <w:top w:val="none" w:sz="0" w:space="0" w:color="auto"/>
        <w:left w:val="none" w:sz="0" w:space="0" w:color="auto"/>
        <w:bottom w:val="none" w:sz="0" w:space="0" w:color="auto"/>
        <w:right w:val="none" w:sz="0" w:space="0" w:color="auto"/>
      </w:divBdr>
    </w:div>
    <w:div w:id="579826401">
      <w:bodyDiv w:val="1"/>
      <w:marLeft w:val="0"/>
      <w:marRight w:val="0"/>
      <w:marTop w:val="0"/>
      <w:marBottom w:val="0"/>
      <w:divBdr>
        <w:top w:val="none" w:sz="0" w:space="0" w:color="auto"/>
        <w:left w:val="none" w:sz="0" w:space="0" w:color="auto"/>
        <w:bottom w:val="none" w:sz="0" w:space="0" w:color="auto"/>
        <w:right w:val="none" w:sz="0" w:space="0" w:color="auto"/>
      </w:divBdr>
    </w:div>
    <w:div w:id="584342586">
      <w:bodyDiv w:val="1"/>
      <w:marLeft w:val="0"/>
      <w:marRight w:val="0"/>
      <w:marTop w:val="0"/>
      <w:marBottom w:val="0"/>
      <w:divBdr>
        <w:top w:val="none" w:sz="0" w:space="0" w:color="auto"/>
        <w:left w:val="none" w:sz="0" w:space="0" w:color="auto"/>
        <w:bottom w:val="none" w:sz="0" w:space="0" w:color="auto"/>
        <w:right w:val="none" w:sz="0" w:space="0" w:color="auto"/>
      </w:divBdr>
    </w:div>
    <w:div w:id="590235810">
      <w:bodyDiv w:val="1"/>
      <w:marLeft w:val="0"/>
      <w:marRight w:val="0"/>
      <w:marTop w:val="0"/>
      <w:marBottom w:val="0"/>
      <w:divBdr>
        <w:top w:val="none" w:sz="0" w:space="0" w:color="auto"/>
        <w:left w:val="none" w:sz="0" w:space="0" w:color="auto"/>
        <w:bottom w:val="none" w:sz="0" w:space="0" w:color="auto"/>
        <w:right w:val="none" w:sz="0" w:space="0" w:color="auto"/>
      </w:divBdr>
    </w:div>
    <w:div w:id="592586686">
      <w:bodyDiv w:val="1"/>
      <w:marLeft w:val="0"/>
      <w:marRight w:val="0"/>
      <w:marTop w:val="0"/>
      <w:marBottom w:val="0"/>
      <w:divBdr>
        <w:top w:val="none" w:sz="0" w:space="0" w:color="auto"/>
        <w:left w:val="none" w:sz="0" w:space="0" w:color="auto"/>
        <w:bottom w:val="none" w:sz="0" w:space="0" w:color="auto"/>
        <w:right w:val="none" w:sz="0" w:space="0" w:color="auto"/>
      </w:divBdr>
    </w:div>
    <w:div w:id="600114331">
      <w:bodyDiv w:val="1"/>
      <w:marLeft w:val="0"/>
      <w:marRight w:val="0"/>
      <w:marTop w:val="0"/>
      <w:marBottom w:val="0"/>
      <w:divBdr>
        <w:top w:val="none" w:sz="0" w:space="0" w:color="auto"/>
        <w:left w:val="none" w:sz="0" w:space="0" w:color="auto"/>
        <w:bottom w:val="none" w:sz="0" w:space="0" w:color="auto"/>
        <w:right w:val="none" w:sz="0" w:space="0" w:color="auto"/>
      </w:divBdr>
    </w:div>
    <w:div w:id="609288565">
      <w:bodyDiv w:val="1"/>
      <w:marLeft w:val="0"/>
      <w:marRight w:val="0"/>
      <w:marTop w:val="0"/>
      <w:marBottom w:val="0"/>
      <w:divBdr>
        <w:top w:val="none" w:sz="0" w:space="0" w:color="auto"/>
        <w:left w:val="none" w:sz="0" w:space="0" w:color="auto"/>
        <w:bottom w:val="none" w:sz="0" w:space="0" w:color="auto"/>
        <w:right w:val="none" w:sz="0" w:space="0" w:color="auto"/>
      </w:divBdr>
    </w:div>
    <w:div w:id="610866779">
      <w:bodyDiv w:val="1"/>
      <w:marLeft w:val="0"/>
      <w:marRight w:val="0"/>
      <w:marTop w:val="0"/>
      <w:marBottom w:val="0"/>
      <w:divBdr>
        <w:top w:val="none" w:sz="0" w:space="0" w:color="auto"/>
        <w:left w:val="none" w:sz="0" w:space="0" w:color="auto"/>
        <w:bottom w:val="none" w:sz="0" w:space="0" w:color="auto"/>
        <w:right w:val="none" w:sz="0" w:space="0" w:color="auto"/>
      </w:divBdr>
    </w:div>
    <w:div w:id="615985530">
      <w:bodyDiv w:val="1"/>
      <w:marLeft w:val="0"/>
      <w:marRight w:val="0"/>
      <w:marTop w:val="0"/>
      <w:marBottom w:val="0"/>
      <w:divBdr>
        <w:top w:val="none" w:sz="0" w:space="0" w:color="auto"/>
        <w:left w:val="none" w:sz="0" w:space="0" w:color="auto"/>
        <w:bottom w:val="none" w:sz="0" w:space="0" w:color="auto"/>
        <w:right w:val="none" w:sz="0" w:space="0" w:color="auto"/>
      </w:divBdr>
    </w:div>
    <w:div w:id="616719036">
      <w:bodyDiv w:val="1"/>
      <w:marLeft w:val="0"/>
      <w:marRight w:val="0"/>
      <w:marTop w:val="0"/>
      <w:marBottom w:val="0"/>
      <w:divBdr>
        <w:top w:val="none" w:sz="0" w:space="0" w:color="auto"/>
        <w:left w:val="none" w:sz="0" w:space="0" w:color="auto"/>
        <w:bottom w:val="none" w:sz="0" w:space="0" w:color="auto"/>
        <w:right w:val="none" w:sz="0" w:space="0" w:color="auto"/>
      </w:divBdr>
    </w:div>
    <w:div w:id="618679670">
      <w:bodyDiv w:val="1"/>
      <w:marLeft w:val="0"/>
      <w:marRight w:val="0"/>
      <w:marTop w:val="0"/>
      <w:marBottom w:val="0"/>
      <w:divBdr>
        <w:top w:val="none" w:sz="0" w:space="0" w:color="auto"/>
        <w:left w:val="none" w:sz="0" w:space="0" w:color="auto"/>
        <w:bottom w:val="none" w:sz="0" w:space="0" w:color="auto"/>
        <w:right w:val="none" w:sz="0" w:space="0" w:color="auto"/>
      </w:divBdr>
    </w:div>
    <w:div w:id="640231387">
      <w:bodyDiv w:val="1"/>
      <w:marLeft w:val="0"/>
      <w:marRight w:val="0"/>
      <w:marTop w:val="0"/>
      <w:marBottom w:val="0"/>
      <w:divBdr>
        <w:top w:val="none" w:sz="0" w:space="0" w:color="auto"/>
        <w:left w:val="none" w:sz="0" w:space="0" w:color="auto"/>
        <w:bottom w:val="none" w:sz="0" w:space="0" w:color="auto"/>
        <w:right w:val="none" w:sz="0" w:space="0" w:color="auto"/>
      </w:divBdr>
      <w:divsChild>
        <w:div w:id="582884208">
          <w:marLeft w:val="274"/>
          <w:marRight w:val="0"/>
          <w:marTop w:val="0"/>
          <w:marBottom w:val="0"/>
          <w:divBdr>
            <w:top w:val="none" w:sz="0" w:space="0" w:color="auto"/>
            <w:left w:val="none" w:sz="0" w:space="0" w:color="auto"/>
            <w:bottom w:val="none" w:sz="0" w:space="0" w:color="auto"/>
            <w:right w:val="none" w:sz="0" w:space="0" w:color="auto"/>
          </w:divBdr>
        </w:div>
        <w:div w:id="983893698">
          <w:marLeft w:val="274"/>
          <w:marRight w:val="0"/>
          <w:marTop w:val="0"/>
          <w:marBottom w:val="0"/>
          <w:divBdr>
            <w:top w:val="none" w:sz="0" w:space="0" w:color="auto"/>
            <w:left w:val="none" w:sz="0" w:space="0" w:color="auto"/>
            <w:bottom w:val="none" w:sz="0" w:space="0" w:color="auto"/>
            <w:right w:val="none" w:sz="0" w:space="0" w:color="auto"/>
          </w:divBdr>
        </w:div>
        <w:div w:id="1074209048">
          <w:marLeft w:val="274"/>
          <w:marRight w:val="0"/>
          <w:marTop w:val="0"/>
          <w:marBottom w:val="0"/>
          <w:divBdr>
            <w:top w:val="none" w:sz="0" w:space="0" w:color="auto"/>
            <w:left w:val="none" w:sz="0" w:space="0" w:color="auto"/>
            <w:bottom w:val="none" w:sz="0" w:space="0" w:color="auto"/>
            <w:right w:val="none" w:sz="0" w:space="0" w:color="auto"/>
          </w:divBdr>
        </w:div>
        <w:div w:id="461074220">
          <w:marLeft w:val="274"/>
          <w:marRight w:val="0"/>
          <w:marTop w:val="0"/>
          <w:marBottom w:val="0"/>
          <w:divBdr>
            <w:top w:val="none" w:sz="0" w:space="0" w:color="auto"/>
            <w:left w:val="none" w:sz="0" w:space="0" w:color="auto"/>
            <w:bottom w:val="none" w:sz="0" w:space="0" w:color="auto"/>
            <w:right w:val="none" w:sz="0" w:space="0" w:color="auto"/>
          </w:divBdr>
        </w:div>
      </w:divsChild>
    </w:div>
    <w:div w:id="643893133">
      <w:bodyDiv w:val="1"/>
      <w:marLeft w:val="0"/>
      <w:marRight w:val="0"/>
      <w:marTop w:val="0"/>
      <w:marBottom w:val="0"/>
      <w:divBdr>
        <w:top w:val="none" w:sz="0" w:space="0" w:color="auto"/>
        <w:left w:val="none" w:sz="0" w:space="0" w:color="auto"/>
        <w:bottom w:val="none" w:sz="0" w:space="0" w:color="auto"/>
        <w:right w:val="none" w:sz="0" w:space="0" w:color="auto"/>
      </w:divBdr>
      <w:divsChild>
        <w:div w:id="1352803156">
          <w:marLeft w:val="187"/>
          <w:marRight w:val="0"/>
          <w:marTop w:val="0"/>
          <w:marBottom w:val="120"/>
          <w:divBdr>
            <w:top w:val="none" w:sz="0" w:space="0" w:color="auto"/>
            <w:left w:val="none" w:sz="0" w:space="0" w:color="auto"/>
            <w:bottom w:val="none" w:sz="0" w:space="0" w:color="auto"/>
            <w:right w:val="none" w:sz="0" w:space="0" w:color="auto"/>
          </w:divBdr>
        </w:div>
        <w:div w:id="521554858">
          <w:marLeft w:val="187"/>
          <w:marRight w:val="0"/>
          <w:marTop w:val="0"/>
          <w:marBottom w:val="120"/>
          <w:divBdr>
            <w:top w:val="none" w:sz="0" w:space="0" w:color="auto"/>
            <w:left w:val="none" w:sz="0" w:space="0" w:color="auto"/>
            <w:bottom w:val="none" w:sz="0" w:space="0" w:color="auto"/>
            <w:right w:val="none" w:sz="0" w:space="0" w:color="auto"/>
          </w:divBdr>
        </w:div>
        <w:div w:id="599262816">
          <w:marLeft w:val="187"/>
          <w:marRight w:val="0"/>
          <w:marTop w:val="0"/>
          <w:marBottom w:val="120"/>
          <w:divBdr>
            <w:top w:val="none" w:sz="0" w:space="0" w:color="auto"/>
            <w:left w:val="none" w:sz="0" w:space="0" w:color="auto"/>
            <w:bottom w:val="none" w:sz="0" w:space="0" w:color="auto"/>
            <w:right w:val="none" w:sz="0" w:space="0" w:color="auto"/>
          </w:divBdr>
        </w:div>
        <w:div w:id="1473131515">
          <w:marLeft w:val="187"/>
          <w:marRight w:val="0"/>
          <w:marTop w:val="0"/>
          <w:marBottom w:val="120"/>
          <w:divBdr>
            <w:top w:val="none" w:sz="0" w:space="0" w:color="auto"/>
            <w:left w:val="none" w:sz="0" w:space="0" w:color="auto"/>
            <w:bottom w:val="none" w:sz="0" w:space="0" w:color="auto"/>
            <w:right w:val="none" w:sz="0" w:space="0" w:color="auto"/>
          </w:divBdr>
        </w:div>
        <w:div w:id="523440338">
          <w:marLeft w:val="187"/>
          <w:marRight w:val="0"/>
          <w:marTop w:val="0"/>
          <w:marBottom w:val="120"/>
          <w:divBdr>
            <w:top w:val="none" w:sz="0" w:space="0" w:color="auto"/>
            <w:left w:val="none" w:sz="0" w:space="0" w:color="auto"/>
            <w:bottom w:val="none" w:sz="0" w:space="0" w:color="auto"/>
            <w:right w:val="none" w:sz="0" w:space="0" w:color="auto"/>
          </w:divBdr>
        </w:div>
        <w:div w:id="577709182">
          <w:marLeft w:val="187"/>
          <w:marRight w:val="0"/>
          <w:marTop w:val="0"/>
          <w:marBottom w:val="120"/>
          <w:divBdr>
            <w:top w:val="none" w:sz="0" w:space="0" w:color="auto"/>
            <w:left w:val="none" w:sz="0" w:space="0" w:color="auto"/>
            <w:bottom w:val="none" w:sz="0" w:space="0" w:color="auto"/>
            <w:right w:val="none" w:sz="0" w:space="0" w:color="auto"/>
          </w:divBdr>
        </w:div>
        <w:div w:id="976371528">
          <w:marLeft w:val="187"/>
          <w:marRight w:val="0"/>
          <w:marTop w:val="0"/>
          <w:marBottom w:val="120"/>
          <w:divBdr>
            <w:top w:val="none" w:sz="0" w:space="0" w:color="auto"/>
            <w:left w:val="none" w:sz="0" w:space="0" w:color="auto"/>
            <w:bottom w:val="none" w:sz="0" w:space="0" w:color="auto"/>
            <w:right w:val="none" w:sz="0" w:space="0" w:color="auto"/>
          </w:divBdr>
        </w:div>
        <w:div w:id="384839774">
          <w:marLeft w:val="187"/>
          <w:marRight w:val="0"/>
          <w:marTop w:val="0"/>
          <w:marBottom w:val="120"/>
          <w:divBdr>
            <w:top w:val="none" w:sz="0" w:space="0" w:color="auto"/>
            <w:left w:val="none" w:sz="0" w:space="0" w:color="auto"/>
            <w:bottom w:val="none" w:sz="0" w:space="0" w:color="auto"/>
            <w:right w:val="none" w:sz="0" w:space="0" w:color="auto"/>
          </w:divBdr>
        </w:div>
        <w:div w:id="642469166">
          <w:marLeft w:val="187"/>
          <w:marRight w:val="0"/>
          <w:marTop w:val="0"/>
          <w:marBottom w:val="120"/>
          <w:divBdr>
            <w:top w:val="none" w:sz="0" w:space="0" w:color="auto"/>
            <w:left w:val="none" w:sz="0" w:space="0" w:color="auto"/>
            <w:bottom w:val="none" w:sz="0" w:space="0" w:color="auto"/>
            <w:right w:val="none" w:sz="0" w:space="0" w:color="auto"/>
          </w:divBdr>
        </w:div>
        <w:div w:id="991569263">
          <w:marLeft w:val="187"/>
          <w:marRight w:val="0"/>
          <w:marTop w:val="0"/>
          <w:marBottom w:val="120"/>
          <w:divBdr>
            <w:top w:val="none" w:sz="0" w:space="0" w:color="auto"/>
            <w:left w:val="none" w:sz="0" w:space="0" w:color="auto"/>
            <w:bottom w:val="none" w:sz="0" w:space="0" w:color="auto"/>
            <w:right w:val="none" w:sz="0" w:space="0" w:color="auto"/>
          </w:divBdr>
        </w:div>
      </w:divsChild>
    </w:div>
    <w:div w:id="648049854">
      <w:bodyDiv w:val="1"/>
      <w:marLeft w:val="0"/>
      <w:marRight w:val="0"/>
      <w:marTop w:val="0"/>
      <w:marBottom w:val="0"/>
      <w:divBdr>
        <w:top w:val="none" w:sz="0" w:space="0" w:color="auto"/>
        <w:left w:val="none" w:sz="0" w:space="0" w:color="auto"/>
        <w:bottom w:val="none" w:sz="0" w:space="0" w:color="auto"/>
        <w:right w:val="none" w:sz="0" w:space="0" w:color="auto"/>
      </w:divBdr>
    </w:div>
    <w:div w:id="656617978">
      <w:bodyDiv w:val="1"/>
      <w:marLeft w:val="0"/>
      <w:marRight w:val="0"/>
      <w:marTop w:val="0"/>
      <w:marBottom w:val="0"/>
      <w:divBdr>
        <w:top w:val="none" w:sz="0" w:space="0" w:color="auto"/>
        <w:left w:val="none" w:sz="0" w:space="0" w:color="auto"/>
        <w:bottom w:val="none" w:sz="0" w:space="0" w:color="auto"/>
        <w:right w:val="none" w:sz="0" w:space="0" w:color="auto"/>
      </w:divBdr>
    </w:div>
    <w:div w:id="662661544">
      <w:bodyDiv w:val="1"/>
      <w:marLeft w:val="0"/>
      <w:marRight w:val="0"/>
      <w:marTop w:val="0"/>
      <w:marBottom w:val="0"/>
      <w:divBdr>
        <w:top w:val="none" w:sz="0" w:space="0" w:color="auto"/>
        <w:left w:val="none" w:sz="0" w:space="0" w:color="auto"/>
        <w:bottom w:val="none" w:sz="0" w:space="0" w:color="auto"/>
        <w:right w:val="none" w:sz="0" w:space="0" w:color="auto"/>
      </w:divBdr>
    </w:div>
    <w:div w:id="700782296">
      <w:bodyDiv w:val="1"/>
      <w:marLeft w:val="0"/>
      <w:marRight w:val="0"/>
      <w:marTop w:val="0"/>
      <w:marBottom w:val="0"/>
      <w:divBdr>
        <w:top w:val="none" w:sz="0" w:space="0" w:color="auto"/>
        <w:left w:val="none" w:sz="0" w:space="0" w:color="auto"/>
        <w:bottom w:val="none" w:sz="0" w:space="0" w:color="auto"/>
        <w:right w:val="none" w:sz="0" w:space="0" w:color="auto"/>
      </w:divBdr>
    </w:div>
    <w:div w:id="703604956">
      <w:bodyDiv w:val="1"/>
      <w:marLeft w:val="0"/>
      <w:marRight w:val="0"/>
      <w:marTop w:val="0"/>
      <w:marBottom w:val="0"/>
      <w:divBdr>
        <w:top w:val="none" w:sz="0" w:space="0" w:color="auto"/>
        <w:left w:val="none" w:sz="0" w:space="0" w:color="auto"/>
        <w:bottom w:val="none" w:sz="0" w:space="0" w:color="auto"/>
        <w:right w:val="none" w:sz="0" w:space="0" w:color="auto"/>
      </w:divBdr>
      <w:divsChild>
        <w:div w:id="703598575">
          <w:marLeft w:val="274"/>
          <w:marRight w:val="0"/>
          <w:marTop w:val="0"/>
          <w:marBottom w:val="0"/>
          <w:divBdr>
            <w:top w:val="none" w:sz="0" w:space="0" w:color="auto"/>
            <w:left w:val="none" w:sz="0" w:space="0" w:color="auto"/>
            <w:bottom w:val="none" w:sz="0" w:space="0" w:color="auto"/>
            <w:right w:val="none" w:sz="0" w:space="0" w:color="auto"/>
          </w:divBdr>
        </w:div>
        <w:div w:id="1707170320">
          <w:marLeft w:val="274"/>
          <w:marRight w:val="0"/>
          <w:marTop w:val="0"/>
          <w:marBottom w:val="0"/>
          <w:divBdr>
            <w:top w:val="none" w:sz="0" w:space="0" w:color="auto"/>
            <w:left w:val="none" w:sz="0" w:space="0" w:color="auto"/>
            <w:bottom w:val="none" w:sz="0" w:space="0" w:color="auto"/>
            <w:right w:val="none" w:sz="0" w:space="0" w:color="auto"/>
          </w:divBdr>
        </w:div>
        <w:div w:id="1880436274">
          <w:marLeft w:val="274"/>
          <w:marRight w:val="0"/>
          <w:marTop w:val="0"/>
          <w:marBottom w:val="0"/>
          <w:divBdr>
            <w:top w:val="none" w:sz="0" w:space="0" w:color="auto"/>
            <w:left w:val="none" w:sz="0" w:space="0" w:color="auto"/>
            <w:bottom w:val="none" w:sz="0" w:space="0" w:color="auto"/>
            <w:right w:val="none" w:sz="0" w:space="0" w:color="auto"/>
          </w:divBdr>
        </w:div>
        <w:div w:id="255673398">
          <w:marLeft w:val="274"/>
          <w:marRight w:val="0"/>
          <w:marTop w:val="0"/>
          <w:marBottom w:val="0"/>
          <w:divBdr>
            <w:top w:val="none" w:sz="0" w:space="0" w:color="auto"/>
            <w:left w:val="none" w:sz="0" w:space="0" w:color="auto"/>
            <w:bottom w:val="none" w:sz="0" w:space="0" w:color="auto"/>
            <w:right w:val="none" w:sz="0" w:space="0" w:color="auto"/>
          </w:divBdr>
        </w:div>
        <w:div w:id="1710105774">
          <w:marLeft w:val="274"/>
          <w:marRight w:val="0"/>
          <w:marTop w:val="0"/>
          <w:marBottom w:val="0"/>
          <w:divBdr>
            <w:top w:val="none" w:sz="0" w:space="0" w:color="auto"/>
            <w:left w:val="none" w:sz="0" w:space="0" w:color="auto"/>
            <w:bottom w:val="none" w:sz="0" w:space="0" w:color="auto"/>
            <w:right w:val="none" w:sz="0" w:space="0" w:color="auto"/>
          </w:divBdr>
        </w:div>
      </w:divsChild>
    </w:div>
    <w:div w:id="714430512">
      <w:bodyDiv w:val="1"/>
      <w:marLeft w:val="0"/>
      <w:marRight w:val="0"/>
      <w:marTop w:val="0"/>
      <w:marBottom w:val="0"/>
      <w:divBdr>
        <w:top w:val="none" w:sz="0" w:space="0" w:color="auto"/>
        <w:left w:val="none" w:sz="0" w:space="0" w:color="auto"/>
        <w:bottom w:val="none" w:sz="0" w:space="0" w:color="auto"/>
        <w:right w:val="none" w:sz="0" w:space="0" w:color="auto"/>
      </w:divBdr>
    </w:div>
    <w:div w:id="719088931">
      <w:bodyDiv w:val="1"/>
      <w:marLeft w:val="0"/>
      <w:marRight w:val="0"/>
      <w:marTop w:val="0"/>
      <w:marBottom w:val="0"/>
      <w:divBdr>
        <w:top w:val="none" w:sz="0" w:space="0" w:color="auto"/>
        <w:left w:val="none" w:sz="0" w:space="0" w:color="auto"/>
        <w:bottom w:val="none" w:sz="0" w:space="0" w:color="auto"/>
        <w:right w:val="none" w:sz="0" w:space="0" w:color="auto"/>
      </w:divBdr>
    </w:div>
    <w:div w:id="721751554">
      <w:bodyDiv w:val="1"/>
      <w:marLeft w:val="0"/>
      <w:marRight w:val="0"/>
      <w:marTop w:val="0"/>
      <w:marBottom w:val="0"/>
      <w:divBdr>
        <w:top w:val="none" w:sz="0" w:space="0" w:color="auto"/>
        <w:left w:val="none" w:sz="0" w:space="0" w:color="auto"/>
        <w:bottom w:val="none" w:sz="0" w:space="0" w:color="auto"/>
        <w:right w:val="none" w:sz="0" w:space="0" w:color="auto"/>
      </w:divBdr>
    </w:div>
    <w:div w:id="728261430">
      <w:bodyDiv w:val="1"/>
      <w:marLeft w:val="0"/>
      <w:marRight w:val="0"/>
      <w:marTop w:val="0"/>
      <w:marBottom w:val="0"/>
      <w:divBdr>
        <w:top w:val="none" w:sz="0" w:space="0" w:color="auto"/>
        <w:left w:val="none" w:sz="0" w:space="0" w:color="auto"/>
        <w:bottom w:val="none" w:sz="0" w:space="0" w:color="auto"/>
        <w:right w:val="none" w:sz="0" w:space="0" w:color="auto"/>
      </w:divBdr>
      <w:divsChild>
        <w:div w:id="237176261">
          <w:marLeft w:val="187"/>
          <w:marRight w:val="0"/>
          <w:marTop w:val="0"/>
          <w:marBottom w:val="120"/>
          <w:divBdr>
            <w:top w:val="none" w:sz="0" w:space="0" w:color="auto"/>
            <w:left w:val="none" w:sz="0" w:space="0" w:color="auto"/>
            <w:bottom w:val="none" w:sz="0" w:space="0" w:color="auto"/>
            <w:right w:val="none" w:sz="0" w:space="0" w:color="auto"/>
          </w:divBdr>
        </w:div>
        <w:div w:id="895778511">
          <w:marLeft w:val="187"/>
          <w:marRight w:val="0"/>
          <w:marTop w:val="0"/>
          <w:marBottom w:val="120"/>
          <w:divBdr>
            <w:top w:val="none" w:sz="0" w:space="0" w:color="auto"/>
            <w:left w:val="none" w:sz="0" w:space="0" w:color="auto"/>
            <w:bottom w:val="none" w:sz="0" w:space="0" w:color="auto"/>
            <w:right w:val="none" w:sz="0" w:space="0" w:color="auto"/>
          </w:divBdr>
        </w:div>
        <w:div w:id="752437825">
          <w:marLeft w:val="187"/>
          <w:marRight w:val="0"/>
          <w:marTop w:val="0"/>
          <w:marBottom w:val="120"/>
          <w:divBdr>
            <w:top w:val="none" w:sz="0" w:space="0" w:color="auto"/>
            <w:left w:val="none" w:sz="0" w:space="0" w:color="auto"/>
            <w:bottom w:val="none" w:sz="0" w:space="0" w:color="auto"/>
            <w:right w:val="none" w:sz="0" w:space="0" w:color="auto"/>
          </w:divBdr>
        </w:div>
        <w:div w:id="1726685878">
          <w:marLeft w:val="187"/>
          <w:marRight w:val="0"/>
          <w:marTop w:val="0"/>
          <w:marBottom w:val="120"/>
          <w:divBdr>
            <w:top w:val="none" w:sz="0" w:space="0" w:color="auto"/>
            <w:left w:val="none" w:sz="0" w:space="0" w:color="auto"/>
            <w:bottom w:val="none" w:sz="0" w:space="0" w:color="auto"/>
            <w:right w:val="none" w:sz="0" w:space="0" w:color="auto"/>
          </w:divBdr>
        </w:div>
        <w:div w:id="91704061">
          <w:marLeft w:val="187"/>
          <w:marRight w:val="0"/>
          <w:marTop w:val="0"/>
          <w:marBottom w:val="120"/>
          <w:divBdr>
            <w:top w:val="none" w:sz="0" w:space="0" w:color="auto"/>
            <w:left w:val="none" w:sz="0" w:space="0" w:color="auto"/>
            <w:bottom w:val="none" w:sz="0" w:space="0" w:color="auto"/>
            <w:right w:val="none" w:sz="0" w:space="0" w:color="auto"/>
          </w:divBdr>
        </w:div>
        <w:div w:id="326369335">
          <w:marLeft w:val="187"/>
          <w:marRight w:val="0"/>
          <w:marTop w:val="0"/>
          <w:marBottom w:val="120"/>
          <w:divBdr>
            <w:top w:val="none" w:sz="0" w:space="0" w:color="auto"/>
            <w:left w:val="none" w:sz="0" w:space="0" w:color="auto"/>
            <w:bottom w:val="none" w:sz="0" w:space="0" w:color="auto"/>
            <w:right w:val="none" w:sz="0" w:space="0" w:color="auto"/>
          </w:divBdr>
        </w:div>
        <w:div w:id="721639761">
          <w:marLeft w:val="187"/>
          <w:marRight w:val="0"/>
          <w:marTop w:val="0"/>
          <w:marBottom w:val="120"/>
          <w:divBdr>
            <w:top w:val="none" w:sz="0" w:space="0" w:color="auto"/>
            <w:left w:val="none" w:sz="0" w:space="0" w:color="auto"/>
            <w:bottom w:val="none" w:sz="0" w:space="0" w:color="auto"/>
            <w:right w:val="none" w:sz="0" w:space="0" w:color="auto"/>
          </w:divBdr>
        </w:div>
      </w:divsChild>
    </w:div>
    <w:div w:id="728456178">
      <w:bodyDiv w:val="1"/>
      <w:marLeft w:val="0"/>
      <w:marRight w:val="0"/>
      <w:marTop w:val="0"/>
      <w:marBottom w:val="0"/>
      <w:divBdr>
        <w:top w:val="none" w:sz="0" w:space="0" w:color="auto"/>
        <w:left w:val="none" w:sz="0" w:space="0" w:color="auto"/>
        <w:bottom w:val="none" w:sz="0" w:space="0" w:color="auto"/>
        <w:right w:val="none" w:sz="0" w:space="0" w:color="auto"/>
      </w:divBdr>
      <w:divsChild>
        <w:div w:id="1936861347">
          <w:marLeft w:val="274"/>
          <w:marRight w:val="0"/>
          <w:marTop w:val="0"/>
          <w:marBottom w:val="0"/>
          <w:divBdr>
            <w:top w:val="none" w:sz="0" w:space="0" w:color="auto"/>
            <w:left w:val="none" w:sz="0" w:space="0" w:color="auto"/>
            <w:bottom w:val="none" w:sz="0" w:space="0" w:color="auto"/>
            <w:right w:val="none" w:sz="0" w:space="0" w:color="auto"/>
          </w:divBdr>
        </w:div>
        <w:div w:id="1311909393">
          <w:marLeft w:val="274"/>
          <w:marRight w:val="0"/>
          <w:marTop w:val="0"/>
          <w:marBottom w:val="0"/>
          <w:divBdr>
            <w:top w:val="none" w:sz="0" w:space="0" w:color="auto"/>
            <w:left w:val="none" w:sz="0" w:space="0" w:color="auto"/>
            <w:bottom w:val="none" w:sz="0" w:space="0" w:color="auto"/>
            <w:right w:val="none" w:sz="0" w:space="0" w:color="auto"/>
          </w:divBdr>
        </w:div>
        <w:div w:id="1029602484">
          <w:marLeft w:val="274"/>
          <w:marRight w:val="0"/>
          <w:marTop w:val="0"/>
          <w:marBottom w:val="0"/>
          <w:divBdr>
            <w:top w:val="none" w:sz="0" w:space="0" w:color="auto"/>
            <w:left w:val="none" w:sz="0" w:space="0" w:color="auto"/>
            <w:bottom w:val="none" w:sz="0" w:space="0" w:color="auto"/>
            <w:right w:val="none" w:sz="0" w:space="0" w:color="auto"/>
          </w:divBdr>
        </w:div>
      </w:divsChild>
    </w:div>
    <w:div w:id="740059883">
      <w:bodyDiv w:val="1"/>
      <w:marLeft w:val="0"/>
      <w:marRight w:val="0"/>
      <w:marTop w:val="0"/>
      <w:marBottom w:val="0"/>
      <w:divBdr>
        <w:top w:val="none" w:sz="0" w:space="0" w:color="auto"/>
        <w:left w:val="none" w:sz="0" w:space="0" w:color="auto"/>
        <w:bottom w:val="none" w:sz="0" w:space="0" w:color="auto"/>
        <w:right w:val="none" w:sz="0" w:space="0" w:color="auto"/>
      </w:divBdr>
      <w:divsChild>
        <w:div w:id="1213811345">
          <w:marLeft w:val="274"/>
          <w:marRight w:val="0"/>
          <w:marTop w:val="0"/>
          <w:marBottom w:val="0"/>
          <w:divBdr>
            <w:top w:val="none" w:sz="0" w:space="0" w:color="auto"/>
            <w:left w:val="none" w:sz="0" w:space="0" w:color="auto"/>
            <w:bottom w:val="none" w:sz="0" w:space="0" w:color="auto"/>
            <w:right w:val="none" w:sz="0" w:space="0" w:color="auto"/>
          </w:divBdr>
        </w:div>
      </w:divsChild>
    </w:div>
    <w:div w:id="743995986">
      <w:bodyDiv w:val="1"/>
      <w:marLeft w:val="0"/>
      <w:marRight w:val="0"/>
      <w:marTop w:val="0"/>
      <w:marBottom w:val="0"/>
      <w:divBdr>
        <w:top w:val="none" w:sz="0" w:space="0" w:color="auto"/>
        <w:left w:val="none" w:sz="0" w:space="0" w:color="auto"/>
        <w:bottom w:val="none" w:sz="0" w:space="0" w:color="auto"/>
        <w:right w:val="none" w:sz="0" w:space="0" w:color="auto"/>
      </w:divBdr>
    </w:div>
    <w:div w:id="753863387">
      <w:bodyDiv w:val="1"/>
      <w:marLeft w:val="0"/>
      <w:marRight w:val="0"/>
      <w:marTop w:val="0"/>
      <w:marBottom w:val="0"/>
      <w:divBdr>
        <w:top w:val="none" w:sz="0" w:space="0" w:color="auto"/>
        <w:left w:val="none" w:sz="0" w:space="0" w:color="auto"/>
        <w:bottom w:val="none" w:sz="0" w:space="0" w:color="auto"/>
        <w:right w:val="none" w:sz="0" w:space="0" w:color="auto"/>
      </w:divBdr>
    </w:div>
    <w:div w:id="754517763">
      <w:bodyDiv w:val="1"/>
      <w:marLeft w:val="0"/>
      <w:marRight w:val="0"/>
      <w:marTop w:val="0"/>
      <w:marBottom w:val="0"/>
      <w:divBdr>
        <w:top w:val="none" w:sz="0" w:space="0" w:color="auto"/>
        <w:left w:val="none" w:sz="0" w:space="0" w:color="auto"/>
        <w:bottom w:val="none" w:sz="0" w:space="0" w:color="auto"/>
        <w:right w:val="none" w:sz="0" w:space="0" w:color="auto"/>
      </w:divBdr>
    </w:div>
    <w:div w:id="762990958">
      <w:bodyDiv w:val="1"/>
      <w:marLeft w:val="0"/>
      <w:marRight w:val="0"/>
      <w:marTop w:val="0"/>
      <w:marBottom w:val="0"/>
      <w:divBdr>
        <w:top w:val="none" w:sz="0" w:space="0" w:color="auto"/>
        <w:left w:val="none" w:sz="0" w:space="0" w:color="auto"/>
        <w:bottom w:val="none" w:sz="0" w:space="0" w:color="auto"/>
        <w:right w:val="none" w:sz="0" w:space="0" w:color="auto"/>
      </w:divBdr>
    </w:div>
    <w:div w:id="769545134">
      <w:bodyDiv w:val="1"/>
      <w:marLeft w:val="0"/>
      <w:marRight w:val="0"/>
      <w:marTop w:val="0"/>
      <w:marBottom w:val="0"/>
      <w:divBdr>
        <w:top w:val="none" w:sz="0" w:space="0" w:color="auto"/>
        <w:left w:val="none" w:sz="0" w:space="0" w:color="auto"/>
        <w:bottom w:val="none" w:sz="0" w:space="0" w:color="auto"/>
        <w:right w:val="none" w:sz="0" w:space="0" w:color="auto"/>
      </w:divBdr>
    </w:div>
    <w:div w:id="770005731">
      <w:bodyDiv w:val="1"/>
      <w:marLeft w:val="0"/>
      <w:marRight w:val="0"/>
      <w:marTop w:val="0"/>
      <w:marBottom w:val="0"/>
      <w:divBdr>
        <w:top w:val="none" w:sz="0" w:space="0" w:color="auto"/>
        <w:left w:val="none" w:sz="0" w:space="0" w:color="auto"/>
        <w:bottom w:val="none" w:sz="0" w:space="0" w:color="auto"/>
        <w:right w:val="none" w:sz="0" w:space="0" w:color="auto"/>
      </w:divBdr>
      <w:divsChild>
        <w:div w:id="467941692">
          <w:marLeft w:val="274"/>
          <w:marRight w:val="0"/>
          <w:marTop w:val="0"/>
          <w:marBottom w:val="0"/>
          <w:divBdr>
            <w:top w:val="none" w:sz="0" w:space="0" w:color="auto"/>
            <w:left w:val="none" w:sz="0" w:space="0" w:color="auto"/>
            <w:bottom w:val="none" w:sz="0" w:space="0" w:color="auto"/>
            <w:right w:val="none" w:sz="0" w:space="0" w:color="auto"/>
          </w:divBdr>
        </w:div>
        <w:div w:id="1366061867">
          <w:marLeft w:val="274"/>
          <w:marRight w:val="0"/>
          <w:marTop w:val="0"/>
          <w:marBottom w:val="0"/>
          <w:divBdr>
            <w:top w:val="none" w:sz="0" w:space="0" w:color="auto"/>
            <w:left w:val="none" w:sz="0" w:space="0" w:color="auto"/>
            <w:bottom w:val="none" w:sz="0" w:space="0" w:color="auto"/>
            <w:right w:val="none" w:sz="0" w:space="0" w:color="auto"/>
          </w:divBdr>
        </w:div>
        <w:div w:id="1373463410">
          <w:marLeft w:val="274"/>
          <w:marRight w:val="0"/>
          <w:marTop w:val="0"/>
          <w:marBottom w:val="0"/>
          <w:divBdr>
            <w:top w:val="none" w:sz="0" w:space="0" w:color="auto"/>
            <w:left w:val="none" w:sz="0" w:space="0" w:color="auto"/>
            <w:bottom w:val="none" w:sz="0" w:space="0" w:color="auto"/>
            <w:right w:val="none" w:sz="0" w:space="0" w:color="auto"/>
          </w:divBdr>
        </w:div>
        <w:div w:id="1956135091">
          <w:marLeft w:val="274"/>
          <w:marRight w:val="0"/>
          <w:marTop w:val="0"/>
          <w:marBottom w:val="0"/>
          <w:divBdr>
            <w:top w:val="none" w:sz="0" w:space="0" w:color="auto"/>
            <w:left w:val="none" w:sz="0" w:space="0" w:color="auto"/>
            <w:bottom w:val="none" w:sz="0" w:space="0" w:color="auto"/>
            <w:right w:val="none" w:sz="0" w:space="0" w:color="auto"/>
          </w:divBdr>
        </w:div>
        <w:div w:id="1524587197">
          <w:marLeft w:val="274"/>
          <w:marRight w:val="0"/>
          <w:marTop w:val="0"/>
          <w:marBottom w:val="0"/>
          <w:divBdr>
            <w:top w:val="none" w:sz="0" w:space="0" w:color="auto"/>
            <w:left w:val="none" w:sz="0" w:space="0" w:color="auto"/>
            <w:bottom w:val="none" w:sz="0" w:space="0" w:color="auto"/>
            <w:right w:val="none" w:sz="0" w:space="0" w:color="auto"/>
          </w:divBdr>
        </w:div>
      </w:divsChild>
    </w:div>
    <w:div w:id="780031919">
      <w:bodyDiv w:val="1"/>
      <w:marLeft w:val="0"/>
      <w:marRight w:val="0"/>
      <w:marTop w:val="0"/>
      <w:marBottom w:val="0"/>
      <w:divBdr>
        <w:top w:val="none" w:sz="0" w:space="0" w:color="auto"/>
        <w:left w:val="none" w:sz="0" w:space="0" w:color="auto"/>
        <w:bottom w:val="none" w:sz="0" w:space="0" w:color="auto"/>
        <w:right w:val="none" w:sz="0" w:space="0" w:color="auto"/>
      </w:divBdr>
    </w:div>
    <w:div w:id="783765219">
      <w:bodyDiv w:val="1"/>
      <w:marLeft w:val="0"/>
      <w:marRight w:val="0"/>
      <w:marTop w:val="0"/>
      <w:marBottom w:val="0"/>
      <w:divBdr>
        <w:top w:val="none" w:sz="0" w:space="0" w:color="auto"/>
        <w:left w:val="none" w:sz="0" w:space="0" w:color="auto"/>
        <w:bottom w:val="none" w:sz="0" w:space="0" w:color="auto"/>
        <w:right w:val="none" w:sz="0" w:space="0" w:color="auto"/>
      </w:divBdr>
    </w:div>
    <w:div w:id="786703297">
      <w:bodyDiv w:val="1"/>
      <w:marLeft w:val="0"/>
      <w:marRight w:val="0"/>
      <w:marTop w:val="0"/>
      <w:marBottom w:val="0"/>
      <w:divBdr>
        <w:top w:val="none" w:sz="0" w:space="0" w:color="auto"/>
        <w:left w:val="none" w:sz="0" w:space="0" w:color="auto"/>
        <w:bottom w:val="none" w:sz="0" w:space="0" w:color="auto"/>
        <w:right w:val="none" w:sz="0" w:space="0" w:color="auto"/>
      </w:divBdr>
    </w:div>
    <w:div w:id="803743303">
      <w:bodyDiv w:val="1"/>
      <w:marLeft w:val="0"/>
      <w:marRight w:val="0"/>
      <w:marTop w:val="0"/>
      <w:marBottom w:val="0"/>
      <w:divBdr>
        <w:top w:val="none" w:sz="0" w:space="0" w:color="auto"/>
        <w:left w:val="none" w:sz="0" w:space="0" w:color="auto"/>
        <w:bottom w:val="none" w:sz="0" w:space="0" w:color="auto"/>
        <w:right w:val="none" w:sz="0" w:space="0" w:color="auto"/>
      </w:divBdr>
      <w:divsChild>
        <w:div w:id="247932946">
          <w:marLeft w:val="274"/>
          <w:marRight w:val="0"/>
          <w:marTop w:val="0"/>
          <w:marBottom w:val="0"/>
          <w:divBdr>
            <w:top w:val="none" w:sz="0" w:space="0" w:color="auto"/>
            <w:left w:val="none" w:sz="0" w:space="0" w:color="auto"/>
            <w:bottom w:val="none" w:sz="0" w:space="0" w:color="auto"/>
            <w:right w:val="none" w:sz="0" w:space="0" w:color="auto"/>
          </w:divBdr>
        </w:div>
        <w:div w:id="1484157117">
          <w:marLeft w:val="274"/>
          <w:marRight w:val="0"/>
          <w:marTop w:val="0"/>
          <w:marBottom w:val="0"/>
          <w:divBdr>
            <w:top w:val="none" w:sz="0" w:space="0" w:color="auto"/>
            <w:left w:val="none" w:sz="0" w:space="0" w:color="auto"/>
            <w:bottom w:val="none" w:sz="0" w:space="0" w:color="auto"/>
            <w:right w:val="none" w:sz="0" w:space="0" w:color="auto"/>
          </w:divBdr>
        </w:div>
      </w:divsChild>
    </w:div>
    <w:div w:id="817839359">
      <w:bodyDiv w:val="1"/>
      <w:marLeft w:val="0"/>
      <w:marRight w:val="0"/>
      <w:marTop w:val="0"/>
      <w:marBottom w:val="0"/>
      <w:divBdr>
        <w:top w:val="none" w:sz="0" w:space="0" w:color="auto"/>
        <w:left w:val="none" w:sz="0" w:space="0" w:color="auto"/>
        <w:bottom w:val="none" w:sz="0" w:space="0" w:color="auto"/>
        <w:right w:val="none" w:sz="0" w:space="0" w:color="auto"/>
      </w:divBdr>
    </w:div>
    <w:div w:id="825635305">
      <w:bodyDiv w:val="1"/>
      <w:marLeft w:val="0"/>
      <w:marRight w:val="0"/>
      <w:marTop w:val="0"/>
      <w:marBottom w:val="0"/>
      <w:divBdr>
        <w:top w:val="none" w:sz="0" w:space="0" w:color="auto"/>
        <w:left w:val="none" w:sz="0" w:space="0" w:color="auto"/>
        <w:bottom w:val="none" w:sz="0" w:space="0" w:color="auto"/>
        <w:right w:val="none" w:sz="0" w:space="0" w:color="auto"/>
      </w:divBdr>
      <w:divsChild>
        <w:div w:id="1233613611">
          <w:marLeft w:val="274"/>
          <w:marRight w:val="0"/>
          <w:marTop w:val="0"/>
          <w:marBottom w:val="0"/>
          <w:divBdr>
            <w:top w:val="none" w:sz="0" w:space="0" w:color="auto"/>
            <w:left w:val="none" w:sz="0" w:space="0" w:color="auto"/>
            <w:bottom w:val="none" w:sz="0" w:space="0" w:color="auto"/>
            <w:right w:val="none" w:sz="0" w:space="0" w:color="auto"/>
          </w:divBdr>
        </w:div>
        <w:div w:id="822812675">
          <w:marLeft w:val="274"/>
          <w:marRight w:val="0"/>
          <w:marTop w:val="0"/>
          <w:marBottom w:val="0"/>
          <w:divBdr>
            <w:top w:val="none" w:sz="0" w:space="0" w:color="auto"/>
            <w:left w:val="none" w:sz="0" w:space="0" w:color="auto"/>
            <w:bottom w:val="none" w:sz="0" w:space="0" w:color="auto"/>
            <w:right w:val="none" w:sz="0" w:space="0" w:color="auto"/>
          </w:divBdr>
        </w:div>
        <w:div w:id="3408323">
          <w:marLeft w:val="274"/>
          <w:marRight w:val="0"/>
          <w:marTop w:val="0"/>
          <w:marBottom w:val="0"/>
          <w:divBdr>
            <w:top w:val="none" w:sz="0" w:space="0" w:color="auto"/>
            <w:left w:val="none" w:sz="0" w:space="0" w:color="auto"/>
            <w:bottom w:val="none" w:sz="0" w:space="0" w:color="auto"/>
            <w:right w:val="none" w:sz="0" w:space="0" w:color="auto"/>
          </w:divBdr>
        </w:div>
      </w:divsChild>
    </w:div>
    <w:div w:id="827481583">
      <w:bodyDiv w:val="1"/>
      <w:marLeft w:val="0"/>
      <w:marRight w:val="0"/>
      <w:marTop w:val="0"/>
      <w:marBottom w:val="0"/>
      <w:divBdr>
        <w:top w:val="none" w:sz="0" w:space="0" w:color="auto"/>
        <w:left w:val="none" w:sz="0" w:space="0" w:color="auto"/>
        <w:bottom w:val="none" w:sz="0" w:space="0" w:color="auto"/>
        <w:right w:val="none" w:sz="0" w:space="0" w:color="auto"/>
      </w:divBdr>
    </w:div>
    <w:div w:id="849219547">
      <w:bodyDiv w:val="1"/>
      <w:marLeft w:val="0"/>
      <w:marRight w:val="0"/>
      <w:marTop w:val="0"/>
      <w:marBottom w:val="0"/>
      <w:divBdr>
        <w:top w:val="none" w:sz="0" w:space="0" w:color="auto"/>
        <w:left w:val="none" w:sz="0" w:space="0" w:color="auto"/>
        <w:bottom w:val="none" w:sz="0" w:space="0" w:color="auto"/>
        <w:right w:val="none" w:sz="0" w:space="0" w:color="auto"/>
      </w:divBdr>
    </w:div>
    <w:div w:id="852376018">
      <w:bodyDiv w:val="1"/>
      <w:marLeft w:val="0"/>
      <w:marRight w:val="0"/>
      <w:marTop w:val="0"/>
      <w:marBottom w:val="0"/>
      <w:divBdr>
        <w:top w:val="none" w:sz="0" w:space="0" w:color="auto"/>
        <w:left w:val="none" w:sz="0" w:space="0" w:color="auto"/>
        <w:bottom w:val="none" w:sz="0" w:space="0" w:color="auto"/>
        <w:right w:val="none" w:sz="0" w:space="0" w:color="auto"/>
      </w:divBdr>
      <w:divsChild>
        <w:div w:id="453838966">
          <w:marLeft w:val="274"/>
          <w:marRight w:val="0"/>
          <w:marTop w:val="0"/>
          <w:marBottom w:val="0"/>
          <w:divBdr>
            <w:top w:val="none" w:sz="0" w:space="0" w:color="auto"/>
            <w:left w:val="none" w:sz="0" w:space="0" w:color="auto"/>
            <w:bottom w:val="none" w:sz="0" w:space="0" w:color="auto"/>
            <w:right w:val="none" w:sz="0" w:space="0" w:color="auto"/>
          </w:divBdr>
        </w:div>
        <w:div w:id="371031441">
          <w:marLeft w:val="274"/>
          <w:marRight w:val="0"/>
          <w:marTop w:val="0"/>
          <w:marBottom w:val="0"/>
          <w:divBdr>
            <w:top w:val="none" w:sz="0" w:space="0" w:color="auto"/>
            <w:left w:val="none" w:sz="0" w:space="0" w:color="auto"/>
            <w:bottom w:val="none" w:sz="0" w:space="0" w:color="auto"/>
            <w:right w:val="none" w:sz="0" w:space="0" w:color="auto"/>
          </w:divBdr>
        </w:div>
        <w:div w:id="2128351811">
          <w:marLeft w:val="274"/>
          <w:marRight w:val="0"/>
          <w:marTop w:val="0"/>
          <w:marBottom w:val="0"/>
          <w:divBdr>
            <w:top w:val="none" w:sz="0" w:space="0" w:color="auto"/>
            <w:left w:val="none" w:sz="0" w:space="0" w:color="auto"/>
            <w:bottom w:val="none" w:sz="0" w:space="0" w:color="auto"/>
            <w:right w:val="none" w:sz="0" w:space="0" w:color="auto"/>
          </w:divBdr>
        </w:div>
        <w:div w:id="1282374186">
          <w:marLeft w:val="274"/>
          <w:marRight w:val="0"/>
          <w:marTop w:val="0"/>
          <w:marBottom w:val="0"/>
          <w:divBdr>
            <w:top w:val="none" w:sz="0" w:space="0" w:color="auto"/>
            <w:left w:val="none" w:sz="0" w:space="0" w:color="auto"/>
            <w:bottom w:val="none" w:sz="0" w:space="0" w:color="auto"/>
            <w:right w:val="none" w:sz="0" w:space="0" w:color="auto"/>
          </w:divBdr>
        </w:div>
        <w:div w:id="358435466">
          <w:marLeft w:val="274"/>
          <w:marRight w:val="0"/>
          <w:marTop w:val="0"/>
          <w:marBottom w:val="0"/>
          <w:divBdr>
            <w:top w:val="none" w:sz="0" w:space="0" w:color="auto"/>
            <w:left w:val="none" w:sz="0" w:space="0" w:color="auto"/>
            <w:bottom w:val="none" w:sz="0" w:space="0" w:color="auto"/>
            <w:right w:val="none" w:sz="0" w:space="0" w:color="auto"/>
          </w:divBdr>
        </w:div>
      </w:divsChild>
    </w:div>
    <w:div w:id="856040200">
      <w:bodyDiv w:val="1"/>
      <w:marLeft w:val="0"/>
      <w:marRight w:val="0"/>
      <w:marTop w:val="0"/>
      <w:marBottom w:val="0"/>
      <w:divBdr>
        <w:top w:val="none" w:sz="0" w:space="0" w:color="auto"/>
        <w:left w:val="none" w:sz="0" w:space="0" w:color="auto"/>
        <w:bottom w:val="none" w:sz="0" w:space="0" w:color="auto"/>
        <w:right w:val="none" w:sz="0" w:space="0" w:color="auto"/>
      </w:divBdr>
    </w:div>
    <w:div w:id="858008232">
      <w:bodyDiv w:val="1"/>
      <w:marLeft w:val="0"/>
      <w:marRight w:val="0"/>
      <w:marTop w:val="0"/>
      <w:marBottom w:val="0"/>
      <w:divBdr>
        <w:top w:val="none" w:sz="0" w:space="0" w:color="auto"/>
        <w:left w:val="none" w:sz="0" w:space="0" w:color="auto"/>
        <w:bottom w:val="none" w:sz="0" w:space="0" w:color="auto"/>
        <w:right w:val="none" w:sz="0" w:space="0" w:color="auto"/>
      </w:divBdr>
    </w:div>
    <w:div w:id="858859387">
      <w:bodyDiv w:val="1"/>
      <w:marLeft w:val="0"/>
      <w:marRight w:val="0"/>
      <w:marTop w:val="0"/>
      <w:marBottom w:val="0"/>
      <w:divBdr>
        <w:top w:val="none" w:sz="0" w:space="0" w:color="auto"/>
        <w:left w:val="none" w:sz="0" w:space="0" w:color="auto"/>
        <w:bottom w:val="none" w:sz="0" w:space="0" w:color="auto"/>
        <w:right w:val="none" w:sz="0" w:space="0" w:color="auto"/>
      </w:divBdr>
    </w:div>
    <w:div w:id="865172864">
      <w:bodyDiv w:val="1"/>
      <w:marLeft w:val="0"/>
      <w:marRight w:val="0"/>
      <w:marTop w:val="0"/>
      <w:marBottom w:val="0"/>
      <w:divBdr>
        <w:top w:val="none" w:sz="0" w:space="0" w:color="auto"/>
        <w:left w:val="none" w:sz="0" w:space="0" w:color="auto"/>
        <w:bottom w:val="none" w:sz="0" w:space="0" w:color="auto"/>
        <w:right w:val="none" w:sz="0" w:space="0" w:color="auto"/>
      </w:divBdr>
    </w:div>
    <w:div w:id="874930621">
      <w:bodyDiv w:val="1"/>
      <w:marLeft w:val="0"/>
      <w:marRight w:val="0"/>
      <w:marTop w:val="0"/>
      <w:marBottom w:val="0"/>
      <w:divBdr>
        <w:top w:val="none" w:sz="0" w:space="0" w:color="auto"/>
        <w:left w:val="none" w:sz="0" w:space="0" w:color="auto"/>
        <w:bottom w:val="none" w:sz="0" w:space="0" w:color="auto"/>
        <w:right w:val="none" w:sz="0" w:space="0" w:color="auto"/>
      </w:divBdr>
    </w:div>
    <w:div w:id="879435981">
      <w:bodyDiv w:val="1"/>
      <w:marLeft w:val="0"/>
      <w:marRight w:val="0"/>
      <w:marTop w:val="0"/>
      <w:marBottom w:val="0"/>
      <w:divBdr>
        <w:top w:val="none" w:sz="0" w:space="0" w:color="auto"/>
        <w:left w:val="none" w:sz="0" w:space="0" w:color="auto"/>
        <w:bottom w:val="none" w:sz="0" w:space="0" w:color="auto"/>
        <w:right w:val="none" w:sz="0" w:space="0" w:color="auto"/>
      </w:divBdr>
    </w:div>
    <w:div w:id="890308690">
      <w:bodyDiv w:val="1"/>
      <w:marLeft w:val="0"/>
      <w:marRight w:val="0"/>
      <w:marTop w:val="0"/>
      <w:marBottom w:val="0"/>
      <w:divBdr>
        <w:top w:val="none" w:sz="0" w:space="0" w:color="auto"/>
        <w:left w:val="none" w:sz="0" w:space="0" w:color="auto"/>
        <w:bottom w:val="none" w:sz="0" w:space="0" w:color="auto"/>
        <w:right w:val="none" w:sz="0" w:space="0" w:color="auto"/>
      </w:divBdr>
    </w:div>
    <w:div w:id="912472985">
      <w:bodyDiv w:val="1"/>
      <w:marLeft w:val="0"/>
      <w:marRight w:val="0"/>
      <w:marTop w:val="0"/>
      <w:marBottom w:val="0"/>
      <w:divBdr>
        <w:top w:val="none" w:sz="0" w:space="0" w:color="auto"/>
        <w:left w:val="none" w:sz="0" w:space="0" w:color="auto"/>
        <w:bottom w:val="none" w:sz="0" w:space="0" w:color="auto"/>
        <w:right w:val="none" w:sz="0" w:space="0" w:color="auto"/>
      </w:divBdr>
      <w:divsChild>
        <w:div w:id="1916620605">
          <w:marLeft w:val="274"/>
          <w:marRight w:val="0"/>
          <w:marTop w:val="0"/>
          <w:marBottom w:val="0"/>
          <w:divBdr>
            <w:top w:val="none" w:sz="0" w:space="0" w:color="auto"/>
            <w:left w:val="none" w:sz="0" w:space="0" w:color="auto"/>
            <w:bottom w:val="none" w:sz="0" w:space="0" w:color="auto"/>
            <w:right w:val="none" w:sz="0" w:space="0" w:color="auto"/>
          </w:divBdr>
        </w:div>
        <w:div w:id="540240625">
          <w:marLeft w:val="274"/>
          <w:marRight w:val="0"/>
          <w:marTop w:val="0"/>
          <w:marBottom w:val="0"/>
          <w:divBdr>
            <w:top w:val="none" w:sz="0" w:space="0" w:color="auto"/>
            <w:left w:val="none" w:sz="0" w:space="0" w:color="auto"/>
            <w:bottom w:val="none" w:sz="0" w:space="0" w:color="auto"/>
            <w:right w:val="none" w:sz="0" w:space="0" w:color="auto"/>
          </w:divBdr>
        </w:div>
        <w:div w:id="1425420869">
          <w:marLeft w:val="274"/>
          <w:marRight w:val="0"/>
          <w:marTop w:val="0"/>
          <w:marBottom w:val="0"/>
          <w:divBdr>
            <w:top w:val="none" w:sz="0" w:space="0" w:color="auto"/>
            <w:left w:val="none" w:sz="0" w:space="0" w:color="auto"/>
            <w:bottom w:val="none" w:sz="0" w:space="0" w:color="auto"/>
            <w:right w:val="none" w:sz="0" w:space="0" w:color="auto"/>
          </w:divBdr>
        </w:div>
        <w:div w:id="970402999">
          <w:marLeft w:val="274"/>
          <w:marRight w:val="0"/>
          <w:marTop w:val="0"/>
          <w:marBottom w:val="0"/>
          <w:divBdr>
            <w:top w:val="none" w:sz="0" w:space="0" w:color="auto"/>
            <w:left w:val="none" w:sz="0" w:space="0" w:color="auto"/>
            <w:bottom w:val="none" w:sz="0" w:space="0" w:color="auto"/>
            <w:right w:val="none" w:sz="0" w:space="0" w:color="auto"/>
          </w:divBdr>
        </w:div>
        <w:div w:id="482821853">
          <w:marLeft w:val="274"/>
          <w:marRight w:val="0"/>
          <w:marTop w:val="0"/>
          <w:marBottom w:val="0"/>
          <w:divBdr>
            <w:top w:val="none" w:sz="0" w:space="0" w:color="auto"/>
            <w:left w:val="none" w:sz="0" w:space="0" w:color="auto"/>
            <w:bottom w:val="none" w:sz="0" w:space="0" w:color="auto"/>
            <w:right w:val="none" w:sz="0" w:space="0" w:color="auto"/>
          </w:divBdr>
        </w:div>
      </w:divsChild>
    </w:div>
    <w:div w:id="927734851">
      <w:bodyDiv w:val="1"/>
      <w:marLeft w:val="0"/>
      <w:marRight w:val="0"/>
      <w:marTop w:val="0"/>
      <w:marBottom w:val="0"/>
      <w:divBdr>
        <w:top w:val="none" w:sz="0" w:space="0" w:color="auto"/>
        <w:left w:val="none" w:sz="0" w:space="0" w:color="auto"/>
        <w:bottom w:val="none" w:sz="0" w:space="0" w:color="auto"/>
        <w:right w:val="none" w:sz="0" w:space="0" w:color="auto"/>
      </w:divBdr>
    </w:div>
    <w:div w:id="933319873">
      <w:bodyDiv w:val="1"/>
      <w:marLeft w:val="0"/>
      <w:marRight w:val="0"/>
      <w:marTop w:val="0"/>
      <w:marBottom w:val="0"/>
      <w:divBdr>
        <w:top w:val="none" w:sz="0" w:space="0" w:color="auto"/>
        <w:left w:val="none" w:sz="0" w:space="0" w:color="auto"/>
        <w:bottom w:val="none" w:sz="0" w:space="0" w:color="auto"/>
        <w:right w:val="none" w:sz="0" w:space="0" w:color="auto"/>
      </w:divBdr>
    </w:div>
    <w:div w:id="938486998">
      <w:bodyDiv w:val="1"/>
      <w:marLeft w:val="0"/>
      <w:marRight w:val="0"/>
      <w:marTop w:val="0"/>
      <w:marBottom w:val="0"/>
      <w:divBdr>
        <w:top w:val="none" w:sz="0" w:space="0" w:color="auto"/>
        <w:left w:val="none" w:sz="0" w:space="0" w:color="auto"/>
        <w:bottom w:val="none" w:sz="0" w:space="0" w:color="auto"/>
        <w:right w:val="none" w:sz="0" w:space="0" w:color="auto"/>
      </w:divBdr>
    </w:div>
    <w:div w:id="940604616">
      <w:bodyDiv w:val="1"/>
      <w:marLeft w:val="0"/>
      <w:marRight w:val="0"/>
      <w:marTop w:val="0"/>
      <w:marBottom w:val="0"/>
      <w:divBdr>
        <w:top w:val="none" w:sz="0" w:space="0" w:color="auto"/>
        <w:left w:val="none" w:sz="0" w:space="0" w:color="auto"/>
        <w:bottom w:val="none" w:sz="0" w:space="0" w:color="auto"/>
        <w:right w:val="none" w:sz="0" w:space="0" w:color="auto"/>
      </w:divBdr>
    </w:div>
    <w:div w:id="943729189">
      <w:bodyDiv w:val="1"/>
      <w:marLeft w:val="0"/>
      <w:marRight w:val="0"/>
      <w:marTop w:val="0"/>
      <w:marBottom w:val="0"/>
      <w:divBdr>
        <w:top w:val="none" w:sz="0" w:space="0" w:color="auto"/>
        <w:left w:val="none" w:sz="0" w:space="0" w:color="auto"/>
        <w:bottom w:val="none" w:sz="0" w:space="0" w:color="auto"/>
        <w:right w:val="none" w:sz="0" w:space="0" w:color="auto"/>
      </w:divBdr>
      <w:divsChild>
        <w:div w:id="542866467">
          <w:marLeft w:val="187"/>
          <w:marRight w:val="0"/>
          <w:marTop w:val="0"/>
          <w:marBottom w:val="120"/>
          <w:divBdr>
            <w:top w:val="none" w:sz="0" w:space="0" w:color="auto"/>
            <w:left w:val="none" w:sz="0" w:space="0" w:color="auto"/>
            <w:bottom w:val="none" w:sz="0" w:space="0" w:color="auto"/>
            <w:right w:val="none" w:sz="0" w:space="0" w:color="auto"/>
          </w:divBdr>
        </w:div>
        <w:div w:id="1633170219">
          <w:marLeft w:val="187"/>
          <w:marRight w:val="0"/>
          <w:marTop w:val="0"/>
          <w:marBottom w:val="120"/>
          <w:divBdr>
            <w:top w:val="none" w:sz="0" w:space="0" w:color="auto"/>
            <w:left w:val="none" w:sz="0" w:space="0" w:color="auto"/>
            <w:bottom w:val="none" w:sz="0" w:space="0" w:color="auto"/>
            <w:right w:val="none" w:sz="0" w:space="0" w:color="auto"/>
          </w:divBdr>
        </w:div>
        <w:div w:id="419259746">
          <w:marLeft w:val="187"/>
          <w:marRight w:val="0"/>
          <w:marTop w:val="0"/>
          <w:marBottom w:val="120"/>
          <w:divBdr>
            <w:top w:val="none" w:sz="0" w:space="0" w:color="auto"/>
            <w:left w:val="none" w:sz="0" w:space="0" w:color="auto"/>
            <w:bottom w:val="none" w:sz="0" w:space="0" w:color="auto"/>
            <w:right w:val="none" w:sz="0" w:space="0" w:color="auto"/>
          </w:divBdr>
        </w:div>
        <w:div w:id="793210208">
          <w:marLeft w:val="187"/>
          <w:marRight w:val="0"/>
          <w:marTop w:val="0"/>
          <w:marBottom w:val="120"/>
          <w:divBdr>
            <w:top w:val="none" w:sz="0" w:space="0" w:color="auto"/>
            <w:left w:val="none" w:sz="0" w:space="0" w:color="auto"/>
            <w:bottom w:val="none" w:sz="0" w:space="0" w:color="auto"/>
            <w:right w:val="none" w:sz="0" w:space="0" w:color="auto"/>
          </w:divBdr>
        </w:div>
        <w:div w:id="1531139133">
          <w:marLeft w:val="187"/>
          <w:marRight w:val="0"/>
          <w:marTop w:val="0"/>
          <w:marBottom w:val="120"/>
          <w:divBdr>
            <w:top w:val="none" w:sz="0" w:space="0" w:color="auto"/>
            <w:left w:val="none" w:sz="0" w:space="0" w:color="auto"/>
            <w:bottom w:val="none" w:sz="0" w:space="0" w:color="auto"/>
            <w:right w:val="none" w:sz="0" w:space="0" w:color="auto"/>
          </w:divBdr>
        </w:div>
        <w:div w:id="1913924572">
          <w:marLeft w:val="187"/>
          <w:marRight w:val="0"/>
          <w:marTop w:val="0"/>
          <w:marBottom w:val="120"/>
          <w:divBdr>
            <w:top w:val="none" w:sz="0" w:space="0" w:color="auto"/>
            <w:left w:val="none" w:sz="0" w:space="0" w:color="auto"/>
            <w:bottom w:val="none" w:sz="0" w:space="0" w:color="auto"/>
            <w:right w:val="none" w:sz="0" w:space="0" w:color="auto"/>
          </w:divBdr>
        </w:div>
      </w:divsChild>
    </w:div>
    <w:div w:id="946960152">
      <w:bodyDiv w:val="1"/>
      <w:marLeft w:val="0"/>
      <w:marRight w:val="0"/>
      <w:marTop w:val="0"/>
      <w:marBottom w:val="0"/>
      <w:divBdr>
        <w:top w:val="none" w:sz="0" w:space="0" w:color="auto"/>
        <w:left w:val="none" w:sz="0" w:space="0" w:color="auto"/>
        <w:bottom w:val="none" w:sz="0" w:space="0" w:color="auto"/>
        <w:right w:val="none" w:sz="0" w:space="0" w:color="auto"/>
      </w:divBdr>
    </w:div>
    <w:div w:id="947202057">
      <w:marLeft w:val="0"/>
      <w:marRight w:val="0"/>
      <w:marTop w:val="0"/>
      <w:marBottom w:val="0"/>
      <w:divBdr>
        <w:top w:val="none" w:sz="0" w:space="0" w:color="auto"/>
        <w:left w:val="none" w:sz="0" w:space="0" w:color="auto"/>
        <w:bottom w:val="none" w:sz="0" w:space="0" w:color="auto"/>
        <w:right w:val="none" w:sz="0" w:space="0" w:color="auto"/>
      </w:divBdr>
      <w:divsChild>
        <w:div w:id="947202086">
          <w:marLeft w:val="0"/>
          <w:marRight w:val="0"/>
          <w:marTop w:val="0"/>
          <w:marBottom w:val="0"/>
          <w:divBdr>
            <w:top w:val="none" w:sz="0" w:space="0" w:color="auto"/>
            <w:left w:val="none" w:sz="0" w:space="0" w:color="auto"/>
            <w:bottom w:val="none" w:sz="0" w:space="0" w:color="auto"/>
            <w:right w:val="none" w:sz="0" w:space="0" w:color="auto"/>
          </w:divBdr>
          <w:divsChild>
            <w:div w:id="947202080">
              <w:marLeft w:val="0"/>
              <w:marRight w:val="0"/>
              <w:marTop w:val="0"/>
              <w:marBottom w:val="0"/>
              <w:divBdr>
                <w:top w:val="none" w:sz="0" w:space="0" w:color="auto"/>
                <w:left w:val="none" w:sz="0" w:space="0" w:color="auto"/>
                <w:bottom w:val="none" w:sz="0" w:space="0" w:color="auto"/>
                <w:right w:val="none" w:sz="0" w:space="0" w:color="auto"/>
              </w:divBdr>
            </w:div>
            <w:div w:id="947202130">
              <w:marLeft w:val="0"/>
              <w:marRight w:val="0"/>
              <w:marTop w:val="0"/>
              <w:marBottom w:val="0"/>
              <w:divBdr>
                <w:top w:val="none" w:sz="0" w:space="0" w:color="auto"/>
                <w:left w:val="none" w:sz="0" w:space="0" w:color="auto"/>
                <w:bottom w:val="none" w:sz="0" w:space="0" w:color="auto"/>
                <w:right w:val="none" w:sz="0" w:space="0" w:color="auto"/>
              </w:divBdr>
            </w:div>
            <w:div w:id="94720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066">
      <w:marLeft w:val="0"/>
      <w:marRight w:val="0"/>
      <w:marTop w:val="0"/>
      <w:marBottom w:val="0"/>
      <w:divBdr>
        <w:top w:val="none" w:sz="0" w:space="0" w:color="auto"/>
        <w:left w:val="none" w:sz="0" w:space="0" w:color="auto"/>
        <w:bottom w:val="none" w:sz="0" w:space="0" w:color="auto"/>
        <w:right w:val="none" w:sz="0" w:space="0" w:color="auto"/>
      </w:divBdr>
      <w:divsChild>
        <w:div w:id="947202126">
          <w:marLeft w:val="0"/>
          <w:marRight w:val="0"/>
          <w:marTop w:val="0"/>
          <w:marBottom w:val="0"/>
          <w:divBdr>
            <w:top w:val="none" w:sz="0" w:space="0" w:color="auto"/>
            <w:left w:val="none" w:sz="0" w:space="0" w:color="auto"/>
            <w:bottom w:val="none" w:sz="0" w:space="0" w:color="auto"/>
            <w:right w:val="none" w:sz="0" w:space="0" w:color="auto"/>
          </w:divBdr>
          <w:divsChild>
            <w:div w:id="947202097">
              <w:marLeft w:val="0"/>
              <w:marRight w:val="0"/>
              <w:marTop w:val="0"/>
              <w:marBottom w:val="0"/>
              <w:divBdr>
                <w:top w:val="none" w:sz="0" w:space="0" w:color="auto"/>
                <w:left w:val="none" w:sz="0" w:space="0" w:color="auto"/>
                <w:bottom w:val="none" w:sz="0" w:space="0" w:color="auto"/>
                <w:right w:val="none" w:sz="0" w:space="0" w:color="auto"/>
              </w:divBdr>
            </w:div>
            <w:div w:id="947202110">
              <w:marLeft w:val="0"/>
              <w:marRight w:val="0"/>
              <w:marTop w:val="0"/>
              <w:marBottom w:val="0"/>
              <w:divBdr>
                <w:top w:val="none" w:sz="0" w:space="0" w:color="auto"/>
                <w:left w:val="none" w:sz="0" w:space="0" w:color="auto"/>
                <w:bottom w:val="none" w:sz="0" w:space="0" w:color="auto"/>
                <w:right w:val="none" w:sz="0" w:space="0" w:color="auto"/>
              </w:divBdr>
            </w:div>
            <w:div w:id="947202111">
              <w:marLeft w:val="0"/>
              <w:marRight w:val="0"/>
              <w:marTop w:val="0"/>
              <w:marBottom w:val="0"/>
              <w:divBdr>
                <w:top w:val="none" w:sz="0" w:space="0" w:color="auto"/>
                <w:left w:val="none" w:sz="0" w:space="0" w:color="auto"/>
                <w:bottom w:val="none" w:sz="0" w:space="0" w:color="auto"/>
                <w:right w:val="none" w:sz="0" w:space="0" w:color="auto"/>
              </w:divBdr>
            </w:div>
            <w:div w:id="947202121">
              <w:marLeft w:val="0"/>
              <w:marRight w:val="0"/>
              <w:marTop w:val="0"/>
              <w:marBottom w:val="0"/>
              <w:divBdr>
                <w:top w:val="none" w:sz="0" w:space="0" w:color="auto"/>
                <w:left w:val="none" w:sz="0" w:space="0" w:color="auto"/>
                <w:bottom w:val="none" w:sz="0" w:space="0" w:color="auto"/>
                <w:right w:val="none" w:sz="0" w:space="0" w:color="auto"/>
              </w:divBdr>
            </w:div>
            <w:div w:id="9472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069">
      <w:marLeft w:val="0"/>
      <w:marRight w:val="0"/>
      <w:marTop w:val="0"/>
      <w:marBottom w:val="0"/>
      <w:divBdr>
        <w:top w:val="none" w:sz="0" w:space="0" w:color="auto"/>
        <w:left w:val="none" w:sz="0" w:space="0" w:color="auto"/>
        <w:bottom w:val="none" w:sz="0" w:space="0" w:color="auto"/>
        <w:right w:val="none" w:sz="0" w:space="0" w:color="auto"/>
      </w:divBdr>
      <w:divsChild>
        <w:div w:id="947202085">
          <w:marLeft w:val="0"/>
          <w:marRight w:val="0"/>
          <w:marTop w:val="0"/>
          <w:marBottom w:val="0"/>
          <w:divBdr>
            <w:top w:val="none" w:sz="0" w:space="0" w:color="auto"/>
            <w:left w:val="none" w:sz="0" w:space="0" w:color="auto"/>
            <w:bottom w:val="none" w:sz="0" w:space="0" w:color="auto"/>
            <w:right w:val="none" w:sz="0" w:space="0" w:color="auto"/>
          </w:divBdr>
          <w:divsChild>
            <w:div w:id="947202073">
              <w:marLeft w:val="0"/>
              <w:marRight w:val="0"/>
              <w:marTop w:val="0"/>
              <w:marBottom w:val="0"/>
              <w:divBdr>
                <w:top w:val="none" w:sz="0" w:space="0" w:color="auto"/>
                <w:left w:val="none" w:sz="0" w:space="0" w:color="auto"/>
                <w:bottom w:val="none" w:sz="0" w:space="0" w:color="auto"/>
                <w:right w:val="none" w:sz="0" w:space="0" w:color="auto"/>
              </w:divBdr>
            </w:div>
            <w:div w:id="947202076">
              <w:marLeft w:val="0"/>
              <w:marRight w:val="0"/>
              <w:marTop w:val="0"/>
              <w:marBottom w:val="0"/>
              <w:divBdr>
                <w:top w:val="none" w:sz="0" w:space="0" w:color="auto"/>
                <w:left w:val="none" w:sz="0" w:space="0" w:color="auto"/>
                <w:bottom w:val="none" w:sz="0" w:space="0" w:color="auto"/>
                <w:right w:val="none" w:sz="0" w:space="0" w:color="auto"/>
              </w:divBdr>
            </w:div>
            <w:div w:id="947202088">
              <w:marLeft w:val="0"/>
              <w:marRight w:val="0"/>
              <w:marTop w:val="0"/>
              <w:marBottom w:val="0"/>
              <w:divBdr>
                <w:top w:val="none" w:sz="0" w:space="0" w:color="auto"/>
                <w:left w:val="none" w:sz="0" w:space="0" w:color="auto"/>
                <w:bottom w:val="none" w:sz="0" w:space="0" w:color="auto"/>
                <w:right w:val="none" w:sz="0" w:space="0" w:color="auto"/>
              </w:divBdr>
            </w:div>
            <w:div w:id="947202113">
              <w:marLeft w:val="0"/>
              <w:marRight w:val="0"/>
              <w:marTop w:val="0"/>
              <w:marBottom w:val="0"/>
              <w:divBdr>
                <w:top w:val="none" w:sz="0" w:space="0" w:color="auto"/>
                <w:left w:val="none" w:sz="0" w:space="0" w:color="auto"/>
                <w:bottom w:val="none" w:sz="0" w:space="0" w:color="auto"/>
                <w:right w:val="none" w:sz="0" w:space="0" w:color="auto"/>
              </w:divBdr>
            </w:div>
            <w:div w:id="947202210">
              <w:marLeft w:val="0"/>
              <w:marRight w:val="0"/>
              <w:marTop w:val="0"/>
              <w:marBottom w:val="0"/>
              <w:divBdr>
                <w:top w:val="none" w:sz="0" w:space="0" w:color="auto"/>
                <w:left w:val="none" w:sz="0" w:space="0" w:color="auto"/>
                <w:bottom w:val="none" w:sz="0" w:space="0" w:color="auto"/>
                <w:right w:val="none" w:sz="0" w:space="0" w:color="auto"/>
              </w:divBdr>
            </w:div>
            <w:div w:id="94720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075">
      <w:marLeft w:val="0"/>
      <w:marRight w:val="0"/>
      <w:marTop w:val="0"/>
      <w:marBottom w:val="0"/>
      <w:divBdr>
        <w:top w:val="none" w:sz="0" w:space="0" w:color="auto"/>
        <w:left w:val="none" w:sz="0" w:space="0" w:color="auto"/>
        <w:bottom w:val="none" w:sz="0" w:space="0" w:color="auto"/>
        <w:right w:val="none" w:sz="0" w:space="0" w:color="auto"/>
      </w:divBdr>
      <w:divsChild>
        <w:div w:id="947202063">
          <w:marLeft w:val="0"/>
          <w:marRight w:val="0"/>
          <w:marTop w:val="0"/>
          <w:marBottom w:val="0"/>
          <w:divBdr>
            <w:top w:val="none" w:sz="0" w:space="0" w:color="auto"/>
            <w:left w:val="none" w:sz="0" w:space="0" w:color="auto"/>
            <w:bottom w:val="none" w:sz="0" w:space="0" w:color="auto"/>
            <w:right w:val="none" w:sz="0" w:space="0" w:color="auto"/>
          </w:divBdr>
          <w:divsChild>
            <w:div w:id="9472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090">
      <w:marLeft w:val="0"/>
      <w:marRight w:val="0"/>
      <w:marTop w:val="0"/>
      <w:marBottom w:val="0"/>
      <w:divBdr>
        <w:top w:val="none" w:sz="0" w:space="0" w:color="auto"/>
        <w:left w:val="none" w:sz="0" w:space="0" w:color="auto"/>
        <w:bottom w:val="none" w:sz="0" w:space="0" w:color="auto"/>
        <w:right w:val="none" w:sz="0" w:space="0" w:color="auto"/>
      </w:divBdr>
      <w:divsChild>
        <w:div w:id="947202105">
          <w:marLeft w:val="0"/>
          <w:marRight w:val="0"/>
          <w:marTop w:val="0"/>
          <w:marBottom w:val="0"/>
          <w:divBdr>
            <w:top w:val="none" w:sz="0" w:space="0" w:color="auto"/>
            <w:left w:val="none" w:sz="0" w:space="0" w:color="auto"/>
            <w:bottom w:val="none" w:sz="0" w:space="0" w:color="auto"/>
            <w:right w:val="none" w:sz="0" w:space="0" w:color="auto"/>
          </w:divBdr>
          <w:divsChild>
            <w:div w:id="947202067">
              <w:marLeft w:val="0"/>
              <w:marRight w:val="0"/>
              <w:marTop w:val="0"/>
              <w:marBottom w:val="0"/>
              <w:divBdr>
                <w:top w:val="none" w:sz="0" w:space="0" w:color="auto"/>
                <w:left w:val="none" w:sz="0" w:space="0" w:color="auto"/>
                <w:bottom w:val="none" w:sz="0" w:space="0" w:color="auto"/>
                <w:right w:val="none" w:sz="0" w:space="0" w:color="auto"/>
              </w:divBdr>
            </w:div>
            <w:div w:id="947202070">
              <w:marLeft w:val="0"/>
              <w:marRight w:val="0"/>
              <w:marTop w:val="0"/>
              <w:marBottom w:val="0"/>
              <w:divBdr>
                <w:top w:val="none" w:sz="0" w:space="0" w:color="auto"/>
                <w:left w:val="none" w:sz="0" w:space="0" w:color="auto"/>
                <w:bottom w:val="none" w:sz="0" w:space="0" w:color="auto"/>
                <w:right w:val="none" w:sz="0" w:space="0" w:color="auto"/>
              </w:divBdr>
            </w:div>
            <w:div w:id="947202100">
              <w:marLeft w:val="0"/>
              <w:marRight w:val="0"/>
              <w:marTop w:val="0"/>
              <w:marBottom w:val="0"/>
              <w:divBdr>
                <w:top w:val="none" w:sz="0" w:space="0" w:color="auto"/>
                <w:left w:val="none" w:sz="0" w:space="0" w:color="auto"/>
                <w:bottom w:val="none" w:sz="0" w:space="0" w:color="auto"/>
                <w:right w:val="none" w:sz="0" w:space="0" w:color="auto"/>
              </w:divBdr>
            </w:div>
            <w:div w:id="947202101">
              <w:marLeft w:val="0"/>
              <w:marRight w:val="0"/>
              <w:marTop w:val="0"/>
              <w:marBottom w:val="0"/>
              <w:divBdr>
                <w:top w:val="none" w:sz="0" w:space="0" w:color="auto"/>
                <w:left w:val="none" w:sz="0" w:space="0" w:color="auto"/>
                <w:bottom w:val="none" w:sz="0" w:space="0" w:color="auto"/>
                <w:right w:val="none" w:sz="0" w:space="0" w:color="auto"/>
              </w:divBdr>
            </w:div>
            <w:div w:id="947202119">
              <w:marLeft w:val="0"/>
              <w:marRight w:val="0"/>
              <w:marTop w:val="0"/>
              <w:marBottom w:val="0"/>
              <w:divBdr>
                <w:top w:val="none" w:sz="0" w:space="0" w:color="auto"/>
                <w:left w:val="none" w:sz="0" w:space="0" w:color="auto"/>
                <w:bottom w:val="none" w:sz="0" w:space="0" w:color="auto"/>
                <w:right w:val="none" w:sz="0" w:space="0" w:color="auto"/>
              </w:divBdr>
            </w:div>
            <w:div w:id="9472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092">
      <w:marLeft w:val="0"/>
      <w:marRight w:val="0"/>
      <w:marTop w:val="0"/>
      <w:marBottom w:val="0"/>
      <w:divBdr>
        <w:top w:val="none" w:sz="0" w:space="0" w:color="auto"/>
        <w:left w:val="none" w:sz="0" w:space="0" w:color="auto"/>
        <w:bottom w:val="none" w:sz="0" w:space="0" w:color="auto"/>
        <w:right w:val="none" w:sz="0" w:space="0" w:color="auto"/>
      </w:divBdr>
      <w:divsChild>
        <w:div w:id="947202059">
          <w:marLeft w:val="0"/>
          <w:marRight w:val="0"/>
          <w:marTop w:val="0"/>
          <w:marBottom w:val="0"/>
          <w:divBdr>
            <w:top w:val="none" w:sz="0" w:space="0" w:color="auto"/>
            <w:left w:val="none" w:sz="0" w:space="0" w:color="auto"/>
            <w:bottom w:val="none" w:sz="0" w:space="0" w:color="auto"/>
            <w:right w:val="none" w:sz="0" w:space="0" w:color="auto"/>
          </w:divBdr>
          <w:divsChild>
            <w:div w:id="947202068">
              <w:marLeft w:val="0"/>
              <w:marRight w:val="0"/>
              <w:marTop w:val="0"/>
              <w:marBottom w:val="0"/>
              <w:divBdr>
                <w:top w:val="none" w:sz="0" w:space="0" w:color="auto"/>
                <w:left w:val="none" w:sz="0" w:space="0" w:color="auto"/>
                <w:bottom w:val="none" w:sz="0" w:space="0" w:color="auto"/>
                <w:right w:val="none" w:sz="0" w:space="0" w:color="auto"/>
              </w:divBdr>
            </w:div>
            <w:div w:id="947202106">
              <w:marLeft w:val="0"/>
              <w:marRight w:val="0"/>
              <w:marTop w:val="0"/>
              <w:marBottom w:val="0"/>
              <w:divBdr>
                <w:top w:val="none" w:sz="0" w:space="0" w:color="auto"/>
                <w:left w:val="none" w:sz="0" w:space="0" w:color="auto"/>
                <w:bottom w:val="none" w:sz="0" w:space="0" w:color="auto"/>
                <w:right w:val="none" w:sz="0" w:space="0" w:color="auto"/>
              </w:divBdr>
            </w:div>
            <w:div w:id="947202120">
              <w:marLeft w:val="0"/>
              <w:marRight w:val="0"/>
              <w:marTop w:val="0"/>
              <w:marBottom w:val="0"/>
              <w:divBdr>
                <w:top w:val="none" w:sz="0" w:space="0" w:color="auto"/>
                <w:left w:val="none" w:sz="0" w:space="0" w:color="auto"/>
                <w:bottom w:val="none" w:sz="0" w:space="0" w:color="auto"/>
                <w:right w:val="none" w:sz="0" w:space="0" w:color="auto"/>
              </w:divBdr>
            </w:div>
            <w:div w:id="947202123">
              <w:marLeft w:val="0"/>
              <w:marRight w:val="0"/>
              <w:marTop w:val="0"/>
              <w:marBottom w:val="0"/>
              <w:divBdr>
                <w:top w:val="none" w:sz="0" w:space="0" w:color="auto"/>
                <w:left w:val="none" w:sz="0" w:space="0" w:color="auto"/>
                <w:bottom w:val="none" w:sz="0" w:space="0" w:color="auto"/>
                <w:right w:val="none" w:sz="0" w:space="0" w:color="auto"/>
              </w:divBdr>
            </w:div>
            <w:div w:id="947202204">
              <w:marLeft w:val="0"/>
              <w:marRight w:val="0"/>
              <w:marTop w:val="0"/>
              <w:marBottom w:val="0"/>
              <w:divBdr>
                <w:top w:val="none" w:sz="0" w:space="0" w:color="auto"/>
                <w:left w:val="none" w:sz="0" w:space="0" w:color="auto"/>
                <w:bottom w:val="none" w:sz="0" w:space="0" w:color="auto"/>
                <w:right w:val="none" w:sz="0" w:space="0" w:color="auto"/>
              </w:divBdr>
            </w:div>
            <w:div w:id="94720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095">
      <w:marLeft w:val="0"/>
      <w:marRight w:val="0"/>
      <w:marTop w:val="0"/>
      <w:marBottom w:val="0"/>
      <w:divBdr>
        <w:top w:val="none" w:sz="0" w:space="0" w:color="auto"/>
        <w:left w:val="none" w:sz="0" w:space="0" w:color="auto"/>
        <w:bottom w:val="none" w:sz="0" w:space="0" w:color="auto"/>
        <w:right w:val="none" w:sz="0" w:space="0" w:color="auto"/>
      </w:divBdr>
      <w:divsChild>
        <w:div w:id="947202115">
          <w:marLeft w:val="0"/>
          <w:marRight w:val="0"/>
          <w:marTop w:val="0"/>
          <w:marBottom w:val="0"/>
          <w:divBdr>
            <w:top w:val="none" w:sz="0" w:space="0" w:color="auto"/>
            <w:left w:val="none" w:sz="0" w:space="0" w:color="auto"/>
            <w:bottom w:val="none" w:sz="0" w:space="0" w:color="auto"/>
            <w:right w:val="none" w:sz="0" w:space="0" w:color="auto"/>
          </w:divBdr>
          <w:divsChild>
            <w:div w:id="9472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112">
      <w:marLeft w:val="0"/>
      <w:marRight w:val="0"/>
      <w:marTop w:val="0"/>
      <w:marBottom w:val="0"/>
      <w:divBdr>
        <w:top w:val="none" w:sz="0" w:space="0" w:color="auto"/>
        <w:left w:val="none" w:sz="0" w:space="0" w:color="auto"/>
        <w:bottom w:val="none" w:sz="0" w:space="0" w:color="auto"/>
        <w:right w:val="none" w:sz="0" w:space="0" w:color="auto"/>
      </w:divBdr>
      <w:divsChild>
        <w:div w:id="947202102">
          <w:marLeft w:val="0"/>
          <w:marRight w:val="0"/>
          <w:marTop w:val="0"/>
          <w:marBottom w:val="0"/>
          <w:divBdr>
            <w:top w:val="none" w:sz="0" w:space="0" w:color="auto"/>
            <w:left w:val="none" w:sz="0" w:space="0" w:color="auto"/>
            <w:bottom w:val="none" w:sz="0" w:space="0" w:color="auto"/>
            <w:right w:val="none" w:sz="0" w:space="0" w:color="auto"/>
          </w:divBdr>
          <w:divsChild>
            <w:div w:id="9472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116">
      <w:marLeft w:val="0"/>
      <w:marRight w:val="0"/>
      <w:marTop w:val="0"/>
      <w:marBottom w:val="0"/>
      <w:divBdr>
        <w:top w:val="none" w:sz="0" w:space="0" w:color="auto"/>
        <w:left w:val="none" w:sz="0" w:space="0" w:color="auto"/>
        <w:bottom w:val="none" w:sz="0" w:space="0" w:color="auto"/>
        <w:right w:val="none" w:sz="0" w:space="0" w:color="auto"/>
      </w:divBdr>
      <w:divsChild>
        <w:div w:id="947202087">
          <w:marLeft w:val="0"/>
          <w:marRight w:val="0"/>
          <w:marTop w:val="0"/>
          <w:marBottom w:val="0"/>
          <w:divBdr>
            <w:top w:val="none" w:sz="0" w:space="0" w:color="auto"/>
            <w:left w:val="none" w:sz="0" w:space="0" w:color="auto"/>
            <w:bottom w:val="none" w:sz="0" w:space="0" w:color="auto"/>
            <w:right w:val="none" w:sz="0" w:space="0" w:color="auto"/>
          </w:divBdr>
          <w:divsChild>
            <w:div w:id="947202060">
              <w:marLeft w:val="0"/>
              <w:marRight w:val="0"/>
              <w:marTop w:val="0"/>
              <w:marBottom w:val="0"/>
              <w:divBdr>
                <w:top w:val="none" w:sz="0" w:space="0" w:color="auto"/>
                <w:left w:val="none" w:sz="0" w:space="0" w:color="auto"/>
                <w:bottom w:val="none" w:sz="0" w:space="0" w:color="auto"/>
                <w:right w:val="none" w:sz="0" w:space="0" w:color="auto"/>
              </w:divBdr>
            </w:div>
            <w:div w:id="947202079">
              <w:marLeft w:val="0"/>
              <w:marRight w:val="0"/>
              <w:marTop w:val="0"/>
              <w:marBottom w:val="0"/>
              <w:divBdr>
                <w:top w:val="none" w:sz="0" w:space="0" w:color="auto"/>
                <w:left w:val="none" w:sz="0" w:space="0" w:color="auto"/>
                <w:bottom w:val="none" w:sz="0" w:space="0" w:color="auto"/>
                <w:right w:val="none" w:sz="0" w:space="0" w:color="auto"/>
              </w:divBdr>
            </w:div>
            <w:div w:id="947202096">
              <w:marLeft w:val="0"/>
              <w:marRight w:val="0"/>
              <w:marTop w:val="0"/>
              <w:marBottom w:val="0"/>
              <w:divBdr>
                <w:top w:val="none" w:sz="0" w:space="0" w:color="auto"/>
                <w:left w:val="none" w:sz="0" w:space="0" w:color="auto"/>
                <w:bottom w:val="none" w:sz="0" w:space="0" w:color="auto"/>
                <w:right w:val="none" w:sz="0" w:space="0" w:color="auto"/>
              </w:divBdr>
            </w:div>
            <w:div w:id="9472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118">
      <w:marLeft w:val="0"/>
      <w:marRight w:val="0"/>
      <w:marTop w:val="0"/>
      <w:marBottom w:val="0"/>
      <w:divBdr>
        <w:top w:val="none" w:sz="0" w:space="0" w:color="auto"/>
        <w:left w:val="none" w:sz="0" w:space="0" w:color="auto"/>
        <w:bottom w:val="none" w:sz="0" w:space="0" w:color="auto"/>
        <w:right w:val="none" w:sz="0" w:space="0" w:color="auto"/>
      </w:divBdr>
      <w:divsChild>
        <w:div w:id="947202127">
          <w:marLeft w:val="0"/>
          <w:marRight w:val="0"/>
          <w:marTop w:val="0"/>
          <w:marBottom w:val="0"/>
          <w:divBdr>
            <w:top w:val="none" w:sz="0" w:space="0" w:color="auto"/>
            <w:left w:val="none" w:sz="0" w:space="0" w:color="auto"/>
            <w:bottom w:val="none" w:sz="0" w:space="0" w:color="auto"/>
            <w:right w:val="none" w:sz="0" w:space="0" w:color="auto"/>
          </w:divBdr>
          <w:divsChild>
            <w:div w:id="947202064">
              <w:marLeft w:val="0"/>
              <w:marRight w:val="0"/>
              <w:marTop w:val="0"/>
              <w:marBottom w:val="0"/>
              <w:divBdr>
                <w:top w:val="none" w:sz="0" w:space="0" w:color="auto"/>
                <w:left w:val="none" w:sz="0" w:space="0" w:color="auto"/>
                <w:bottom w:val="none" w:sz="0" w:space="0" w:color="auto"/>
                <w:right w:val="none" w:sz="0" w:space="0" w:color="auto"/>
              </w:divBdr>
            </w:div>
            <w:div w:id="947202078">
              <w:marLeft w:val="0"/>
              <w:marRight w:val="0"/>
              <w:marTop w:val="0"/>
              <w:marBottom w:val="0"/>
              <w:divBdr>
                <w:top w:val="none" w:sz="0" w:space="0" w:color="auto"/>
                <w:left w:val="none" w:sz="0" w:space="0" w:color="auto"/>
                <w:bottom w:val="none" w:sz="0" w:space="0" w:color="auto"/>
                <w:right w:val="none" w:sz="0" w:space="0" w:color="auto"/>
              </w:divBdr>
            </w:div>
            <w:div w:id="947202082">
              <w:marLeft w:val="0"/>
              <w:marRight w:val="0"/>
              <w:marTop w:val="0"/>
              <w:marBottom w:val="0"/>
              <w:divBdr>
                <w:top w:val="none" w:sz="0" w:space="0" w:color="auto"/>
                <w:left w:val="none" w:sz="0" w:space="0" w:color="auto"/>
                <w:bottom w:val="none" w:sz="0" w:space="0" w:color="auto"/>
                <w:right w:val="none" w:sz="0" w:space="0" w:color="auto"/>
              </w:divBdr>
            </w:div>
            <w:div w:id="947202084">
              <w:marLeft w:val="0"/>
              <w:marRight w:val="0"/>
              <w:marTop w:val="0"/>
              <w:marBottom w:val="0"/>
              <w:divBdr>
                <w:top w:val="none" w:sz="0" w:space="0" w:color="auto"/>
                <w:left w:val="none" w:sz="0" w:space="0" w:color="auto"/>
                <w:bottom w:val="none" w:sz="0" w:space="0" w:color="auto"/>
                <w:right w:val="none" w:sz="0" w:space="0" w:color="auto"/>
              </w:divBdr>
            </w:div>
            <w:div w:id="94720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124">
      <w:marLeft w:val="0"/>
      <w:marRight w:val="0"/>
      <w:marTop w:val="0"/>
      <w:marBottom w:val="0"/>
      <w:divBdr>
        <w:top w:val="none" w:sz="0" w:space="0" w:color="auto"/>
        <w:left w:val="none" w:sz="0" w:space="0" w:color="auto"/>
        <w:bottom w:val="none" w:sz="0" w:space="0" w:color="auto"/>
        <w:right w:val="none" w:sz="0" w:space="0" w:color="auto"/>
      </w:divBdr>
      <w:divsChild>
        <w:div w:id="947202217">
          <w:marLeft w:val="0"/>
          <w:marRight w:val="0"/>
          <w:marTop w:val="0"/>
          <w:marBottom w:val="0"/>
          <w:divBdr>
            <w:top w:val="none" w:sz="0" w:space="0" w:color="auto"/>
            <w:left w:val="none" w:sz="0" w:space="0" w:color="auto"/>
            <w:bottom w:val="none" w:sz="0" w:space="0" w:color="auto"/>
            <w:right w:val="none" w:sz="0" w:space="0" w:color="auto"/>
          </w:divBdr>
          <w:divsChild>
            <w:div w:id="947202072">
              <w:marLeft w:val="0"/>
              <w:marRight w:val="0"/>
              <w:marTop w:val="0"/>
              <w:marBottom w:val="0"/>
              <w:divBdr>
                <w:top w:val="none" w:sz="0" w:space="0" w:color="auto"/>
                <w:left w:val="none" w:sz="0" w:space="0" w:color="auto"/>
                <w:bottom w:val="none" w:sz="0" w:space="0" w:color="auto"/>
                <w:right w:val="none" w:sz="0" w:space="0" w:color="auto"/>
              </w:divBdr>
            </w:div>
            <w:div w:id="947202081">
              <w:marLeft w:val="0"/>
              <w:marRight w:val="0"/>
              <w:marTop w:val="0"/>
              <w:marBottom w:val="0"/>
              <w:divBdr>
                <w:top w:val="none" w:sz="0" w:space="0" w:color="auto"/>
                <w:left w:val="none" w:sz="0" w:space="0" w:color="auto"/>
                <w:bottom w:val="none" w:sz="0" w:space="0" w:color="auto"/>
                <w:right w:val="none" w:sz="0" w:space="0" w:color="auto"/>
              </w:divBdr>
            </w:div>
            <w:div w:id="947202114">
              <w:marLeft w:val="0"/>
              <w:marRight w:val="0"/>
              <w:marTop w:val="0"/>
              <w:marBottom w:val="0"/>
              <w:divBdr>
                <w:top w:val="none" w:sz="0" w:space="0" w:color="auto"/>
                <w:left w:val="none" w:sz="0" w:space="0" w:color="auto"/>
                <w:bottom w:val="none" w:sz="0" w:space="0" w:color="auto"/>
                <w:right w:val="none" w:sz="0" w:space="0" w:color="auto"/>
              </w:divBdr>
            </w:div>
            <w:div w:id="947202125">
              <w:marLeft w:val="0"/>
              <w:marRight w:val="0"/>
              <w:marTop w:val="0"/>
              <w:marBottom w:val="0"/>
              <w:divBdr>
                <w:top w:val="none" w:sz="0" w:space="0" w:color="auto"/>
                <w:left w:val="none" w:sz="0" w:space="0" w:color="auto"/>
                <w:bottom w:val="none" w:sz="0" w:space="0" w:color="auto"/>
                <w:right w:val="none" w:sz="0" w:space="0" w:color="auto"/>
              </w:divBdr>
            </w:div>
            <w:div w:id="947202206">
              <w:marLeft w:val="0"/>
              <w:marRight w:val="0"/>
              <w:marTop w:val="0"/>
              <w:marBottom w:val="0"/>
              <w:divBdr>
                <w:top w:val="none" w:sz="0" w:space="0" w:color="auto"/>
                <w:left w:val="none" w:sz="0" w:space="0" w:color="auto"/>
                <w:bottom w:val="none" w:sz="0" w:space="0" w:color="auto"/>
                <w:right w:val="none" w:sz="0" w:space="0" w:color="auto"/>
              </w:divBdr>
            </w:div>
            <w:div w:id="947202214">
              <w:marLeft w:val="0"/>
              <w:marRight w:val="0"/>
              <w:marTop w:val="0"/>
              <w:marBottom w:val="0"/>
              <w:divBdr>
                <w:top w:val="none" w:sz="0" w:space="0" w:color="auto"/>
                <w:left w:val="none" w:sz="0" w:space="0" w:color="auto"/>
                <w:bottom w:val="none" w:sz="0" w:space="0" w:color="auto"/>
                <w:right w:val="none" w:sz="0" w:space="0" w:color="auto"/>
              </w:divBdr>
            </w:div>
            <w:div w:id="947202222">
              <w:marLeft w:val="0"/>
              <w:marRight w:val="0"/>
              <w:marTop w:val="0"/>
              <w:marBottom w:val="0"/>
              <w:divBdr>
                <w:top w:val="none" w:sz="0" w:space="0" w:color="auto"/>
                <w:left w:val="none" w:sz="0" w:space="0" w:color="auto"/>
                <w:bottom w:val="none" w:sz="0" w:space="0" w:color="auto"/>
                <w:right w:val="none" w:sz="0" w:space="0" w:color="auto"/>
              </w:divBdr>
            </w:div>
            <w:div w:id="9472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132">
      <w:marLeft w:val="0"/>
      <w:marRight w:val="0"/>
      <w:marTop w:val="0"/>
      <w:marBottom w:val="0"/>
      <w:divBdr>
        <w:top w:val="none" w:sz="0" w:space="0" w:color="auto"/>
        <w:left w:val="none" w:sz="0" w:space="0" w:color="auto"/>
        <w:bottom w:val="none" w:sz="0" w:space="0" w:color="auto"/>
        <w:right w:val="none" w:sz="0" w:space="0" w:color="auto"/>
      </w:divBdr>
      <w:divsChild>
        <w:div w:id="947202181">
          <w:marLeft w:val="0"/>
          <w:marRight w:val="0"/>
          <w:marTop w:val="0"/>
          <w:marBottom w:val="0"/>
          <w:divBdr>
            <w:top w:val="none" w:sz="0" w:space="0" w:color="auto"/>
            <w:left w:val="none" w:sz="0" w:space="0" w:color="auto"/>
            <w:bottom w:val="none" w:sz="0" w:space="0" w:color="auto"/>
            <w:right w:val="none" w:sz="0" w:space="0" w:color="auto"/>
          </w:divBdr>
          <w:divsChild>
            <w:div w:id="947202137">
              <w:marLeft w:val="0"/>
              <w:marRight w:val="0"/>
              <w:marTop w:val="0"/>
              <w:marBottom w:val="0"/>
              <w:divBdr>
                <w:top w:val="none" w:sz="0" w:space="0" w:color="auto"/>
                <w:left w:val="none" w:sz="0" w:space="0" w:color="auto"/>
                <w:bottom w:val="none" w:sz="0" w:space="0" w:color="auto"/>
                <w:right w:val="none" w:sz="0" w:space="0" w:color="auto"/>
              </w:divBdr>
            </w:div>
            <w:div w:id="947202163">
              <w:marLeft w:val="0"/>
              <w:marRight w:val="0"/>
              <w:marTop w:val="0"/>
              <w:marBottom w:val="0"/>
              <w:divBdr>
                <w:top w:val="none" w:sz="0" w:space="0" w:color="auto"/>
                <w:left w:val="none" w:sz="0" w:space="0" w:color="auto"/>
                <w:bottom w:val="none" w:sz="0" w:space="0" w:color="auto"/>
                <w:right w:val="none" w:sz="0" w:space="0" w:color="auto"/>
              </w:divBdr>
            </w:div>
            <w:div w:id="947202166">
              <w:marLeft w:val="0"/>
              <w:marRight w:val="0"/>
              <w:marTop w:val="0"/>
              <w:marBottom w:val="0"/>
              <w:divBdr>
                <w:top w:val="none" w:sz="0" w:space="0" w:color="auto"/>
                <w:left w:val="none" w:sz="0" w:space="0" w:color="auto"/>
                <w:bottom w:val="none" w:sz="0" w:space="0" w:color="auto"/>
                <w:right w:val="none" w:sz="0" w:space="0" w:color="auto"/>
              </w:divBdr>
            </w:div>
            <w:div w:id="947202169">
              <w:marLeft w:val="0"/>
              <w:marRight w:val="0"/>
              <w:marTop w:val="0"/>
              <w:marBottom w:val="0"/>
              <w:divBdr>
                <w:top w:val="none" w:sz="0" w:space="0" w:color="auto"/>
                <w:left w:val="none" w:sz="0" w:space="0" w:color="auto"/>
                <w:bottom w:val="none" w:sz="0" w:space="0" w:color="auto"/>
                <w:right w:val="none" w:sz="0" w:space="0" w:color="auto"/>
              </w:divBdr>
            </w:div>
            <w:div w:id="947202173">
              <w:marLeft w:val="0"/>
              <w:marRight w:val="0"/>
              <w:marTop w:val="0"/>
              <w:marBottom w:val="0"/>
              <w:divBdr>
                <w:top w:val="none" w:sz="0" w:space="0" w:color="auto"/>
                <w:left w:val="none" w:sz="0" w:space="0" w:color="auto"/>
                <w:bottom w:val="none" w:sz="0" w:space="0" w:color="auto"/>
                <w:right w:val="none" w:sz="0" w:space="0" w:color="auto"/>
              </w:divBdr>
            </w:div>
            <w:div w:id="947202175">
              <w:marLeft w:val="0"/>
              <w:marRight w:val="0"/>
              <w:marTop w:val="0"/>
              <w:marBottom w:val="0"/>
              <w:divBdr>
                <w:top w:val="none" w:sz="0" w:space="0" w:color="auto"/>
                <w:left w:val="none" w:sz="0" w:space="0" w:color="auto"/>
                <w:bottom w:val="none" w:sz="0" w:space="0" w:color="auto"/>
                <w:right w:val="none" w:sz="0" w:space="0" w:color="auto"/>
              </w:divBdr>
            </w:div>
            <w:div w:id="9472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136">
      <w:marLeft w:val="0"/>
      <w:marRight w:val="0"/>
      <w:marTop w:val="0"/>
      <w:marBottom w:val="0"/>
      <w:divBdr>
        <w:top w:val="none" w:sz="0" w:space="0" w:color="auto"/>
        <w:left w:val="none" w:sz="0" w:space="0" w:color="auto"/>
        <w:bottom w:val="none" w:sz="0" w:space="0" w:color="auto"/>
        <w:right w:val="none" w:sz="0" w:space="0" w:color="auto"/>
      </w:divBdr>
      <w:divsChild>
        <w:div w:id="947202158">
          <w:marLeft w:val="0"/>
          <w:marRight w:val="0"/>
          <w:marTop w:val="0"/>
          <w:marBottom w:val="0"/>
          <w:divBdr>
            <w:top w:val="none" w:sz="0" w:space="0" w:color="auto"/>
            <w:left w:val="none" w:sz="0" w:space="0" w:color="auto"/>
            <w:bottom w:val="none" w:sz="0" w:space="0" w:color="auto"/>
            <w:right w:val="none" w:sz="0" w:space="0" w:color="auto"/>
          </w:divBdr>
        </w:div>
      </w:divsChild>
    </w:div>
    <w:div w:id="947202138">
      <w:marLeft w:val="0"/>
      <w:marRight w:val="0"/>
      <w:marTop w:val="0"/>
      <w:marBottom w:val="0"/>
      <w:divBdr>
        <w:top w:val="none" w:sz="0" w:space="0" w:color="auto"/>
        <w:left w:val="none" w:sz="0" w:space="0" w:color="auto"/>
        <w:bottom w:val="none" w:sz="0" w:space="0" w:color="auto"/>
        <w:right w:val="none" w:sz="0" w:space="0" w:color="auto"/>
      </w:divBdr>
    </w:div>
    <w:div w:id="947202139">
      <w:marLeft w:val="0"/>
      <w:marRight w:val="0"/>
      <w:marTop w:val="0"/>
      <w:marBottom w:val="0"/>
      <w:divBdr>
        <w:top w:val="none" w:sz="0" w:space="0" w:color="auto"/>
        <w:left w:val="none" w:sz="0" w:space="0" w:color="auto"/>
        <w:bottom w:val="none" w:sz="0" w:space="0" w:color="auto"/>
        <w:right w:val="none" w:sz="0" w:space="0" w:color="auto"/>
      </w:divBdr>
    </w:div>
    <w:div w:id="947202140">
      <w:marLeft w:val="0"/>
      <w:marRight w:val="0"/>
      <w:marTop w:val="0"/>
      <w:marBottom w:val="0"/>
      <w:divBdr>
        <w:top w:val="none" w:sz="0" w:space="0" w:color="auto"/>
        <w:left w:val="none" w:sz="0" w:space="0" w:color="auto"/>
        <w:bottom w:val="none" w:sz="0" w:space="0" w:color="auto"/>
        <w:right w:val="none" w:sz="0" w:space="0" w:color="auto"/>
      </w:divBdr>
    </w:div>
    <w:div w:id="947202143">
      <w:marLeft w:val="0"/>
      <w:marRight w:val="0"/>
      <w:marTop w:val="0"/>
      <w:marBottom w:val="0"/>
      <w:divBdr>
        <w:top w:val="none" w:sz="0" w:space="0" w:color="auto"/>
        <w:left w:val="none" w:sz="0" w:space="0" w:color="auto"/>
        <w:bottom w:val="none" w:sz="0" w:space="0" w:color="auto"/>
        <w:right w:val="none" w:sz="0" w:space="0" w:color="auto"/>
      </w:divBdr>
    </w:div>
    <w:div w:id="947202145">
      <w:marLeft w:val="0"/>
      <w:marRight w:val="0"/>
      <w:marTop w:val="0"/>
      <w:marBottom w:val="0"/>
      <w:divBdr>
        <w:top w:val="none" w:sz="0" w:space="0" w:color="auto"/>
        <w:left w:val="none" w:sz="0" w:space="0" w:color="auto"/>
        <w:bottom w:val="none" w:sz="0" w:space="0" w:color="auto"/>
        <w:right w:val="none" w:sz="0" w:space="0" w:color="auto"/>
      </w:divBdr>
      <w:divsChild>
        <w:div w:id="947202142">
          <w:marLeft w:val="0"/>
          <w:marRight w:val="0"/>
          <w:marTop w:val="0"/>
          <w:marBottom w:val="0"/>
          <w:divBdr>
            <w:top w:val="none" w:sz="0" w:space="0" w:color="auto"/>
            <w:left w:val="none" w:sz="0" w:space="0" w:color="auto"/>
            <w:bottom w:val="none" w:sz="0" w:space="0" w:color="auto"/>
            <w:right w:val="none" w:sz="0" w:space="0" w:color="auto"/>
          </w:divBdr>
          <w:divsChild>
            <w:div w:id="947202188">
              <w:marLeft w:val="0"/>
              <w:marRight w:val="0"/>
              <w:marTop w:val="0"/>
              <w:marBottom w:val="0"/>
              <w:divBdr>
                <w:top w:val="none" w:sz="0" w:space="0" w:color="auto"/>
                <w:left w:val="none" w:sz="0" w:space="0" w:color="auto"/>
                <w:bottom w:val="none" w:sz="0" w:space="0" w:color="auto"/>
                <w:right w:val="none" w:sz="0" w:space="0" w:color="auto"/>
              </w:divBdr>
              <w:divsChild>
                <w:div w:id="947202171">
                  <w:marLeft w:val="0"/>
                  <w:marRight w:val="0"/>
                  <w:marTop w:val="0"/>
                  <w:marBottom w:val="0"/>
                  <w:divBdr>
                    <w:top w:val="none" w:sz="0" w:space="0" w:color="auto"/>
                    <w:left w:val="none" w:sz="0" w:space="0" w:color="auto"/>
                    <w:bottom w:val="none" w:sz="0" w:space="0" w:color="auto"/>
                    <w:right w:val="none" w:sz="0" w:space="0" w:color="auto"/>
                  </w:divBdr>
                  <w:divsChild>
                    <w:div w:id="947202177">
                      <w:marLeft w:val="0"/>
                      <w:marRight w:val="0"/>
                      <w:marTop w:val="0"/>
                      <w:marBottom w:val="0"/>
                      <w:divBdr>
                        <w:top w:val="none" w:sz="0" w:space="0" w:color="auto"/>
                        <w:left w:val="none" w:sz="0" w:space="0" w:color="auto"/>
                        <w:bottom w:val="none" w:sz="0" w:space="0" w:color="auto"/>
                        <w:right w:val="none" w:sz="0" w:space="0" w:color="auto"/>
                      </w:divBdr>
                      <w:divsChild>
                        <w:div w:id="947202162">
                          <w:marLeft w:val="0"/>
                          <w:marRight w:val="0"/>
                          <w:marTop w:val="0"/>
                          <w:marBottom w:val="0"/>
                          <w:divBdr>
                            <w:top w:val="none" w:sz="0" w:space="0" w:color="auto"/>
                            <w:left w:val="none" w:sz="0" w:space="0" w:color="auto"/>
                            <w:bottom w:val="none" w:sz="0" w:space="0" w:color="auto"/>
                            <w:right w:val="none" w:sz="0" w:space="0" w:color="auto"/>
                          </w:divBdr>
                          <w:divsChild>
                            <w:div w:id="9472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202148">
      <w:marLeft w:val="0"/>
      <w:marRight w:val="0"/>
      <w:marTop w:val="0"/>
      <w:marBottom w:val="0"/>
      <w:divBdr>
        <w:top w:val="none" w:sz="0" w:space="0" w:color="auto"/>
        <w:left w:val="none" w:sz="0" w:space="0" w:color="auto"/>
        <w:bottom w:val="none" w:sz="0" w:space="0" w:color="auto"/>
        <w:right w:val="none" w:sz="0" w:space="0" w:color="auto"/>
      </w:divBdr>
    </w:div>
    <w:div w:id="947202149">
      <w:marLeft w:val="0"/>
      <w:marRight w:val="0"/>
      <w:marTop w:val="0"/>
      <w:marBottom w:val="0"/>
      <w:divBdr>
        <w:top w:val="none" w:sz="0" w:space="0" w:color="auto"/>
        <w:left w:val="none" w:sz="0" w:space="0" w:color="auto"/>
        <w:bottom w:val="none" w:sz="0" w:space="0" w:color="auto"/>
        <w:right w:val="none" w:sz="0" w:space="0" w:color="auto"/>
      </w:divBdr>
      <w:divsChild>
        <w:div w:id="947202147">
          <w:marLeft w:val="0"/>
          <w:marRight w:val="0"/>
          <w:marTop w:val="0"/>
          <w:marBottom w:val="0"/>
          <w:divBdr>
            <w:top w:val="none" w:sz="0" w:space="0" w:color="auto"/>
            <w:left w:val="none" w:sz="0" w:space="0" w:color="auto"/>
            <w:bottom w:val="none" w:sz="0" w:space="0" w:color="auto"/>
            <w:right w:val="none" w:sz="0" w:space="0" w:color="auto"/>
          </w:divBdr>
        </w:div>
      </w:divsChild>
    </w:div>
    <w:div w:id="947202150">
      <w:marLeft w:val="0"/>
      <w:marRight w:val="0"/>
      <w:marTop w:val="0"/>
      <w:marBottom w:val="0"/>
      <w:divBdr>
        <w:top w:val="none" w:sz="0" w:space="0" w:color="auto"/>
        <w:left w:val="none" w:sz="0" w:space="0" w:color="auto"/>
        <w:bottom w:val="none" w:sz="0" w:space="0" w:color="auto"/>
        <w:right w:val="none" w:sz="0" w:space="0" w:color="auto"/>
      </w:divBdr>
    </w:div>
    <w:div w:id="947202152">
      <w:marLeft w:val="0"/>
      <w:marRight w:val="0"/>
      <w:marTop w:val="0"/>
      <w:marBottom w:val="0"/>
      <w:divBdr>
        <w:top w:val="none" w:sz="0" w:space="0" w:color="auto"/>
        <w:left w:val="none" w:sz="0" w:space="0" w:color="auto"/>
        <w:bottom w:val="none" w:sz="0" w:space="0" w:color="auto"/>
        <w:right w:val="none" w:sz="0" w:space="0" w:color="auto"/>
      </w:divBdr>
      <w:divsChild>
        <w:div w:id="947202160">
          <w:marLeft w:val="0"/>
          <w:marRight w:val="0"/>
          <w:marTop w:val="0"/>
          <w:marBottom w:val="0"/>
          <w:divBdr>
            <w:top w:val="none" w:sz="0" w:space="0" w:color="auto"/>
            <w:left w:val="none" w:sz="0" w:space="0" w:color="auto"/>
            <w:bottom w:val="none" w:sz="0" w:space="0" w:color="auto"/>
            <w:right w:val="none" w:sz="0" w:space="0" w:color="auto"/>
          </w:divBdr>
        </w:div>
      </w:divsChild>
    </w:div>
    <w:div w:id="947202153">
      <w:marLeft w:val="0"/>
      <w:marRight w:val="0"/>
      <w:marTop w:val="0"/>
      <w:marBottom w:val="0"/>
      <w:divBdr>
        <w:top w:val="none" w:sz="0" w:space="0" w:color="auto"/>
        <w:left w:val="none" w:sz="0" w:space="0" w:color="auto"/>
        <w:bottom w:val="none" w:sz="0" w:space="0" w:color="auto"/>
        <w:right w:val="none" w:sz="0" w:space="0" w:color="auto"/>
      </w:divBdr>
      <w:divsChild>
        <w:div w:id="947202144">
          <w:marLeft w:val="0"/>
          <w:marRight w:val="0"/>
          <w:marTop w:val="0"/>
          <w:marBottom w:val="0"/>
          <w:divBdr>
            <w:top w:val="none" w:sz="0" w:space="0" w:color="auto"/>
            <w:left w:val="none" w:sz="0" w:space="0" w:color="auto"/>
            <w:bottom w:val="none" w:sz="0" w:space="0" w:color="auto"/>
            <w:right w:val="none" w:sz="0" w:space="0" w:color="auto"/>
          </w:divBdr>
          <w:divsChild>
            <w:div w:id="947202201">
              <w:marLeft w:val="0"/>
              <w:marRight w:val="0"/>
              <w:marTop w:val="0"/>
              <w:marBottom w:val="0"/>
              <w:divBdr>
                <w:top w:val="none" w:sz="0" w:space="0" w:color="auto"/>
                <w:left w:val="none" w:sz="0" w:space="0" w:color="auto"/>
                <w:bottom w:val="none" w:sz="0" w:space="0" w:color="auto"/>
                <w:right w:val="none" w:sz="0" w:space="0" w:color="auto"/>
              </w:divBdr>
              <w:divsChild>
                <w:div w:id="947202178">
                  <w:marLeft w:val="0"/>
                  <w:marRight w:val="0"/>
                  <w:marTop w:val="0"/>
                  <w:marBottom w:val="0"/>
                  <w:divBdr>
                    <w:top w:val="none" w:sz="0" w:space="0" w:color="auto"/>
                    <w:left w:val="none" w:sz="0" w:space="0" w:color="auto"/>
                    <w:bottom w:val="none" w:sz="0" w:space="0" w:color="auto"/>
                    <w:right w:val="none" w:sz="0" w:space="0" w:color="auto"/>
                  </w:divBdr>
                  <w:divsChild>
                    <w:div w:id="947202167">
                      <w:marLeft w:val="0"/>
                      <w:marRight w:val="0"/>
                      <w:marTop w:val="0"/>
                      <w:marBottom w:val="0"/>
                      <w:divBdr>
                        <w:top w:val="none" w:sz="0" w:space="0" w:color="auto"/>
                        <w:left w:val="none" w:sz="0" w:space="0" w:color="auto"/>
                        <w:bottom w:val="none" w:sz="0" w:space="0" w:color="auto"/>
                        <w:right w:val="none" w:sz="0" w:space="0" w:color="auto"/>
                      </w:divBdr>
                      <w:divsChild>
                        <w:div w:id="947202133">
                          <w:marLeft w:val="0"/>
                          <w:marRight w:val="0"/>
                          <w:marTop w:val="0"/>
                          <w:marBottom w:val="0"/>
                          <w:divBdr>
                            <w:top w:val="none" w:sz="0" w:space="0" w:color="auto"/>
                            <w:left w:val="none" w:sz="0" w:space="0" w:color="auto"/>
                            <w:bottom w:val="none" w:sz="0" w:space="0" w:color="auto"/>
                            <w:right w:val="none" w:sz="0" w:space="0" w:color="auto"/>
                          </w:divBdr>
                        </w:div>
                        <w:div w:id="9472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202156">
      <w:marLeft w:val="0"/>
      <w:marRight w:val="0"/>
      <w:marTop w:val="0"/>
      <w:marBottom w:val="0"/>
      <w:divBdr>
        <w:top w:val="none" w:sz="0" w:space="0" w:color="auto"/>
        <w:left w:val="none" w:sz="0" w:space="0" w:color="auto"/>
        <w:bottom w:val="none" w:sz="0" w:space="0" w:color="auto"/>
        <w:right w:val="none" w:sz="0" w:space="0" w:color="auto"/>
      </w:divBdr>
      <w:divsChild>
        <w:div w:id="947202195">
          <w:marLeft w:val="0"/>
          <w:marRight w:val="0"/>
          <w:marTop w:val="0"/>
          <w:marBottom w:val="0"/>
          <w:divBdr>
            <w:top w:val="none" w:sz="0" w:space="0" w:color="auto"/>
            <w:left w:val="none" w:sz="0" w:space="0" w:color="auto"/>
            <w:bottom w:val="none" w:sz="0" w:space="0" w:color="auto"/>
            <w:right w:val="none" w:sz="0" w:space="0" w:color="auto"/>
          </w:divBdr>
        </w:div>
      </w:divsChild>
    </w:div>
    <w:div w:id="947202165">
      <w:marLeft w:val="0"/>
      <w:marRight w:val="0"/>
      <w:marTop w:val="0"/>
      <w:marBottom w:val="0"/>
      <w:divBdr>
        <w:top w:val="none" w:sz="0" w:space="0" w:color="auto"/>
        <w:left w:val="none" w:sz="0" w:space="0" w:color="auto"/>
        <w:bottom w:val="none" w:sz="0" w:space="0" w:color="auto"/>
        <w:right w:val="none" w:sz="0" w:space="0" w:color="auto"/>
      </w:divBdr>
      <w:divsChild>
        <w:div w:id="947202192">
          <w:marLeft w:val="0"/>
          <w:marRight w:val="0"/>
          <w:marTop w:val="0"/>
          <w:marBottom w:val="0"/>
          <w:divBdr>
            <w:top w:val="none" w:sz="0" w:space="0" w:color="auto"/>
            <w:left w:val="none" w:sz="0" w:space="0" w:color="auto"/>
            <w:bottom w:val="none" w:sz="0" w:space="0" w:color="auto"/>
            <w:right w:val="none" w:sz="0" w:space="0" w:color="auto"/>
          </w:divBdr>
          <w:divsChild>
            <w:div w:id="947202182">
              <w:marLeft w:val="0"/>
              <w:marRight w:val="0"/>
              <w:marTop w:val="0"/>
              <w:marBottom w:val="0"/>
              <w:divBdr>
                <w:top w:val="none" w:sz="0" w:space="0" w:color="auto"/>
                <w:left w:val="none" w:sz="0" w:space="0" w:color="auto"/>
                <w:bottom w:val="none" w:sz="0" w:space="0" w:color="auto"/>
                <w:right w:val="none" w:sz="0" w:space="0" w:color="auto"/>
              </w:divBdr>
              <w:divsChild>
                <w:div w:id="947202146">
                  <w:marLeft w:val="0"/>
                  <w:marRight w:val="0"/>
                  <w:marTop w:val="0"/>
                  <w:marBottom w:val="0"/>
                  <w:divBdr>
                    <w:top w:val="none" w:sz="0" w:space="0" w:color="auto"/>
                    <w:left w:val="none" w:sz="0" w:space="0" w:color="auto"/>
                    <w:bottom w:val="none" w:sz="0" w:space="0" w:color="auto"/>
                    <w:right w:val="none" w:sz="0" w:space="0" w:color="auto"/>
                  </w:divBdr>
                  <w:divsChild>
                    <w:div w:id="947202134">
                      <w:marLeft w:val="0"/>
                      <w:marRight w:val="0"/>
                      <w:marTop w:val="0"/>
                      <w:marBottom w:val="0"/>
                      <w:divBdr>
                        <w:top w:val="none" w:sz="0" w:space="0" w:color="auto"/>
                        <w:left w:val="none" w:sz="0" w:space="0" w:color="auto"/>
                        <w:bottom w:val="none" w:sz="0" w:space="0" w:color="auto"/>
                        <w:right w:val="none" w:sz="0" w:space="0" w:color="auto"/>
                      </w:divBdr>
                      <w:divsChild>
                        <w:div w:id="947202187">
                          <w:marLeft w:val="0"/>
                          <w:marRight w:val="0"/>
                          <w:marTop w:val="0"/>
                          <w:marBottom w:val="0"/>
                          <w:divBdr>
                            <w:top w:val="none" w:sz="0" w:space="0" w:color="auto"/>
                            <w:left w:val="none" w:sz="0" w:space="0" w:color="auto"/>
                            <w:bottom w:val="none" w:sz="0" w:space="0" w:color="auto"/>
                            <w:right w:val="none" w:sz="0" w:space="0" w:color="auto"/>
                          </w:divBdr>
                          <w:divsChild>
                            <w:div w:id="94720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202170">
      <w:marLeft w:val="0"/>
      <w:marRight w:val="0"/>
      <w:marTop w:val="0"/>
      <w:marBottom w:val="0"/>
      <w:divBdr>
        <w:top w:val="none" w:sz="0" w:space="0" w:color="auto"/>
        <w:left w:val="none" w:sz="0" w:space="0" w:color="auto"/>
        <w:bottom w:val="none" w:sz="0" w:space="0" w:color="auto"/>
        <w:right w:val="none" w:sz="0" w:space="0" w:color="auto"/>
      </w:divBdr>
    </w:div>
    <w:div w:id="947202174">
      <w:marLeft w:val="0"/>
      <w:marRight w:val="0"/>
      <w:marTop w:val="0"/>
      <w:marBottom w:val="0"/>
      <w:divBdr>
        <w:top w:val="single" w:sz="4" w:space="0" w:color="AEAEAE"/>
        <w:left w:val="single" w:sz="4" w:space="0" w:color="AEAEAE"/>
        <w:bottom w:val="single" w:sz="4" w:space="0" w:color="AEAEAE"/>
        <w:right w:val="single" w:sz="4" w:space="0" w:color="AEAEAE"/>
      </w:divBdr>
      <w:divsChild>
        <w:div w:id="947202198">
          <w:marLeft w:val="0"/>
          <w:marRight w:val="0"/>
          <w:marTop w:val="0"/>
          <w:marBottom w:val="0"/>
          <w:divBdr>
            <w:top w:val="none" w:sz="0" w:space="0" w:color="auto"/>
            <w:left w:val="none" w:sz="0" w:space="0" w:color="auto"/>
            <w:bottom w:val="none" w:sz="0" w:space="0" w:color="auto"/>
            <w:right w:val="none" w:sz="0" w:space="0" w:color="auto"/>
          </w:divBdr>
          <w:divsChild>
            <w:div w:id="947202155">
              <w:marLeft w:val="18"/>
              <w:marRight w:val="18"/>
              <w:marTop w:val="18"/>
              <w:marBottom w:val="18"/>
              <w:divBdr>
                <w:top w:val="none" w:sz="0" w:space="0" w:color="auto"/>
                <w:left w:val="none" w:sz="0" w:space="0" w:color="auto"/>
                <w:bottom w:val="none" w:sz="0" w:space="0" w:color="auto"/>
                <w:right w:val="none" w:sz="0" w:space="0" w:color="auto"/>
              </w:divBdr>
              <w:divsChild>
                <w:div w:id="947202151">
                  <w:marLeft w:val="0"/>
                  <w:marRight w:val="0"/>
                  <w:marTop w:val="0"/>
                  <w:marBottom w:val="0"/>
                  <w:divBdr>
                    <w:top w:val="none" w:sz="0" w:space="0" w:color="auto"/>
                    <w:left w:val="none" w:sz="0" w:space="0" w:color="auto"/>
                    <w:bottom w:val="none" w:sz="0" w:space="0" w:color="auto"/>
                    <w:right w:val="none" w:sz="0" w:space="0" w:color="auto"/>
                  </w:divBdr>
                  <w:divsChild>
                    <w:div w:id="947202196">
                      <w:marLeft w:val="0"/>
                      <w:marRight w:val="0"/>
                      <w:marTop w:val="0"/>
                      <w:marBottom w:val="0"/>
                      <w:divBdr>
                        <w:top w:val="none" w:sz="0" w:space="0" w:color="auto"/>
                        <w:left w:val="none" w:sz="0" w:space="0" w:color="auto"/>
                        <w:bottom w:val="none" w:sz="0" w:space="0" w:color="auto"/>
                        <w:right w:val="none" w:sz="0" w:space="0" w:color="auto"/>
                      </w:divBdr>
                      <w:divsChild>
                        <w:div w:id="947202179">
                          <w:marLeft w:val="92"/>
                          <w:marRight w:val="92"/>
                          <w:marTop w:val="0"/>
                          <w:marBottom w:val="55"/>
                          <w:divBdr>
                            <w:top w:val="none" w:sz="0" w:space="0" w:color="auto"/>
                            <w:left w:val="none" w:sz="0" w:space="0" w:color="auto"/>
                            <w:bottom w:val="none" w:sz="0" w:space="0" w:color="auto"/>
                            <w:right w:val="none" w:sz="0" w:space="0" w:color="auto"/>
                          </w:divBdr>
                        </w:div>
                      </w:divsChild>
                    </w:div>
                  </w:divsChild>
                </w:div>
              </w:divsChild>
            </w:div>
          </w:divsChild>
        </w:div>
      </w:divsChild>
    </w:div>
    <w:div w:id="947202176">
      <w:marLeft w:val="0"/>
      <w:marRight w:val="0"/>
      <w:marTop w:val="0"/>
      <w:marBottom w:val="0"/>
      <w:divBdr>
        <w:top w:val="none" w:sz="0" w:space="0" w:color="auto"/>
        <w:left w:val="none" w:sz="0" w:space="0" w:color="auto"/>
        <w:bottom w:val="none" w:sz="0" w:space="0" w:color="auto"/>
        <w:right w:val="none" w:sz="0" w:space="0" w:color="auto"/>
      </w:divBdr>
    </w:div>
    <w:div w:id="947202184">
      <w:marLeft w:val="0"/>
      <w:marRight w:val="0"/>
      <w:marTop w:val="0"/>
      <w:marBottom w:val="0"/>
      <w:divBdr>
        <w:top w:val="none" w:sz="0" w:space="0" w:color="auto"/>
        <w:left w:val="none" w:sz="0" w:space="0" w:color="auto"/>
        <w:bottom w:val="none" w:sz="0" w:space="0" w:color="auto"/>
        <w:right w:val="none" w:sz="0" w:space="0" w:color="auto"/>
      </w:divBdr>
      <w:divsChild>
        <w:div w:id="947202185">
          <w:marLeft w:val="0"/>
          <w:marRight w:val="0"/>
          <w:marTop w:val="0"/>
          <w:marBottom w:val="0"/>
          <w:divBdr>
            <w:top w:val="none" w:sz="0" w:space="0" w:color="auto"/>
            <w:left w:val="none" w:sz="0" w:space="0" w:color="auto"/>
            <w:bottom w:val="none" w:sz="0" w:space="0" w:color="auto"/>
            <w:right w:val="none" w:sz="0" w:space="0" w:color="auto"/>
          </w:divBdr>
        </w:div>
      </w:divsChild>
    </w:div>
    <w:div w:id="947202189">
      <w:marLeft w:val="0"/>
      <w:marRight w:val="0"/>
      <w:marTop w:val="0"/>
      <w:marBottom w:val="0"/>
      <w:divBdr>
        <w:top w:val="none" w:sz="0" w:space="0" w:color="auto"/>
        <w:left w:val="none" w:sz="0" w:space="0" w:color="auto"/>
        <w:bottom w:val="none" w:sz="0" w:space="0" w:color="auto"/>
        <w:right w:val="none" w:sz="0" w:space="0" w:color="auto"/>
      </w:divBdr>
    </w:div>
    <w:div w:id="947202191">
      <w:marLeft w:val="0"/>
      <w:marRight w:val="0"/>
      <w:marTop w:val="0"/>
      <w:marBottom w:val="0"/>
      <w:divBdr>
        <w:top w:val="none" w:sz="0" w:space="0" w:color="auto"/>
        <w:left w:val="none" w:sz="0" w:space="0" w:color="auto"/>
        <w:bottom w:val="none" w:sz="0" w:space="0" w:color="auto"/>
        <w:right w:val="none" w:sz="0" w:space="0" w:color="auto"/>
      </w:divBdr>
      <w:divsChild>
        <w:div w:id="947202154">
          <w:marLeft w:val="0"/>
          <w:marRight w:val="0"/>
          <w:marTop w:val="0"/>
          <w:marBottom w:val="0"/>
          <w:divBdr>
            <w:top w:val="none" w:sz="0" w:space="0" w:color="auto"/>
            <w:left w:val="none" w:sz="0" w:space="0" w:color="auto"/>
            <w:bottom w:val="none" w:sz="0" w:space="0" w:color="auto"/>
            <w:right w:val="none" w:sz="0" w:space="0" w:color="auto"/>
          </w:divBdr>
        </w:div>
      </w:divsChild>
    </w:div>
    <w:div w:id="947202193">
      <w:marLeft w:val="0"/>
      <w:marRight w:val="0"/>
      <w:marTop w:val="0"/>
      <w:marBottom w:val="0"/>
      <w:divBdr>
        <w:top w:val="none" w:sz="0" w:space="0" w:color="auto"/>
        <w:left w:val="none" w:sz="0" w:space="0" w:color="auto"/>
        <w:bottom w:val="none" w:sz="0" w:space="0" w:color="auto"/>
        <w:right w:val="none" w:sz="0" w:space="0" w:color="auto"/>
      </w:divBdr>
      <w:divsChild>
        <w:div w:id="947202157">
          <w:marLeft w:val="0"/>
          <w:marRight w:val="0"/>
          <w:marTop w:val="0"/>
          <w:marBottom w:val="0"/>
          <w:divBdr>
            <w:top w:val="none" w:sz="0" w:space="0" w:color="auto"/>
            <w:left w:val="none" w:sz="0" w:space="0" w:color="auto"/>
            <w:bottom w:val="none" w:sz="0" w:space="0" w:color="auto"/>
            <w:right w:val="none" w:sz="0" w:space="0" w:color="auto"/>
          </w:divBdr>
          <w:divsChild>
            <w:div w:id="947202180">
              <w:marLeft w:val="0"/>
              <w:marRight w:val="0"/>
              <w:marTop w:val="0"/>
              <w:marBottom w:val="0"/>
              <w:divBdr>
                <w:top w:val="none" w:sz="0" w:space="0" w:color="auto"/>
                <w:left w:val="none" w:sz="0" w:space="0" w:color="auto"/>
                <w:bottom w:val="none" w:sz="0" w:space="0" w:color="auto"/>
                <w:right w:val="none" w:sz="0" w:space="0" w:color="auto"/>
              </w:divBdr>
              <w:divsChild>
                <w:div w:id="947202168">
                  <w:marLeft w:val="0"/>
                  <w:marRight w:val="0"/>
                  <w:marTop w:val="0"/>
                  <w:marBottom w:val="0"/>
                  <w:divBdr>
                    <w:top w:val="none" w:sz="0" w:space="0" w:color="auto"/>
                    <w:left w:val="none" w:sz="0" w:space="0" w:color="auto"/>
                    <w:bottom w:val="none" w:sz="0" w:space="0" w:color="auto"/>
                    <w:right w:val="none" w:sz="0" w:space="0" w:color="auto"/>
                  </w:divBdr>
                  <w:divsChild>
                    <w:div w:id="947202197">
                      <w:marLeft w:val="0"/>
                      <w:marRight w:val="0"/>
                      <w:marTop w:val="0"/>
                      <w:marBottom w:val="0"/>
                      <w:divBdr>
                        <w:top w:val="none" w:sz="0" w:space="0" w:color="auto"/>
                        <w:left w:val="none" w:sz="0" w:space="0" w:color="auto"/>
                        <w:bottom w:val="none" w:sz="0" w:space="0" w:color="auto"/>
                        <w:right w:val="none" w:sz="0" w:space="0" w:color="auto"/>
                      </w:divBdr>
                      <w:divsChild>
                        <w:div w:id="9472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202194">
      <w:marLeft w:val="0"/>
      <w:marRight w:val="0"/>
      <w:marTop w:val="0"/>
      <w:marBottom w:val="0"/>
      <w:divBdr>
        <w:top w:val="none" w:sz="0" w:space="0" w:color="auto"/>
        <w:left w:val="none" w:sz="0" w:space="0" w:color="auto"/>
        <w:bottom w:val="none" w:sz="0" w:space="0" w:color="auto"/>
        <w:right w:val="none" w:sz="0" w:space="0" w:color="auto"/>
      </w:divBdr>
      <w:divsChild>
        <w:div w:id="947202186">
          <w:marLeft w:val="0"/>
          <w:marRight w:val="0"/>
          <w:marTop w:val="0"/>
          <w:marBottom w:val="0"/>
          <w:divBdr>
            <w:top w:val="none" w:sz="0" w:space="0" w:color="auto"/>
            <w:left w:val="none" w:sz="0" w:space="0" w:color="auto"/>
            <w:bottom w:val="none" w:sz="0" w:space="0" w:color="auto"/>
            <w:right w:val="none" w:sz="0" w:space="0" w:color="auto"/>
          </w:divBdr>
        </w:div>
      </w:divsChild>
    </w:div>
    <w:div w:id="947202199">
      <w:marLeft w:val="0"/>
      <w:marRight w:val="0"/>
      <w:marTop w:val="0"/>
      <w:marBottom w:val="0"/>
      <w:divBdr>
        <w:top w:val="none" w:sz="0" w:space="0" w:color="auto"/>
        <w:left w:val="none" w:sz="0" w:space="0" w:color="auto"/>
        <w:bottom w:val="none" w:sz="0" w:space="0" w:color="auto"/>
        <w:right w:val="none" w:sz="0" w:space="0" w:color="auto"/>
      </w:divBdr>
    </w:div>
    <w:div w:id="947202202">
      <w:marLeft w:val="0"/>
      <w:marRight w:val="0"/>
      <w:marTop w:val="0"/>
      <w:marBottom w:val="0"/>
      <w:divBdr>
        <w:top w:val="none" w:sz="0" w:space="0" w:color="auto"/>
        <w:left w:val="none" w:sz="0" w:space="0" w:color="auto"/>
        <w:bottom w:val="none" w:sz="0" w:space="0" w:color="auto"/>
        <w:right w:val="none" w:sz="0" w:space="0" w:color="auto"/>
      </w:divBdr>
      <w:divsChild>
        <w:div w:id="947202172">
          <w:marLeft w:val="0"/>
          <w:marRight w:val="0"/>
          <w:marTop w:val="0"/>
          <w:marBottom w:val="0"/>
          <w:divBdr>
            <w:top w:val="none" w:sz="0" w:space="0" w:color="auto"/>
            <w:left w:val="none" w:sz="0" w:space="0" w:color="auto"/>
            <w:bottom w:val="none" w:sz="0" w:space="0" w:color="auto"/>
            <w:right w:val="none" w:sz="0" w:space="0" w:color="auto"/>
          </w:divBdr>
          <w:divsChild>
            <w:div w:id="947202164">
              <w:marLeft w:val="0"/>
              <w:marRight w:val="0"/>
              <w:marTop w:val="0"/>
              <w:marBottom w:val="0"/>
              <w:divBdr>
                <w:top w:val="none" w:sz="0" w:space="0" w:color="auto"/>
                <w:left w:val="none" w:sz="0" w:space="0" w:color="auto"/>
                <w:bottom w:val="none" w:sz="0" w:space="0" w:color="auto"/>
                <w:right w:val="none" w:sz="0" w:space="0" w:color="auto"/>
              </w:divBdr>
              <w:divsChild>
                <w:div w:id="947202135">
                  <w:marLeft w:val="0"/>
                  <w:marRight w:val="0"/>
                  <w:marTop w:val="0"/>
                  <w:marBottom w:val="0"/>
                  <w:divBdr>
                    <w:top w:val="none" w:sz="0" w:space="0" w:color="auto"/>
                    <w:left w:val="none" w:sz="0" w:space="0" w:color="auto"/>
                    <w:bottom w:val="none" w:sz="0" w:space="0" w:color="auto"/>
                    <w:right w:val="none" w:sz="0" w:space="0" w:color="auto"/>
                  </w:divBdr>
                  <w:divsChild>
                    <w:div w:id="94720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202203">
      <w:marLeft w:val="0"/>
      <w:marRight w:val="0"/>
      <w:marTop w:val="0"/>
      <w:marBottom w:val="0"/>
      <w:divBdr>
        <w:top w:val="none" w:sz="0" w:space="0" w:color="auto"/>
        <w:left w:val="none" w:sz="0" w:space="0" w:color="auto"/>
        <w:bottom w:val="none" w:sz="0" w:space="0" w:color="auto"/>
        <w:right w:val="none" w:sz="0" w:space="0" w:color="auto"/>
      </w:divBdr>
    </w:div>
    <w:div w:id="947202218">
      <w:marLeft w:val="0"/>
      <w:marRight w:val="0"/>
      <w:marTop w:val="0"/>
      <w:marBottom w:val="0"/>
      <w:divBdr>
        <w:top w:val="none" w:sz="0" w:space="0" w:color="auto"/>
        <w:left w:val="none" w:sz="0" w:space="0" w:color="auto"/>
        <w:bottom w:val="none" w:sz="0" w:space="0" w:color="auto"/>
        <w:right w:val="none" w:sz="0" w:space="0" w:color="auto"/>
      </w:divBdr>
      <w:divsChild>
        <w:div w:id="947202225">
          <w:marLeft w:val="0"/>
          <w:marRight w:val="0"/>
          <w:marTop w:val="0"/>
          <w:marBottom w:val="0"/>
          <w:divBdr>
            <w:top w:val="none" w:sz="0" w:space="0" w:color="auto"/>
            <w:left w:val="none" w:sz="0" w:space="0" w:color="auto"/>
            <w:bottom w:val="none" w:sz="0" w:space="0" w:color="auto"/>
            <w:right w:val="none" w:sz="0" w:space="0" w:color="auto"/>
          </w:divBdr>
          <w:divsChild>
            <w:div w:id="947202071">
              <w:marLeft w:val="0"/>
              <w:marRight w:val="0"/>
              <w:marTop w:val="0"/>
              <w:marBottom w:val="0"/>
              <w:divBdr>
                <w:top w:val="none" w:sz="0" w:space="0" w:color="auto"/>
                <w:left w:val="none" w:sz="0" w:space="0" w:color="auto"/>
                <w:bottom w:val="none" w:sz="0" w:space="0" w:color="auto"/>
                <w:right w:val="none" w:sz="0" w:space="0" w:color="auto"/>
              </w:divBdr>
            </w:div>
            <w:div w:id="947202091">
              <w:marLeft w:val="0"/>
              <w:marRight w:val="0"/>
              <w:marTop w:val="0"/>
              <w:marBottom w:val="0"/>
              <w:divBdr>
                <w:top w:val="none" w:sz="0" w:space="0" w:color="auto"/>
                <w:left w:val="none" w:sz="0" w:space="0" w:color="auto"/>
                <w:bottom w:val="none" w:sz="0" w:space="0" w:color="auto"/>
                <w:right w:val="none" w:sz="0" w:space="0" w:color="auto"/>
              </w:divBdr>
            </w:div>
            <w:div w:id="947202109">
              <w:marLeft w:val="0"/>
              <w:marRight w:val="0"/>
              <w:marTop w:val="0"/>
              <w:marBottom w:val="0"/>
              <w:divBdr>
                <w:top w:val="none" w:sz="0" w:space="0" w:color="auto"/>
                <w:left w:val="none" w:sz="0" w:space="0" w:color="auto"/>
                <w:bottom w:val="none" w:sz="0" w:space="0" w:color="auto"/>
                <w:right w:val="none" w:sz="0" w:space="0" w:color="auto"/>
              </w:divBdr>
            </w:div>
            <w:div w:id="947202131">
              <w:marLeft w:val="0"/>
              <w:marRight w:val="0"/>
              <w:marTop w:val="0"/>
              <w:marBottom w:val="0"/>
              <w:divBdr>
                <w:top w:val="none" w:sz="0" w:space="0" w:color="auto"/>
                <w:left w:val="none" w:sz="0" w:space="0" w:color="auto"/>
                <w:bottom w:val="none" w:sz="0" w:space="0" w:color="auto"/>
                <w:right w:val="none" w:sz="0" w:space="0" w:color="auto"/>
              </w:divBdr>
            </w:div>
            <w:div w:id="9472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219">
      <w:marLeft w:val="0"/>
      <w:marRight w:val="0"/>
      <w:marTop w:val="0"/>
      <w:marBottom w:val="0"/>
      <w:divBdr>
        <w:top w:val="none" w:sz="0" w:space="0" w:color="auto"/>
        <w:left w:val="none" w:sz="0" w:space="0" w:color="auto"/>
        <w:bottom w:val="none" w:sz="0" w:space="0" w:color="auto"/>
        <w:right w:val="none" w:sz="0" w:space="0" w:color="auto"/>
      </w:divBdr>
      <w:divsChild>
        <w:div w:id="947202089">
          <w:marLeft w:val="0"/>
          <w:marRight w:val="0"/>
          <w:marTop w:val="0"/>
          <w:marBottom w:val="0"/>
          <w:divBdr>
            <w:top w:val="none" w:sz="0" w:space="0" w:color="auto"/>
            <w:left w:val="none" w:sz="0" w:space="0" w:color="auto"/>
            <w:bottom w:val="none" w:sz="0" w:space="0" w:color="auto"/>
            <w:right w:val="none" w:sz="0" w:space="0" w:color="auto"/>
          </w:divBdr>
          <w:divsChild>
            <w:div w:id="947202083">
              <w:marLeft w:val="0"/>
              <w:marRight w:val="0"/>
              <w:marTop w:val="0"/>
              <w:marBottom w:val="0"/>
              <w:divBdr>
                <w:top w:val="none" w:sz="0" w:space="0" w:color="auto"/>
                <w:left w:val="none" w:sz="0" w:space="0" w:color="auto"/>
                <w:bottom w:val="none" w:sz="0" w:space="0" w:color="auto"/>
                <w:right w:val="none" w:sz="0" w:space="0" w:color="auto"/>
              </w:divBdr>
            </w:div>
            <w:div w:id="947202093">
              <w:marLeft w:val="0"/>
              <w:marRight w:val="0"/>
              <w:marTop w:val="0"/>
              <w:marBottom w:val="0"/>
              <w:divBdr>
                <w:top w:val="none" w:sz="0" w:space="0" w:color="auto"/>
                <w:left w:val="none" w:sz="0" w:space="0" w:color="auto"/>
                <w:bottom w:val="none" w:sz="0" w:space="0" w:color="auto"/>
                <w:right w:val="none" w:sz="0" w:space="0" w:color="auto"/>
              </w:divBdr>
            </w:div>
            <w:div w:id="947202094">
              <w:marLeft w:val="0"/>
              <w:marRight w:val="0"/>
              <w:marTop w:val="0"/>
              <w:marBottom w:val="0"/>
              <w:divBdr>
                <w:top w:val="none" w:sz="0" w:space="0" w:color="auto"/>
                <w:left w:val="none" w:sz="0" w:space="0" w:color="auto"/>
                <w:bottom w:val="none" w:sz="0" w:space="0" w:color="auto"/>
                <w:right w:val="none" w:sz="0" w:space="0" w:color="auto"/>
              </w:divBdr>
            </w:div>
            <w:div w:id="947202099">
              <w:marLeft w:val="0"/>
              <w:marRight w:val="0"/>
              <w:marTop w:val="0"/>
              <w:marBottom w:val="0"/>
              <w:divBdr>
                <w:top w:val="none" w:sz="0" w:space="0" w:color="auto"/>
                <w:left w:val="none" w:sz="0" w:space="0" w:color="auto"/>
                <w:bottom w:val="none" w:sz="0" w:space="0" w:color="auto"/>
                <w:right w:val="none" w:sz="0" w:space="0" w:color="auto"/>
              </w:divBdr>
            </w:div>
            <w:div w:id="947202205">
              <w:marLeft w:val="0"/>
              <w:marRight w:val="0"/>
              <w:marTop w:val="0"/>
              <w:marBottom w:val="0"/>
              <w:divBdr>
                <w:top w:val="none" w:sz="0" w:space="0" w:color="auto"/>
                <w:left w:val="none" w:sz="0" w:space="0" w:color="auto"/>
                <w:bottom w:val="none" w:sz="0" w:space="0" w:color="auto"/>
                <w:right w:val="none" w:sz="0" w:space="0" w:color="auto"/>
              </w:divBdr>
            </w:div>
            <w:div w:id="947202211">
              <w:marLeft w:val="0"/>
              <w:marRight w:val="0"/>
              <w:marTop w:val="0"/>
              <w:marBottom w:val="0"/>
              <w:divBdr>
                <w:top w:val="none" w:sz="0" w:space="0" w:color="auto"/>
                <w:left w:val="none" w:sz="0" w:space="0" w:color="auto"/>
                <w:bottom w:val="none" w:sz="0" w:space="0" w:color="auto"/>
                <w:right w:val="none" w:sz="0" w:space="0" w:color="auto"/>
              </w:divBdr>
            </w:div>
            <w:div w:id="947202215">
              <w:marLeft w:val="0"/>
              <w:marRight w:val="0"/>
              <w:marTop w:val="0"/>
              <w:marBottom w:val="0"/>
              <w:divBdr>
                <w:top w:val="none" w:sz="0" w:space="0" w:color="auto"/>
                <w:left w:val="none" w:sz="0" w:space="0" w:color="auto"/>
                <w:bottom w:val="none" w:sz="0" w:space="0" w:color="auto"/>
                <w:right w:val="none" w:sz="0" w:space="0" w:color="auto"/>
              </w:divBdr>
            </w:div>
            <w:div w:id="947202220">
              <w:marLeft w:val="0"/>
              <w:marRight w:val="0"/>
              <w:marTop w:val="0"/>
              <w:marBottom w:val="0"/>
              <w:divBdr>
                <w:top w:val="none" w:sz="0" w:space="0" w:color="auto"/>
                <w:left w:val="none" w:sz="0" w:space="0" w:color="auto"/>
                <w:bottom w:val="none" w:sz="0" w:space="0" w:color="auto"/>
                <w:right w:val="none" w:sz="0" w:space="0" w:color="auto"/>
              </w:divBdr>
            </w:div>
            <w:div w:id="9472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224">
      <w:marLeft w:val="0"/>
      <w:marRight w:val="0"/>
      <w:marTop w:val="0"/>
      <w:marBottom w:val="0"/>
      <w:divBdr>
        <w:top w:val="none" w:sz="0" w:space="0" w:color="auto"/>
        <w:left w:val="none" w:sz="0" w:space="0" w:color="auto"/>
        <w:bottom w:val="none" w:sz="0" w:space="0" w:color="auto"/>
        <w:right w:val="none" w:sz="0" w:space="0" w:color="auto"/>
      </w:divBdr>
      <w:divsChild>
        <w:div w:id="947202207">
          <w:marLeft w:val="0"/>
          <w:marRight w:val="0"/>
          <w:marTop w:val="0"/>
          <w:marBottom w:val="0"/>
          <w:divBdr>
            <w:top w:val="none" w:sz="0" w:space="0" w:color="auto"/>
            <w:left w:val="none" w:sz="0" w:space="0" w:color="auto"/>
            <w:bottom w:val="none" w:sz="0" w:space="0" w:color="auto"/>
            <w:right w:val="none" w:sz="0" w:space="0" w:color="auto"/>
          </w:divBdr>
          <w:divsChild>
            <w:div w:id="947202058">
              <w:marLeft w:val="0"/>
              <w:marRight w:val="0"/>
              <w:marTop w:val="0"/>
              <w:marBottom w:val="0"/>
              <w:divBdr>
                <w:top w:val="none" w:sz="0" w:space="0" w:color="auto"/>
                <w:left w:val="none" w:sz="0" w:space="0" w:color="auto"/>
                <w:bottom w:val="none" w:sz="0" w:space="0" w:color="auto"/>
                <w:right w:val="none" w:sz="0" w:space="0" w:color="auto"/>
              </w:divBdr>
            </w:div>
            <w:div w:id="947202108">
              <w:marLeft w:val="0"/>
              <w:marRight w:val="0"/>
              <w:marTop w:val="0"/>
              <w:marBottom w:val="0"/>
              <w:divBdr>
                <w:top w:val="none" w:sz="0" w:space="0" w:color="auto"/>
                <w:left w:val="none" w:sz="0" w:space="0" w:color="auto"/>
                <w:bottom w:val="none" w:sz="0" w:space="0" w:color="auto"/>
                <w:right w:val="none" w:sz="0" w:space="0" w:color="auto"/>
              </w:divBdr>
            </w:div>
            <w:div w:id="9472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226">
      <w:marLeft w:val="0"/>
      <w:marRight w:val="0"/>
      <w:marTop w:val="0"/>
      <w:marBottom w:val="0"/>
      <w:divBdr>
        <w:top w:val="none" w:sz="0" w:space="0" w:color="auto"/>
        <w:left w:val="none" w:sz="0" w:space="0" w:color="auto"/>
        <w:bottom w:val="none" w:sz="0" w:space="0" w:color="auto"/>
        <w:right w:val="none" w:sz="0" w:space="0" w:color="auto"/>
      </w:divBdr>
      <w:divsChild>
        <w:div w:id="947202104">
          <w:marLeft w:val="0"/>
          <w:marRight w:val="0"/>
          <w:marTop w:val="0"/>
          <w:marBottom w:val="0"/>
          <w:divBdr>
            <w:top w:val="none" w:sz="0" w:space="0" w:color="auto"/>
            <w:left w:val="none" w:sz="0" w:space="0" w:color="auto"/>
            <w:bottom w:val="none" w:sz="0" w:space="0" w:color="auto"/>
            <w:right w:val="none" w:sz="0" w:space="0" w:color="auto"/>
          </w:divBdr>
        </w:div>
      </w:divsChild>
    </w:div>
    <w:div w:id="947202228">
      <w:marLeft w:val="0"/>
      <w:marRight w:val="0"/>
      <w:marTop w:val="0"/>
      <w:marBottom w:val="0"/>
      <w:divBdr>
        <w:top w:val="none" w:sz="0" w:space="0" w:color="auto"/>
        <w:left w:val="none" w:sz="0" w:space="0" w:color="auto"/>
        <w:bottom w:val="none" w:sz="0" w:space="0" w:color="auto"/>
        <w:right w:val="none" w:sz="0" w:space="0" w:color="auto"/>
      </w:divBdr>
      <w:divsChild>
        <w:div w:id="947202103">
          <w:marLeft w:val="0"/>
          <w:marRight w:val="0"/>
          <w:marTop w:val="0"/>
          <w:marBottom w:val="0"/>
          <w:divBdr>
            <w:top w:val="none" w:sz="0" w:space="0" w:color="auto"/>
            <w:left w:val="none" w:sz="0" w:space="0" w:color="auto"/>
            <w:bottom w:val="none" w:sz="0" w:space="0" w:color="auto"/>
            <w:right w:val="none" w:sz="0" w:space="0" w:color="auto"/>
          </w:divBdr>
          <w:divsChild>
            <w:div w:id="947202061">
              <w:marLeft w:val="0"/>
              <w:marRight w:val="0"/>
              <w:marTop w:val="0"/>
              <w:marBottom w:val="0"/>
              <w:divBdr>
                <w:top w:val="none" w:sz="0" w:space="0" w:color="auto"/>
                <w:left w:val="none" w:sz="0" w:space="0" w:color="auto"/>
                <w:bottom w:val="none" w:sz="0" w:space="0" w:color="auto"/>
                <w:right w:val="none" w:sz="0" w:space="0" w:color="auto"/>
              </w:divBdr>
            </w:div>
            <w:div w:id="947202062">
              <w:marLeft w:val="0"/>
              <w:marRight w:val="0"/>
              <w:marTop w:val="0"/>
              <w:marBottom w:val="0"/>
              <w:divBdr>
                <w:top w:val="none" w:sz="0" w:space="0" w:color="auto"/>
                <w:left w:val="none" w:sz="0" w:space="0" w:color="auto"/>
                <w:bottom w:val="none" w:sz="0" w:space="0" w:color="auto"/>
                <w:right w:val="none" w:sz="0" w:space="0" w:color="auto"/>
              </w:divBdr>
            </w:div>
            <w:div w:id="947202065">
              <w:marLeft w:val="0"/>
              <w:marRight w:val="0"/>
              <w:marTop w:val="0"/>
              <w:marBottom w:val="0"/>
              <w:divBdr>
                <w:top w:val="none" w:sz="0" w:space="0" w:color="auto"/>
                <w:left w:val="none" w:sz="0" w:space="0" w:color="auto"/>
                <w:bottom w:val="none" w:sz="0" w:space="0" w:color="auto"/>
                <w:right w:val="none" w:sz="0" w:space="0" w:color="auto"/>
              </w:divBdr>
            </w:div>
            <w:div w:id="947202074">
              <w:marLeft w:val="0"/>
              <w:marRight w:val="0"/>
              <w:marTop w:val="0"/>
              <w:marBottom w:val="0"/>
              <w:divBdr>
                <w:top w:val="none" w:sz="0" w:space="0" w:color="auto"/>
                <w:left w:val="none" w:sz="0" w:space="0" w:color="auto"/>
                <w:bottom w:val="none" w:sz="0" w:space="0" w:color="auto"/>
                <w:right w:val="none" w:sz="0" w:space="0" w:color="auto"/>
              </w:divBdr>
            </w:div>
            <w:div w:id="9472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233">
      <w:marLeft w:val="0"/>
      <w:marRight w:val="0"/>
      <w:marTop w:val="0"/>
      <w:marBottom w:val="0"/>
      <w:divBdr>
        <w:top w:val="none" w:sz="0" w:space="0" w:color="auto"/>
        <w:left w:val="none" w:sz="0" w:space="0" w:color="auto"/>
        <w:bottom w:val="none" w:sz="0" w:space="0" w:color="auto"/>
        <w:right w:val="none" w:sz="0" w:space="0" w:color="auto"/>
      </w:divBdr>
      <w:divsChild>
        <w:div w:id="947202479">
          <w:marLeft w:val="288"/>
          <w:marRight w:val="0"/>
          <w:marTop w:val="0"/>
          <w:marBottom w:val="0"/>
          <w:divBdr>
            <w:top w:val="none" w:sz="0" w:space="0" w:color="auto"/>
            <w:left w:val="none" w:sz="0" w:space="0" w:color="auto"/>
            <w:bottom w:val="none" w:sz="0" w:space="0" w:color="auto"/>
            <w:right w:val="none" w:sz="0" w:space="0" w:color="auto"/>
          </w:divBdr>
        </w:div>
        <w:div w:id="947202514">
          <w:marLeft w:val="288"/>
          <w:marRight w:val="0"/>
          <w:marTop w:val="0"/>
          <w:marBottom w:val="0"/>
          <w:divBdr>
            <w:top w:val="none" w:sz="0" w:space="0" w:color="auto"/>
            <w:left w:val="none" w:sz="0" w:space="0" w:color="auto"/>
            <w:bottom w:val="none" w:sz="0" w:space="0" w:color="auto"/>
            <w:right w:val="none" w:sz="0" w:space="0" w:color="auto"/>
          </w:divBdr>
        </w:div>
      </w:divsChild>
    </w:div>
    <w:div w:id="947202236">
      <w:marLeft w:val="0"/>
      <w:marRight w:val="0"/>
      <w:marTop w:val="0"/>
      <w:marBottom w:val="0"/>
      <w:divBdr>
        <w:top w:val="none" w:sz="0" w:space="0" w:color="auto"/>
        <w:left w:val="none" w:sz="0" w:space="0" w:color="auto"/>
        <w:bottom w:val="none" w:sz="0" w:space="0" w:color="auto"/>
        <w:right w:val="none" w:sz="0" w:space="0" w:color="auto"/>
      </w:divBdr>
      <w:divsChild>
        <w:div w:id="947202365">
          <w:marLeft w:val="144"/>
          <w:marRight w:val="0"/>
          <w:marTop w:val="58"/>
          <w:marBottom w:val="0"/>
          <w:divBdr>
            <w:top w:val="none" w:sz="0" w:space="0" w:color="auto"/>
            <w:left w:val="none" w:sz="0" w:space="0" w:color="auto"/>
            <w:bottom w:val="none" w:sz="0" w:space="0" w:color="auto"/>
            <w:right w:val="none" w:sz="0" w:space="0" w:color="auto"/>
          </w:divBdr>
        </w:div>
      </w:divsChild>
    </w:div>
    <w:div w:id="947202237">
      <w:marLeft w:val="0"/>
      <w:marRight w:val="0"/>
      <w:marTop w:val="0"/>
      <w:marBottom w:val="0"/>
      <w:divBdr>
        <w:top w:val="none" w:sz="0" w:space="0" w:color="auto"/>
        <w:left w:val="none" w:sz="0" w:space="0" w:color="auto"/>
        <w:bottom w:val="none" w:sz="0" w:space="0" w:color="auto"/>
        <w:right w:val="none" w:sz="0" w:space="0" w:color="auto"/>
      </w:divBdr>
      <w:divsChild>
        <w:div w:id="947202669">
          <w:marLeft w:val="144"/>
          <w:marRight w:val="0"/>
          <w:marTop w:val="58"/>
          <w:marBottom w:val="0"/>
          <w:divBdr>
            <w:top w:val="none" w:sz="0" w:space="0" w:color="auto"/>
            <w:left w:val="none" w:sz="0" w:space="0" w:color="auto"/>
            <w:bottom w:val="none" w:sz="0" w:space="0" w:color="auto"/>
            <w:right w:val="none" w:sz="0" w:space="0" w:color="auto"/>
          </w:divBdr>
        </w:div>
      </w:divsChild>
    </w:div>
    <w:div w:id="947202239">
      <w:marLeft w:val="0"/>
      <w:marRight w:val="0"/>
      <w:marTop w:val="0"/>
      <w:marBottom w:val="0"/>
      <w:divBdr>
        <w:top w:val="none" w:sz="0" w:space="0" w:color="auto"/>
        <w:left w:val="none" w:sz="0" w:space="0" w:color="auto"/>
        <w:bottom w:val="none" w:sz="0" w:space="0" w:color="auto"/>
        <w:right w:val="none" w:sz="0" w:space="0" w:color="auto"/>
      </w:divBdr>
    </w:div>
    <w:div w:id="947202240">
      <w:marLeft w:val="0"/>
      <w:marRight w:val="0"/>
      <w:marTop w:val="0"/>
      <w:marBottom w:val="0"/>
      <w:divBdr>
        <w:top w:val="none" w:sz="0" w:space="0" w:color="auto"/>
        <w:left w:val="none" w:sz="0" w:space="0" w:color="auto"/>
        <w:bottom w:val="none" w:sz="0" w:space="0" w:color="auto"/>
        <w:right w:val="none" w:sz="0" w:space="0" w:color="auto"/>
      </w:divBdr>
      <w:divsChild>
        <w:div w:id="947202231">
          <w:marLeft w:val="288"/>
          <w:marRight w:val="0"/>
          <w:marTop w:val="144"/>
          <w:marBottom w:val="0"/>
          <w:divBdr>
            <w:top w:val="none" w:sz="0" w:space="0" w:color="auto"/>
            <w:left w:val="none" w:sz="0" w:space="0" w:color="auto"/>
            <w:bottom w:val="none" w:sz="0" w:space="0" w:color="auto"/>
            <w:right w:val="none" w:sz="0" w:space="0" w:color="auto"/>
          </w:divBdr>
        </w:div>
        <w:div w:id="947202256">
          <w:marLeft w:val="288"/>
          <w:marRight w:val="0"/>
          <w:marTop w:val="144"/>
          <w:marBottom w:val="0"/>
          <w:divBdr>
            <w:top w:val="none" w:sz="0" w:space="0" w:color="auto"/>
            <w:left w:val="none" w:sz="0" w:space="0" w:color="auto"/>
            <w:bottom w:val="none" w:sz="0" w:space="0" w:color="auto"/>
            <w:right w:val="none" w:sz="0" w:space="0" w:color="auto"/>
          </w:divBdr>
        </w:div>
        <w:div w:id="947202421">
          <w:marLeft w:val="288"/>
          <w:marRight w:val="0"/>
          <w:marTop w:val="144"/>
          <w:marBottom w:val="0"/>
          <w:divBdr>
            <w:top w:val="none" w:sz="0" w:space="0" w:color="auto"/>
            <w:left w:val="none" w:sz="0" w:space="0" w:color="auto"/>
            <w:bottom w:val="none" w:sz="0" w:space="0" w:color="auto"/>
            <w:right w:val="none" w:sz="0" w:space="0" w:color="auto"/>
          </w:divBdr>
        </w:div>
        <w:div w:id="947202572">
          <w:marLeft w:val="288"/>
          <w:marRight w:val="0"/>
          <w:marTop w:val="144"/>
          <w:marBottom w:val="0"/>
          <w:divBdr>
            <w:top w:val="none" w:sz="0" w:space="0" w:color="auto"/>
            <w:left w:val="none" w:sz="0" w:space="0" w:color="auto"/>
            <w:bottom w:val="none" w:sz="0" w:space="0" w:color="auto"/>
            <w:right w:val="none" w:sz="0" w:space="0" w:color="auto"/>
          </w:divBdr>
        </w:div>
        <w:div w:id="947202607">
          <w:marLeft w:val="288"/>
          <w:marRight w:val="0"/>
          <w:marTop w:val="144"/>
          <w:marBottom w:val="0"/>
          <w:divBdr>
            <w:top w:val="none" w:sz="0" w:space="0" w:color="auto"/>
            <w:left w:val="none" w:sz="0" w:space="0" w:color="auto"/>
            <w:bottom w:val="none" w:sz="0" w:space="0" w:color="auto"/>
            <w:right w:val="none" w:sz="0" w:space="0" w:color="auto"/>
          </w:divBdr>
        </w:div>
        <w:div w:id="947202680">
          <w:marLeft w:val="288"/>
          <w:marRight w:val="0"/>
          <w:marTop w:val="144"/>
          <w:marBottom w:val="0"/>
          <w:divBdr>
            <w:top w:val="none" w:sz="0" w:space="0" w:color="auto"/>
            <w:left w:val="none" w:sz="0" w:space="0" w:color="auto"/>
            <w:bottom w:val="none" w:sz="0" w:space="0" w:color="auto"/>
            <w:right w:val="none" w:sz="0" w:space="0" w:color="auto"/>
          </w:divBdr>
        </w:div>
      </w:divsChild>
    </w:div>
    <w:div w:id="947202252">
      <w:marLeft w:val="0"/>
      <w:marRight w:val="0"/>
      <w:marTop w:val="0"/>
      <w:marBottom w:val="0"/>
      <w:divBdr>
        <w:top w:val="none" w:sz="0" w:space="0" w:color="auto"/>
        <w:left w:val="none" w:sz="0" w:space="0" w:color="auto"/>
        <w:bottom w:val="none" w:sz="0" w:space="0" w:color="auto"/>
        <w:right w:val="none" w:sz="0" w:space="0" w:color="auto"/>
      </w:divBdr>
      <w:divsChild>
        <w:div w:id="947202370">
          <w:marLeft w:val="360"/>
          <w:marRight w:val="0"/>
          <w:marTop w:val="0"/>
          <w:marBottom w:val="0"/>
          <w:divBdr>
            <w:top w:val="none" w:sz="0" w:space="0" w:color="auto"/>
            <w:left w:val="none" w:sz="0" w:space="0" w:color="auto"/>
            <w:bottom w:val="none" w:sz="0" w:space="0" w:color="auto"/>
            <w:right w:val="none" w:sz="0" w:space="0" w:color="auto"/>
          </w:divBdr>
        </w:div>
        <w:div w:id="947202394">
          <w:marLeft w:val="360"/>
          <w:marRight w:val="0"/>
          <w:marTop w:val="0"/>
          <w:marBottom w:val="0"/>
          <w:divBdr>
            <w:top w:val="none" w:sz="0" w:space="0" w:color="auto"/>
            <w:left w:val="none" w:sz="0" w:space="0" w:color="auto"/>
            <w:bottom w:val="none" w:sz="0" w:space="0" w:color="auto"/>
            <w:right w:val="none" w:sz="0" w:space="0" w:color="auto"/>
          </w:divBdr>
        </w:div>
        <w:div w:id="947202416">
          <w:marLeft w:val="360"/>
          <w:marRight w:val="0"/>
          <w:marTop w:val="0"/>
          <w:marBottom w:val="0"/>
          <w:divBdr>
            <w:top w:val="none" w:sz="0" w:space="0" w:color="auto"/>
            <w:left w:val="none" w:sz="0" w:space="0" w:color="auto"/>
            <w:bottom w:val="none" w:sz="0" w:space="0" w:color="auto"/>
            <w:right w:val="none" w:sz="0" w:space="0" w:color="auto"/>
          </w:divBdr>
        </w:div>
        <w:div w:id="947202462">
          <w:marLeft w:val="360"/>
          <w:marRight w:val="0"/>
          <w:marTop w:val="0"/>
          <w:marBottom w:val="0"/>
          <w:divBdr>
            <w:top w:val="none" w:sz="0" w:space="0" w:color="auto"/>
            <w:left w:val="none" w:sz="0" w:space="0" w:color="auto"/>
            <w:bottom w:val="none" w:sz="0" w:space="0" w:color="auto"/>
            <w:right w:val="none" w:sz="0" w:space="0" w:color="auto"/>
          </w:divBdr>
        </w:div>
        <w:div w:id="947202485">
          <w:marLeft w:val="360"/>
          <w:marRight w:val="0"/>
          <w:marTop w:val="0"/>
          <w:marBottom w:val="0"/>
          <w:divBdr>
            <w:top w:val="none" w:sz="0" w:space="0" w:color="auto"/>
            <w:left w:val="none" w:sz="0" w:space="0" w:color="auto"/>
            <w:bottom w:val="none" w:sz="0" w:space="0" w:color="auto"/>
            <w:right w:val="none" w:sz="0" w:space="0" w:color="auto"/>
          </w:divBdr>
        </w:div>
        <w:div w:id="947202566">
          <w:marLeft w:val="360"/>
          <w:marRight w:val="0"/>
          <w:marTop w:val="0"/>
          <w:marBottom w:val="0"/>
          <w:divBdr>
            <w:top w:val="none" w:sz="0" w:space="0" w:color="auto"/>
            <w:left w:val="none" w:sz="0" w:space="0" w:color="auto"/>
            <w:bottom w:val="none" w:sz="0" w:space="0" w:color="auto"/>
            <w:right w:val="none" w:sz="0" w:space="0" w:color="auto"/>
          </w:divBdr>
        </w:div>
        <w:div w:id="947202638">
          <w:marLeft w:val="360"/>
          <w:marRight w:val="0"/>
          <w:marTop w:val="0"/>
          <w:marBottom w:val="0"/>
          <w:divBdr>
            <w:top w:val="none" w:sz="0" w:space="0" w:color="auto"/>
            <w:left w:val="none" w:sz="0" w:space="0" w:color="auto"/>
            <w:bottom w:val="none" w:sz="0" w:space="0" w:color="auto"/>
            <w:right w:val="none" w:sz="0" w:space="0" w:color="auto"/>
          </w:divBdr>
        </w:div>
        <w:div w:id="947202651">
          <w:marLeft w:val="360"/>
          <w:marRight w:val="0"/>
          <w:marTop w:val="0"/>
          <w:marBottom w:val="0"/>
          <w:divBdr>
            <w:top w:val="none" w:sz="0" w:space="0" w:color="auto"/>
            <w:left w:val="none" w:sz="0" w:space="0" w:color="auto"/>
            <w:bottom w:val="none" w:sz="0" w:space="0" w:color="auto"/>
            <w:right w:val="none" w:sz="0" w:space="0" w:color="auto"/>
          </w:divBdr>
        </w:div>
        <w:div w:id="947202675">
          <w:marLeft w:val="360"/>
          <w:marRight w:val="0"/>
          <w:marTop w:val="0"/>
          <w:marBottom w:val="0"/>
          <w:divBdr>
            <w:top w:val="none" w:sz="0" w:space="0" w:color="auto"/>
            <w:left w:val="none" w:sz="0" w:space="0" w:color="auto"/>
            <w:bottom w:val="none" w:sz="0" w:space="0" w:color="auto"/>
            <w:right w:val="none" w:sz="0" w:space="0" w:color="auto"/>
          </w:divBdr>
        </w:div>
        <w:div w:id="947202677">
          <w:marLeft w:val="360"/>
          <w:marRight w:val="0"/>
          <w:marTop w:val="0"/>
          <w:marBottom w:val="0"/>
          <w:divBdr>
            <w:top w:val="none" w:sz="0" w:space="0" w:color="auto"/>
            <w:left w:val="none" w:sz="0" w:space="0" w:color="auto"/>
            <w:bottom w:val="none" w:sz="0" w:space="0" w:color="auto"/>
            <w:right w:val="none" w:sz="0" w:space="0" w:color="auto"/>
          </w:divBdr>
        </w:div>
      </w:divsChild>
    </w:div>
    <w:div w:id="947202255">
      <w:marLeft w:val="0"/>
      <w:marRight w:val="0"/>
      <w:marTop w:val="0"/>
      <w:marBottom w:val="0"/>
      <w:divBdr>
        <w:top w:val="none" w:sz="0" w:space="0" w:color="auto"/>
        <w:left w:val="none" w:sz="0" w:space="0" w:color="auto"/>
        <w:bottom w:val="none" w:sz="0" w:space="0" w:color="auto"/>
        <w:right w:val="none" w:sz="0" w:space="0" w:color="auto"/>
      </w:divBdr>
      <w:divsChild>
        <w:div w:id="947202244">
          <w:marLeft w:val="144"/>
          <w:marRight w:val="0"/>
          <w:marTop w:val="58"/>
          <w:marBottom w:val="0"/>
          <w:divBdr>
            <w:top w:val="none" w:sz="0" w:space="0" w:color="auto"/>
            <w:left w:val="none" w:sz="0" w:space="0" w:color="auto"/>
            <w:bottom w:val="none" w:sz="0" w:space="0" w:color="auto"/>
            <w:right w:val="none" w:sz="0" w:space="0" w:color="auto"/>
          </w:divBdr>
        </w:div>
        <w:div w:id="947202272">
          <w:marLeft w:val="144"/>
          <w:marRight w:val="0"/>
          <w:marTop w:val="58"/>
          <w:marBottom w:val="0"/>
          <w:divBdr>
            <w:top w:val="none" w:sz="0" w:space="0" w:color="auto"/>
            <w:left w:val="none" w:sz="0" w:space="0" w:color="auto"/>
            <w:bottom w:val="none" w:sz="0" w:space="0" w:color="auto"/>
            <w:right w:val="none" w:sz="0" w:space="0" w:color="auto"/>
          </w:divBdr>
        </w:div>
        <w:div w:id="947202601">
          <w:marLeft w:val="144"/>
          <w:marRight w:val="0"/>
          <w:marTop w:val="58"/>
          <w:marBottom w:val="0"/>
          <w:divBdr>
            <w:top w:val="none" w:sz="0" w:space="0" w:color="auto"/>
            <w:left w:val="none" w:sz="0" w:space="0" w:color="auto"/>
            <w:bottom w:val="none" w:sz="0" w:space="0" w:color="auto"/>
            <w:right w:val="none" w:sz="0" w:space="0" w:color="auto"/>
          </w:divBdr>
        </w:div>
        <w:div w:id="947202720">
          <w:marLeft w:val="144"/>
          <w:marRight w:val="0"/>
          <w:marTop w:val="58"/>
          <w:marBottom w:val="0"/>
          <w:divBdr>
            <w:top w:val="none" w:sz="0" w:space="0" w:color="auto"/>
            <w:left w:val="none" w:sz="0" w:space="0" w:color="auto"/>
            <w:bottom w:val="none" w:sz="0" w:space="0" w:color="auto"/>
            <w:right w:val="none" w:sz="0" w:space="0" w:color="auto"/>
          </w:divBdr>
        </w:div>
      </w:divsChild>
    </w:div>
    <w:div w:id="947202266">
      <w:marLeft w:val="0"/>
      <w:marRight w:val="0"/>
      <w:marTop w:val="0"/>
      <w:marBottom w:val="0"/>
      <w:divBdr>
        <w:top w:val="none" w:sz="0" w:space="0" w:color="auto"/>
        <w:left w:val="none" w:sz="0" w:space="0" w:color="auto"/>
        <w:bottom w:val="none" w:sz="0" w:space="0" w:color="auto"/>
        <w:right w:val="none" w:sz="0" w:space="0" w:color="auto"/>
      </w:divBdr>
      <w:divsChild>
        <w:div w:id="947202230">
          <w:marLeft w:val="144"/>
          <w:marRight w:val="0"/>
          <w:marTop w:val="120"/>
          <w:marBottom w:val="0"/>
          <w:divBdr>
            <w:top w:val="none" w:sz="0" w:space="0" w:color="auto"/>
            <w:left w:val="none" w:sz="0" w:space="0" w:color="auto"/>
            <w:bottom w:val="none" w:sz="0" w:space="0" w:color="auto"/>
            <w:right w:val="none" w:sz="0" w:space="0" w:color="auto"/>
          </w:divBdr>
        </w:div>
        <w:div w:id="947202300">
          <w:marLeft w:val="144"/>
          <w:marRight w:val="0"/>
          <w:marTop w:val="120"/>
          <w:marBottom w:val="0"/>
          <w:divBdr>
            <w:top w:val="none" w:sz="0" w:space="0" w:color="auto"/>
            <w:left w:val="none" w:sz="0" w:space="0" w:color="auto"/>
            <w:bottom w:val="none" w:sz="0" w:space="0" w:color="auto"/>
            <w:right w:val="none" w:sz="0" w:space="0" w:color="auto"/>
          </w:divBdr>
        </w:div>
        <w:div w:id="947202518">
          <w:marLeft w:val="144"/>
          <w:marRight w:val="0"/>
          <w:marTop w:val="120"/>
          <w:marBottom w:val="0"/>
          <w:divBdr>
            <w:top w:val="none" w:sz="0" w:space="0" w:color="auto"/>
            <w:left w:val="none" w:sz="0" w:space="0" w:color="auto"/>
            <w:bottom w:val="none" w:sz="0" w:space="0" w:color="auto"/>
            <w:right w:val="none" w:sz="0" w:space="0" w:color="auto"/>
          </w:divBdr>
        </w:div>
        <w:div w:id="947202553">
          <w:marLeft w:val="144"/>
          <w:marRight w:val="0"/>
          <w:marTop w:val="120"/>
          <w:marBottom w:val="0"/>
          <w:divBdr>
            <w:top w:val="none" w:sz="0" w:space="0" w:color="auto"/>
            <w:left w:val="none" w:sz="0" w:space="0" w:color="auto"/>
            <w:bottom w:val="none" w:sz="0" w:space="0" w:color="auto"/>
            <w:right w:val="none" w:sz="0" w:space="0" w:color="auto"/>
          </w:divBdr>
        </w:div>
        <w:div w:id="947202573">
          <w:marLeft w:val="144"/>
          <w:marRight w:val="0"/>
          <w:marTop w:val="120"/>
          <w:marBottom w:val="0"/>
          <w:divBdr>
            <w:top w:val="none" w:sz="0" w:space="0" w:color="auto"/>
            <w:left w:val="none" w:sz="0" w:space="0" w:color="auto"/>
            <w:bottom w:val="none" w:sz="0" w:space="0" w:color="auto"/>
            <w:right w:val="none" w:sz="0" w:space="0" w:color="auto"/>
          </w:divBdr>
        </w:div>
        <w:div w:id="947202583">
          <w:marLeft w:val="144"/>
          <w:marRight w:val="0"/>
          <w:marTop w:val="120"/>
          <w:marBottom w:val="0"/>
          <w:divBdr>
            <w:top w:val="none" w:sz="0" w:space="0" w:color="auto"/>
            <w:left w:val="none" w:sz="0" w:space="0" w:color="auto"/>
            <w:bottom w:val="none" w:sz="0" w:space="0" w:color="auto"/>
            <w:right w:val="none" w:sz="0" w:space="0" w:color="auto"/>
          </w:divBdr>
        </w:div>
        <w:div w:id="947202603">
          <w:marLeft w:val="144"/>
          <w:marRight w:val="0"/>
          <w:marTop w:val="120"/>
          <w:marBottom w:val="0"/>
          <w:divBdr>
            <w:top w:val="none" w:sz="0" w:space="0" w:color="auto"/>
            <w:left w:val="none" w:sz="0" w:space="0" w:color="auto"/>
            <w:bottom w:val="none" w:sz="0" w:space="0" w:color="auto"/>
            <w:right w:val="none" w:sz="0" w:space="0" w:color="auto"/>
          </w:divBdr>
        </w:div>
        <w:div w:id="947202721">
          <w:marLeft w:val="144"/>
          <w:marRight w:val="0"/>
          <w:marTop w:val="120"/>
          <w:marBottom w:val="0"/>
          <w:divBdr>
            <w:top w:val="none" w:sz="0" w:space="0" w:color="auto"/>
            <w:left w:val="none" w:sz="0" w:space="0" w:color="auto"/>
            <w:bottom w:val="none" w:sz="0" w:space="0" w:color="auto"/>
            <w:right w:val="none" w:sz="0" w:space="0" w:color="auto"/>
          </w:divBdr>
        </w:div>
      </w:divsChild>
    </w:div>
    <w:div w:id="947202268">
      <w:marLeft w:val="0"/>
      <w:marRight w:val="0"/>
      <w:marTop w:val="0"/>
      <w:marBottom w:val="0"/>
      <w:divBdr>
        <w:top w:val="none" w:sz="0" w:space="0" w:color="auto"/>
        <w:left w:val="none" w:sz="0" w:space="0" w:color="auto"/>
        <w:bottom w:val="none" w:sz="0" w:space="0" w:color="auto"/>
        <w:right w:val="none" w:sz="0" w:space="0" w:color="auto"/>
      </w:divBdr>
      <w:divsChild>
        <w:div w:id="947202347">
          <w:marLeft w:val="144"/>
          <w:marRight w:val="0"/>
          <w:marTop w:val="58"/>
          <w:marBottom w:val="0"/>
          <w:divBdr>
            <w:top w:val="none" w:sz="0" w:space="0" w:color="auto"/>
            <w:left w:val="none" w:sz="0" w:space="0" w:color="auto"/>
            <w:bottom w:val="none" w:sz="0" w:space="0" w:color="auto"/>
            <w:right w:val="none" w:sz="0" w:space="0" w:color="auto"/>
          </w:divBdr>
        </w:div>
      </w:divsChild>
    </w:div>
    <w:div w:id="947202270">
      <w:marLeft w:val="0"/>
      <w:marRight w:val="0"/>
      <w:marTop w:val="0"/>
      <w:marBottom w:val="0"/>
      <w:divBdr>
        <w:top w:val="none" w:sz="0" w:space="0" w:color="auto"/>
        <w:left w:val="none" w:sz="0" w:space="0" w:color="auto"/>
        <w:bottom w:val="none" w:sz="0" w:space="0" w:color="auto"/>
        <w:right w:val="none" w:sz="0" w:space="0" w:color="auto"/>
      </w:divBdr>
    </w:div>
    <w:div w:id="947202273">
      <w:marLeft w:val="0"/>
      <w:marRight w:val="0"/>
      <w:marTop w:val="0"/>
      <w:marBottom w:val="0"/>
      <w:divBdr>
        <w:top w:val="none" w:sz="0" w:space="0" w:color="auto"/>
        <w:left w:val="none" w:sz="0" w:space="0" w:color="auto"/>
        <w:bottom w:val="none" w:sz="0" w:space="0" w:color="auto"/>
        <w:right w:val="none" w:sz="0" w:space="0" w:color="auto"/>
      </w:divBdr>
      <w:divsChild>
        <w:div w:id="947202771">
          <w:marLeft w:val="144"/>
          <w:marRight w:val="0"/>
          <w:marTop w:val="58"/>
          <w:marBottom w:val="0"/>
          <w:divBdr>
            <w:top w:val="none" w:sz="0" w:space="0" w:color="auto"/>
            <w:left w:val="none" w:sz="0" w:space="0" w:color="auto"/>
            <w:bottom w:val="none" w:sz="0" w:space="0" w:color="auto"/>
            <w:right w:val="none" w:sz="0" w:space="0" w:color="auto"/>
          </w:divBdr>
        </w:div>
      </w:divsChild>
    </w:div>
    <w:div w:id="947202275">
      <w:marLeft w:val="0"/>
      <w:marRight w:val="0"/>
      <w:marTop w:val="0"/>
      <w:marBottom w:val="0"/>
      <w:divBdr>
        <w:top w:val="none" w:sz="0" w:space="0" w:color="auto"/>
        <w:left w:val="none" w:sz="0" w:space="0" w:color="auto"/>
        <w:bottom w:val="none" w:sz="0" w:space="0" w:color="auto"/>
        <w:right w:val="none" w:sz="0" w:space="0" w:color="auto"/>
      </w:divBdr>
      <w:divsChild>
        <w:div w:id="947202293">
          <w:marLeft w:val="144"/>
          <w:marRight w:val="0"/>
          <w:marTop w:val="145"/>
          <w:marBottom w:val="0"/>
          <w:divBdr>
            <w:top w:val="none" w:sz="0" w:space="0" w:color="auto"/>
            <w:left w:val="none" w:sz="0" w:space="0" w:color="auto"/>
            <w:bottom w:val="none" w:sz="0" w:space="0" w:color="auto"/>
            <w:right w:val="none" w:sz="0" w:space="0" w:color="auto"/>
          </w:divBdr>
        </w:div>
        <w:div w:id="947202304">
          <w:marLeft w:val="144"/>
          <w:marRight w:val="0"/>
          <w:marTop w:val="145"/>
          <w:marBottom w:val="0"/>
          <w:divBdr>
            <w:top w:val="none" w:sz="0" w:space="0" w:color="auto"/>
            <w:left w:val="none" w:sz="0" w:space="0" w:color="auto"/>
            <w:bottom w:val="none" w:sz="0" w:space="0" w:color="auto"/>
            <w:right w:val="none" w:sz="0" w:space="0" w:color="auto"/>
          </w:divBdr>
        </w:div>
        <w:div w:id="947202429">
          <w:marLeft w:val="144"/>
          <w:marRight w:val="0"/>
          <w:marTop w:val="145"/>
          <w:marBottom w:val="0"/>
          <w:divBdr>
            <w:top w:val="none" w:sz="0" w:space="0" w:color="auto"/>
            <w:left w:val="none" w:sz="0" w:space="0" w:color="auto"/>
            <w:bottom w:val="none" w:sz="0" w:space="0" w:color="auto"/>
            <w:right w:val="none" w:sz="0" w:space="0" w:color="auto"/>
          </w:divBdr>
        </w:div>
        <w:div w:id="947202431">
          <w:marLeft w:val="144"/>
          <w:marRight w:val="0"/>
          <w:marTop w:val="145"/>
          <w:marBottom w:val="0"/>
          <w:divBdr>
            <w:top w:val="none" w:sz="0" w:space="0" w:color="auto"/>
            <w:left w:val="none" w:sz="0" w:space="0" w:color="auto"/>
            <w:bottom w:val="none" w:sz="0" w:space="0" w:color="auto"/>
            <w:right w:val="none" w:sz="0" w:space="0" w:color="auto"/>
          </w:divBdr>
        </w:div>
        <w:div w:id="947202439">
          <w:marLeft w:val="144"/>
          <w:marRight w:val="0"/>
          <w:marTop w:val="145"/>
          <w:marBottom w:val="0"/>
          <w:divBdr>
            <w:top w:val="none" w:sz="0" w:space="0" w:color="auto"/>
            <w:left w:val="none" w:sz="0" w:space="0" w:color="auto"/>
            <w:bottom w:val="none" w:sz="0" w:space="0" w:color="auto"/>
            <w:right w:val="none" w:sz="0" w:space="0" w:color="auto"/>
          </w:divBdr>
        </w:div>
        <w:div w:id="947202730">
          <w:marLeft w:val="144"/>
          <w:marRight w:val="0"/>
          <w:marTop w:val="145"/>
          <w:marBottom w:val="0"/>
          <w:divBdr>
            <w:top w:val="none" w:sz="0" w:space="0" w:color="auto"/>
            <w:left w:val="none" w:sz="0" w:space="0" w:color="auto"/>
            <w:bottom w:val="none" w:sz="0" w:space="0" w:color="auto"/>
            <w:right w:val="none" w:sz="0" w:space="0" w:color="auto"/>
          </w:divBdr>
        </w:div>
      </w:divsChild>
    </w:div>
    <w:div w:id="947202277">
      <w:marLeft w:val="0"/>
      <w:marRight w:val="0"/>
      <w:marTop w:val="0"/>
      <w:marBottom w:val="0"/>
      <w:divBdr>
        <w:top w:val="none" w:sz="0" w:space="0" w:color="auto"/>
        <w:left w:val="none" w:sz="0" w:space="0" w:color="auto"/>
        <w:bottom w:val="none" w:sz="0" w:space="0" w:color="auto"/>
        <w:right w:val="none" w:sz="0" w:space="0" w:color="auto"/>
      </w:divBdr>
      <w:divsChild>
        <w:div w:id="947202584">
          <w:marLeft w:val="144"/>
          <w:marRight w:val="0"/>
          <w:marTop w:val="58"/>
          <w:marBottom w:val="0"/>
          <w:divBdr>
            <w:top w:val="none" w:sz="0" w:space="0" w:color="auto"/>
            <w:left w:val="none" w:sz="0" w:space="0" w:color="auto"/>
            <w:bottom w:val="none" w:sz="0" w:space="0" w:color="auto"/>
            <w:right w:val="none" w:sz="0" w:space="0" w:color="auto"/>
          </w:divBdr>
        </w:div>
      </w:divsChild>
    </w:div>
    <w:div w:id="947202283">
      <w:marLeft w:val="0"/>
      <w:marRight w:val="0"/>
      <w:marTop w:val="0"/>
      <w:marBottom w:val="0"/>
      <w:divBdr>
        <w:top w:val="none" w:sz="0" w:space="0" w:color="auto"/>
        <w:left w:val="none" w:sz="0" w:space="0" w:color="auto"/>
        <w:bottom w:val="none" w:sz="0" w:space="0" w:color="auto"/>
        <w:right w:val="none" w:sz="0" w:space="0" w:color="auto"/>
      </w:divBdr>
      <w:divsChild>
        <w:div w:id="947202600">
          <w:marLeft w:val="144"/>
          <w:marRight w:val="0"/>
          <w:marTop w:val="58"/>
          <w:marBottom w:val="0"/>
          <w:divBdr>
            <w:top w:val="none" w:sz="0" w:space="0" w:color="auto"/>
            <w:left w:val="none" w:sz="0" w:space="0" w:color="auto"/>
            <w:bottom w:val="none" w:sz="0" w:space="0" w:color="auto"/>
            <w:right w:val="none" w:sz="0" w:space="0" w:color="auto"/>
          </w:divBdr>
        </w:div>
      </w:divsChild>
    </w:div>
    <w:div w:id="947202284">
      <w:marLeft w:val="0"/>
      <w:marRight w:val="0"/>
      <w:marTop w:val="0"/>
      <w:marBottom w:val="0"/>
      <w:divBdr>
        <w:top w:val="none" w:sz="0" w:space="0" w:color="auto"/>
        <w:left w:val="none" w:sz="0" w:space="0" w:color="auto"/>
        <w:bottom w:val="none" w:sz="0" w:space="0" w:color="auto"/>
        <w:right w:val="none" w:sz="0" w:space="0" w:color="auto"/>
      </w:divBdr>
      <w:divsChild>
        <w:div w:id="947202245">
          <w:marLeft w:val="144"/>
          <w:marRight w:val="0"/>
          <w:marTop w:val="58"/>
          <w:marBottom w:val="0"/>
          <w:divBdr>
            <w:top w:val="none" w:sz="0" w:space="0" w:color="auto"/>
            <w:left w:val="none" w:sz="0" w:space="0" w:color="auto"/>
            <w:bottom w:val="none" w:sz="0" w:space="0" w:color="auto"/>
            <w:right w:val="none" w:sz="0" w:space="0" w:color="auto"/>
          </w:divBdr>
        </w:div>
        <w:div w:id="947202692">
          <w:marLeft w:val="144"/>
          <w:marRight w:val="0"/>
          <w:marTop w:val="58"/>
          <w:marBottom w:val="0"/>
          <w:divBdr>
            <w:top w:val="none" w:sz="0" w:space="0" w:color="auto"/>
            <w:left w:val="none" w:sz="0" w:space="0" w:color="auto"/>
            <w:bottom w:val="none" w:sz="0" w:space="0" w:color="auto"/>
            <w:right w:val="none" w:sz="0" w:space="0" w:color="auto"/>
          </w:divBdr>
        </w:div>
      </w:divsChild>
    </w:div>
    <w:div w:id="947202286">
      <w:marLeft w:val="0"/>
      <w:marRight w:val="0"/>
      <w:marTop w:val="0"/>
      <w:marBottom w:val="0"/>
      <w:divBdr>
        <w:top w:val="none" w:sz="0" w:space="0" w:color="auto"/>
        <w:left w:val="none" w:sz="0" w:space="0" w:color="auto"/>
        <w:bottom w:val="none" w:sz="0" w:space="0" w:color="auto"/>
        <w:right w:val="none" w:sz="0" w:space="0" w:color="auto"/>
      </w:divBdr>
      <w:divsChild>
        <w:div w:id="947202360">
          <w:marLeft w:val="144"/>
          <w:marRight w:val="0"/>
          <w:marTop w:val="58"/>
          <w:marBottom w:val="0"/>
          <w:divBdr>
            <w:top w:val="none" w:sz="0" w:space="0" w:color="auto"/>
            <w:left w:val="none" w:sz="0" w:space="0" w:color="auto"/>
            <w:bottom w:val="none" w:sz="0" w:space="0" w:color="auto"/>
            <w:right w:val="none" w:sz="0" w:space="0" w:color="auto"/>
          </w:divBdr>
        </w:div>
        <w:div w:id="947202646">
          <w:marLeft w:val="144"/>
          <w:marRight w:val="0"/>
          <w:marTop w:val="58"/>
          <w:marBottom w:val="0"/>
          <w:divBdr>
            <w:top w:val="none" w:sz="0" w:space="0" w:color="auto"/>
            <w:left w:val="none" w:sz="0" w:space="0" w:color="auto"/>
            <w:bottom w:val="none" w:sz="0" w:space="0" w:color="auto"/>
            <w:right w:val="none" w:sz="0" w:space="0" w:color="auto"/>
          </w:divBdr>
        </w:div>
        <w:div w:id="947202748">
          <w:marLeft w:val="144"/>
          <w:marRight w:val="0"/>
          <w:marTop w:val="58"/>
          <w:marBottom w:val="0"/>
          <w:divBdr>
            <w:top w:val="none" w:sz="0" w:space="0" w:color="auto"/>
            <w:left w:val="none" w:sz="0" w:space="0" w:color="auto"/>
            <w:bottom w:val="none" w:sz="0" w:space="0" w:color="auto"/>
            <w:right w:val="none" w:sz="0" w:space="0" w:color="auto"/>
          </w:divBdr>
        </w:div>
        <w:div w:id="947202758">
          <w:marLeft w:val="144"/>
          <w:marRight w:val="0"/>
          <w:marTop w:val="58"/>
          <w:marBottom w:val="0"/>
          <w:divBdr>
            <w:top w:val="none" w:sz="0" w:space="0" w:color="auto"/>
            <w:left w:val="none" w:sz="0" w:space="0" w:color="auto"/>
            <w:bottom w:val="none" w:sz="0" w:space="0" w:color="auto"/>
            <w:right w:val="none" w:sz="0" w:space="0" w:color="auto"/>
          </w:divBdr>
        </w:div>
      </w:divsChild>
    </w:div>
    <w:div w:id="947202291">
      <w:marLeft w:val="0"/>
      <w:marRight w:val="0"/>
      <w:marTop w:val="0"/>
      <w:marBottom w:val="0"/>
      <w:divBdr>
        <w:top w:val="none" w:sz="0" w:space="0" w:color="auto"/>
        <w:left w:val="none" w:sz="0" w:space="0" w:color="auto"/>
        <w:bottom w:val="none" w:sz="0" w:space="0" w:color="auto"/>
        <w:right w:val="none" w:sz="0" w:space="0" w:color="auto"/>
      </w:divBdr>
      <w:divsChild>
        <w:div w:id="947202614">
          <w:marLeft w:val="144"/>
          <w:marRight w:val="0"/>
          <w:marTop w:val="58"/>
          <w:marBottom w:val="0"/>
          <w:divBdr>
            <w:top w:val="none" w:sz="0" w:space="0" w:color="auto"/>
            <w:left w:val="none" w:sz="0" w:space="0" w:color="auto"/>
            <w:bottom w:val="none" w:sz="0" w:space="0" w:color="auto"/>
            <w:right w:val="none" w:sz="0" w:space="0" w:color="auto"/>
          </w:divBdr>
        </w:div>
      </w:divsChild>
    </w:div>
    <w:div w:id="947202294">
      <w:marLeft w:val="0"/>
      <w:marRight w:val="0"/>
      <w:marTop w:val="0"/>
      <w:marBottom w:val="0"/>
      <w:divBdr>
        <w:top w:val="none" w:sz="0" w:space="0" w:color="auto"/>
        <w:left w:val="none" w:sz="0" w:space="0" w:color="auto"/>
        <w:bottom w:val="none" w:sz="0" w:space="0" w:color="auto"/>
        <w:right w:val="none" w:sz="0" w:space="0" w:color="auto"/>
      </w:divBdr>
    </w:div>
    <w:div w:id="947202297">
      <w:marLeft w:val="0"/>
      <w:marRight w:val="0"/>
      <w:marTop w:val="0"/>
      <w:marBottom w:val="0"/>
      <w:divBdr>
        <w:top w:val="none" w:sz="0" w:space="0" w:color="auto"/>
        <w:left w:val="none" w:sz="0" w:space="0" w:color="auto"/>
        <w:bottom w:val="none" w:sz="0" w:space="0" w:color="auto"/>
        <w:right w:val="none" w:sz="0" w:space="0" w:color="auto"/>
      </w:divBdr>
    </w:div>
    <w:div w:id="947202299">
      <w:marLeft w:val="0"/>
      <w:marRight w:val="0"/>
      <w:marTop w:val="0"/>
      <w:marBottom w:val="0"/>
      <w:divBdr>
        <w:top w:val="none" w:sz="0" w:space="0" w:color="auto"/>
        <w:left w:val="none" w:sz="0" w:space="0" w:color="auto"/>
        <w:bottom w:val="none" w:sz="0" w:space="0" w:color="auto"/>
        <w:right w:val="none" w:sz="0" w:space="0" w:color="auto"/>
      </w:divBdr>
    </w:div>
    <w:div w:id="947202305">
      <w:marLeft w:val="0"/>
      <w:marRight w:val="0"/>
      <w:marTop w:val="0"/>
      <w:marBottom w:val="0"/>
      <w:divBdr>
        <w:top w:val="none" w:sz="0" w:space="0" w:color="auto"/>
        <w:left w:val="none" w:sz="0" w:space="0" w:color="auto"/>
        <w:bottom w:val="none" w:sz="0" w:space="0" w:color="auto"/>
        <w:right w:val="none" w:sz="0" w:space="0" w:color="auto"/>
      </w:divBdr>
      <w:divsChild>
        <w:div w:id="947202333">
          <w:marLeft w:val="864"/>
          <w:marRight w:val="0"/>
          <w:marTop w:val="58"/>
          <w:marBottom w:val="0"/>
          <w:divBdr>
            <w:top w:val="none" w:sz="0" w:space="0" w:color="auto"/>
            <w:left w:val="none" w:sz="0" w:space="0" w:color="auto"/>
            <w:bottom w:val="none" w:sz="0" w:space="0" w:color="auto"/>
            <w:right w:val="none" w:sz="0" w:space="0" w:color="auto"/>
          </w:divBdr>
        </w:div>
      </w:divsChild>
    </w:div>
    <w:div w:id="947202306">
      <w:marLeft w:val="0"/>
      <w:marRight w:val="0"/>
      <w:marTop w:val="0"/>
      <w:marBottom w:val="0"/>
      <w:divBdr>
        <w:top w:val="none" w:sz="0" w:space="0" w:color="auto"/>
        <w:left w:val="none" w:sz="0" w:space="0" w:color="auto"/>
        <w:bottom w:val="none" w:sz="0" w:space="0" w:color="auto"/>
        <w:right w:val="none" w:sz="0" w:space="0" w:color="auto"/>
      </w:divBdr>
    </w:div>
    <w:div w:id="947202310">
      <w:marLeft w:val="0"/>
      <w:marRight w:val="0"/>
      <w:marTop w:val="0"/>
      <w:marBottom w:val="0"/>
      <w:divBdr>
        <w:top w:val="none" w:sz="0" w:space="0" w:color="auto"/>
        <w:left w:val="none" w:sz="0" w:space="0" w:color="auto"/>
        <w:bottom w:val="none" w:sz="0" w:space="0" w:color="auto"/>
        <w:right w:val="none" w:sz="0" w:space="0" w:color="auto"/>
      </w:divBdr>
      <w:divsChild>
        <w:div w:id="947202524">
          <w:marLeft w:val="864"/>
          <w:marRight w:val="0"/>
          <w:marTop w:val="58"/>
          <w:marBottom w:val="0"/>
          <w:divBdr>
            <w:top w:val="none" w:sz="0" w:space="0" w:color="auto"/>
            <w:left w:val="none" w:sz="0" w:space="0" w:color="auto"/>
            <w:bottom w:val="none" w:sz="0" w:space="0" w:color="auto"/>
            <w:right w:val="none" w:sz="0" w:space="0" w:color="auto"/>
          </w:divBdr>
        </w:div>
      </w:divsChild>
    </w:div>
    <w:div w:id="947202311">
      <w:marLeft w:val="0"/>
      <w:marRight w:val="0"/>
      <w:marTop w:val="0"/>
      <w:marBottom w:val="0"/>
      <w:divBdr>
        <w:top w:val="none" w:sz="0" w:space="0" w:color="auto"/>
        <w:left w:val="none" w:sz="0" w:space="0" w:color="auto"/>
        <w:bottom w:val="none" w:sz="0" w:space="0" w:color="auto"/>
        <w:right w:val="none" w:sz="0" w:space="0" w:color="auto"/>
      </w:divBdr>
      <w:divsChild>
        <w:div w:id="947202532">
          <w:marLeft w:val="144"/>
          <w:marRight w:val="0"/>
          <w:marTop w:val="58"/>
          <w:marBottom w:val="0"/>
          <w:divBdr>
            <w:top w:val="none" w:sz="0" w:space="0" w:color="auto"/>
            <w:left w:val="none" w:sz="0" w:space="0" w:color="auto"/>
            <w:bottom w:val="none" w:sz="0" w:space="0" w:color="auto"/>
            <w:right w:val="none" w:sz="0" w:space="0" w:color="auto"/>
          </w:divBdr>
        </w:div>
      </w:divsChild>
    </w:div>
    <w:div w:id="947202312">
      <w:marLeft w:val="0"/>
      <w:marRight w:val="0"/>
      <w:marTop w:val="0"/>
      <w:marBottom w:val="0"/>
      <w:divBdr>
        <w:top w:val="none" w:sz="0" w:space="0" w:color="auto"/>
        <w:left w:val="none" w:sz="0" w:space="0" w:color="auto"/>
        <w:bottom w:val="none" w:sz="0" w:space="0" w:color="auto"/>
        <w:right w:val="none" w:sz="0" w:space="0" w:color="auto"/>
      </w:divBdr>
      <w:divsChild>
        <w:div w:id="947202570">
          <w:marLeft w:val="144"/>
          <w:marRight w:val="0"/>
          <w:marTop w:val="58"/>
          <w:marBottom w:val="0"/>
          <w:divBdr>
            <w:top w:val="none" w:sz="0" w:space="0" w:color="auto"/>
            <w:left w:val="none" w:sz="0" w:space="0" w:color="auto"/>
            <w:bottom w:val="none" w:sz="0" w:space="0" w:color="auto"/>
            <w:right w:val="none" w:sz="0" w:space="0" w:color="auto"/>
          </w:divBdr>
        </w:div>
      </w:divsChild>
    </w:div>
    <w:div w:id="947202314">
      <w:marLeft w:val="0"/>
      <w:marRight w:val="0"/>
      <w:marTop w:val="0"/>
      <w:marBottom w:val="0"/>
      <w:divBdr>
        <w:top w:val="none" w:sz="0" w:space="0" w:color="auto"/>
        <w:left w:val="none" w:sz="0" w:space="0" w:color="auto"/>
        <w:bottom w:val="none" w:sz="0" w:space="0" w:color="auto"/>
        <w:right w:val="none" w:sz="0" w:space="0" w:color="auto"/>
      </w:divBdr>
    </w:div>
    <w:div w:id="947202315">
      <w:marLeft w:val="0"/>
      <w:marRight w:val="0"/>
      <w:marTop w:val="0"/>
      <w:marBottom w:val="0"/>
      <w:divBdr>
        <w:top w:val="none" w:sz="0" w:space="0" w:color="auto"/>
        <w:left w:val="none" w:sz="0" w:space="0" w:color="auto"/>
        <w:bottom w:val="none" w:sz="0" w:space="0" w:color="auto"/>
        <w:right w:val="none" w:sz="0" w:space="0" w:color="auto"/>
      </w:divBdr>
    </w:div>
    <w:div w:id="947202318">
      <w:marLeft w:val="0"/>
      <w:marRight w:val="0"/>
      <w:marTop w:val="0"/>
      <w:marBottom w:val="0"/>
      <w:divBdr>
        <w:top w:val="none" w:sz="0" w:space="0" w:color="auto"/>
        <w:left w:val="none" w:sz="0" w:space="0" w:color="auto"/>
        <w:bottom w:val="none" w:sz="0" w:space="0" w:color="auto"/>
        <w:right w:val="none" w:sz="0" w:space="0" w:color="auto"/>
      </w:divBdr>
    </w:div>
    <w:div w:id="947202323">
      <w:marLeft w:val="0"/>
      <w:marRight w:val="0"/>
      <w:marTop w:val="0"/>
      <w:marBottom w:val="0"/>
      <w:divBdr>
        <w:top w:val="none" w:sz="0" w:space="0" w:color="auto"/>
        <w:left w:val="none" w:sz="0" w:space="0" w:color="auto"/>
        <w:bottom w:val="none" w:sz="0" w:space="0" w:color="auto"/>
        <w:right w:val="none" w:sz="0" w:space="0" w:color="auto"/>
      </w:divBdr>
      <w:divsChild>
        <w:div w:id="947202322">
          <w:marLeft w:val="864"/>
          <w:marRight w:val="0"/>
          <w:marTop w:val="53"/>
          <w:marBottom w:val="0"/>
          <w:divBdr>
            <w:top w:val="none" w:sz="0" w:space="0" w:color="auto"/>
            <w:left w:val="none" w:sz="0" w:space="0" w:color="auto"/>
            <w:bottom w:val="none" w:sz="0" w:space="0" w:color="auto"/>
            <w:right w:val="none" w:sz="0" w:space="0" w:color="auto"/>
          </w:divBdr>
        </w:div>
      </w:divsChild>
    </w:div>
    <w:div w:id="947202324">
      <w:marLeft w:val="0"/>
      <w:marRight w:val="0"/>
      <w:marTop w:val="0"/>
      <w:marBottom w:val="0"/>
      <w:divBdr>
        <w:top w:val="none" w:sz="0" w:space="0" w:color="auto"/>
        <w:left w:val="none" w:sz="0" w:space="0" w:color="auto"/>
        <w:bottom w:val="none" w:sz="0" w:space="0" w:color="auto"/>
        <w:right w:val="none" w:sz="0" w:space="0" w:color="auto"/>
      </w:divBdr>
      <w:divsChild>
        <w:div w:id="947202276">
          <w:marLeft w:val="864"/>
          <w:marRight w:val="0"/>
          <w:marTop w:val="58"/>
          <w:marBottom w:val="0"/>
          <w:divBdr>
            <w:top w:val="none" w:sz="0" w:space="0" w:color="auto"/>
            <w:left w:val="none" w:sz="0" w:space="0" w:color="auto"/>
            <w:bottom w:val="none" w:sz="0" w:space="0" w:color="auto"/>
            <w:right w:val="none" w:sz="0" w:space="0" w:color="auto"/>
          </w:divBdr>
        </w:div>
        <w:div w:id="947202342">
          <w:marLeft w:val="864"/>
          <w:marRight w:val="0"/>
          <w:marTop w:val="58"/>
          <w:marBottom w:val="0"/>
          <w:divBdr>
            <w:top w:val="none" w:sz="0" w:space="0" w:color="auto"/>
            <w:left w:val="none" w:sz="0" w:space="0" w:color="auto"/>
            <w:bottom w:val="none" w:sz="0" w:space="0" w:color="auto"/>
            <w:right w:val="none" w:sz="0" w:space="0" w:color="auto"/>
          </w:divBdr>
        </w:div>
        <w:div w:id="947202423">
          <w:marLeft w:val="144"/>
          <w:marRight w:val="0"/>
          <w:marTop w:val="58"/>
          <w:marBottom w:val="0"/>
          <w:divBdr>
            <w:top w:val="none" w:sz="0" w:space="0" w:color="auto"/>
            <w:left w:val="none" w:sz="0" w:space="0" w:color="auto"/>
            <w:bottom w:val="none" w:sz="0" w:space="0" w:color="auto"/>
            <w:right w:val="none" w:sz="0" w:space="0" w:color="auto"/>
          </w:divBdr>
        </w:div>
        <w:div w:id="947202645">
          <w:marLeft w:val="864"/>
          <w:marRight w:val="0"/>
          <w:marTop w:val="58"/>
          <w:marBottom w:val="0"/>
          <w:divBdr>
            <w:top w:val="none" w:sz="0" w:space="0" w:color="auto"/>
            <w:left w:val="none" w:sz="0" w:space="0" w:color="auto"/>
            <w:bottom w:val="none" w:sz="0" w:space="0" w:color="auto"/>
            <w:right w:val="none" w:sz="0" w:space="0" w:color="auto"/>
          </w:divBdr>
        </w:div>
        <w:div w:id="947202652">
          <w:marLeft w:val="864"/>
          <w:marRight w:val="0"/>
          <w:marTop w:val="58"/>
          <w:marBottom w:val="0"/>
          <w:divBdr>
            <w:top w:val="none" w:sz="0" w:space="0" w:color="auto"/>
            <w:left w:val="none" w:sz="0" w:space="0" w:color="auto"/>
            <w:bottom w:val="none" w:sz="0" w:space="0" w:color="auto"/>
            <w:right w:val="none" w:sz="0" w:space="0" w:color="auto"/>
          </w:divBdr>
        </w:div>
        <w:div w:id="947202784">
          <w:marLeft w:val="864"/>
          <w:marRight w:val="0"/>
          <w:marTop w:val="58"/>
          <w:marBottom w:val="0"/>
          <w:divBdr>
            <w:top w:val="none" w:sz="0" w:space="0" w:color="auto"/>
            <w:left w:val="none" w:sz="0" w:space="0" w:color="auto"/>
            <w:bottom w:val="none" w:sz="0" w:space="0" w:color="auto"/>
            <w:right w:val="none" w:sz="0" w:space="0" w:color="auto"/>
          </w:divBdr>
        </w:div>
      </w:divsChild>
    </w:div>
    <w:div w:id="947202327">
      <w:marLeft w:val="0"/>
      <w:marRight w:val="0"/>
      <w:marTop w:val="0"/>
      <w:marBottom w:val="0"/>
      <w:divBdr>
        <w:top w:val="none" w:sz="0" w:space="0" w:color="auto"/>
        <w:left w:val="none" w:sz="0" w:space="0" w:color="auto"/>
        <w:bottom w:val="none" w:sz="0" w:space="0" w:color="auto"/>
        <w:right w:val="none" w:sz="0" w:space="0" w:color="auto"/>
      </w:divBdr>
    </w:div>
    <w:div w:id="947202340">
      <w:marLeft w:val="0"/>
      <w:marRight w:val="0"/>
      <w:marTop w:val="0"/>
      <w:marBottom w:val="0"/>
      <w:divBdr>
        <w:top w:val="none" w:sz="0" w:space="0" w:color="auto"/>
        <w:left w:val="none" w:sz="0" w:space="0" w:color="auto"/>
        <w:bottom w:val="none" w:sz="0" w:space="0" w:color="auto"/>
        <w:right w:val="none" w:sz="0" w:space="0" w:color="auto"/>
      </w:divBdr>
      <w:divsChild>
        <w:div w:id="947202229">
          <w:marLeft w:val="864"/>
          <w:marRight w:val="0"/>
          <w:marTop w:val="58"/>
          <w:marBottom w:val="0"/>
          <w:divBdr>
            <w:top w:val="none" w:sz="0" w:space="0" w:color="auto"/>
            <w:left w:val="none" w:sz="0" w:space="0" w:color="auto"/>
            <w:bottom w:val="none" w:sz="0" w:space="0" w:color="auto"/>
            <w:right w:val="none" w:sz="0" w:space="0" w:color="auto"/>
          </w:divBdr>
        </w:div>
        <w:div w:id="947202301">
          <w:marLeft w:val="864"/>
          <w:marRight w:val="0"/>
          <w:marTop w:val="58"/>
          <w:marBottom w:val="0"/>
          <w:divBdr>
            <w:top w:val="none" w:sz="0" w:space="0" w:color="auto"/>
            <w:left w:val="none" w:sz="0" w:space="0" w:color="auto"/>
            <w:bottom w:val="none" w:sz="0" w:space="0" w:color="auto"/>
            <w:right w:val="none" w:sz="0" w:space="0" w:color="auto"/>
          </w:divBdr>
        </w:div>
        <w:div w:id="947202309">
          <w:marLeft w:val="144"/>
          <w:marRight w:val="0"/>
          <w:marTop w:val="58"/>
          <w:marBottom w:val="0"/>
          <w:divBdr>
            <w:top w:val="none" w:sz="0" w:space="0" w:color="auto"/>
            <w:left w:val="none" w:sz="0" w:space="0" w:color="auto"/>
            <w:bottom w:val="none" w:sz="0" w:space="0" w:color="auto"/>
            <w:right w:val="none" w:sz="0" w:space="0" w:color="auto"/>
          </w:divBdr>
        </w:div>
        <w:div w:id="947202372">
          <w:marLeft w:val="144"/>
          <w:marRight w:val="0"/>
          <w:marTop w:val="58"/>
          <w:marBottom w:val="0"/>
          <w:divBdr>
            <w:top w:val="none" w:sz="0" w:space="0" w:color="auto"/>
            <w:left w:val="none" w:sz="0" w:space="0" w:color="auto"/>
            <w:bottom w:val="none" w:sz="0" w:space="0" w:color="auto"/>
            <w:right w:val="none" w:sz="0" w:space="0" w:color="auto"/>
          </w:divBdr>
        </w:div>
        <w:div w:id="947202389">
          <w:marLeft w:val="864"/>
          <w:marRight w:val="0"/>
          <w:marTop w:val="58"/>
          <w:marBottom w:val="0"/>
          <w:divBdr>
            <w:top w:val="none" w:sz="0" w:space="0" w:color="auto"/>
            <w:left w:val="none" w:sz="0" w:space="0" w:color="auto"/>
            <w:bottom w:val="none" w:sz="0" w:space="0" w:color="auto"/>
            <w:right w:val="none" w:sz="0" w:space="0" w:color="auto"/>
          </w:divBdr>
        </w:div>
        <w:div w:id="947202409">
          <w:marLeft w:val="864"/>
          <w:marRight w:val="0"/>
          <w:marTop w:val="58"/>
          <w:marBottom w:val="0"/>
          <w:divBdr>
            <w:top w:val="none" w:sz="0" w:space="0" w:color="auto"/>
            <w:left w:val="none" w:sz="0" w:space="0" w:color="auto"/>
            <w:bottom w:val="none" w:sz="0" w:space="0" w:color="auto"/>
            <w:right w:val="none" w:sz="0" w:space="0" w:color="auto"/>
          </w:divBdr>
        </w:div>
        <w:div w:id="947202613">
          <w:marLeft w:val="144"/>
          <w:marRight w:val="0"/>
          <w:marTop w:val="58"/>
          <w:marBottom w:val="0"/>
          <w:divBdr>
            <w:top w:val="none" w:sz="0" w:space="0" w:color="auto"/>
            <w:left w:val="none" w:sz="0" w:space="0" w:color="auto"/>
            <w:bottom w:val="none" w:sz="0" w:space="0" w:color="auto"/>
            <w:right w:val="none" w:sz="0" w:space="0" w:color="auto"/>
          </w:divBdr>
        </w:div>
      </w:divsChild>
    </w:div>
    <w:div w:id="947202343">
      <w:marLeft w:val="0"/>
      <w:marRight w:val="0"/>
      <w:marTop w:val="0"/>
      <w:marBottom w:val="0"/>
      <w:divBdr>
        <w:top w:val="none" w:sz="0" w:space="0" w:color="auto"/>
        <w:left w:val="none" w:sz="0" w:space="0" w:color="auto"/>
        <w:bottom w:val="none" w:sz="0" w:space="0" w:color="auto"/>
        <w:right w:val="none" w:sz="0" w:space="0" w:color="auto"/>
      </w:divBdr>
    </w:div>
    <w:div w:id="947202349">
      <w:marLeft w:val="0"/>
      <w:marRight w:val="0"/>
      <w:marTop w:val="0"/>
      <w:marBottom w:val="0"/>
      <w:divBdr>
        <w:top w:val="none" w:sz="0" w:space="0" w:color="auto"/>
        <w:left w:val="none" w:sz="0" w:space="0" w:color="auto"/>
        <w:bottom w:val="none" w:sz="0" w:space="0" w:color="auto"/>
        <w:right w:val="none" w:sz="0" w:space="0" w:color="auto"/>
      </w:divBdr>
    </w:div>
    <w:div w:id="947202350">
      <w:marLeft w:val="0"/>
      <w:marRight w:val="0"/>
      <w:marTop w:val="0"/>
      <w:marBottom w:val="0"/>
      <w:divBdr>
        <w:top w:val="none" w:sz="0" w:space="0" w:color="auto"/>
        <w:left w:val="none" w:sz="0" w:space="0" w:color="auto"/>
        <w:bottom w:val="none" w:sz="0" w:space="0" w:color="auto"/>
        <w:right w:val="none" w:sz="0" w:space="0" w:color="auto"/>
      </w:divBdr>
      <w:divsChild>
        <w:div w:id="947202319">
          <w:marLeft w:val="144"/>
          <w:marRight w:val="0"/>
          <w:marTop w:val="120"/>
          <w:marBottom w:val="0"/>
          <w:divBdr>
            <w:top w:val="none" w:sz="0" w:space="0" w:color="auto"/>
            <w:left w:val="none" w:sz="0" w:space="0" w:color="auto"/>
            <w:bottom w:val="none" w:sz="0" w:space="0" w:color="auto"/>
            <w:right w:val="none" w:sz="0" w:space="0" w:color="auto"/>
          </w:divBdr>
        </w:div>
        <w:div w:id="947202451">
          <w:marLeft w:val="144"/>
          <w:marRight w:val="0"/>
          <w:marTop w:val="120"/>
          <w:marBottom w:val="0"/>
          <w:divBdr>
            <w:top w:val="none" w:sz="0" w:space="0" w:color="auto"/>
            <w:left w:val="none" w:sz="0" w:space="0" w:color="auto"/>
            <w:bottom w:val="none" w:sz="0" w:space="0" w:color="auto"/>
            <w:right w:val="none" w:sz="0" w:space="0" w:color="auto"/>
          </w:divBdr>
        </w:div>
        <w:div w:id="947202502">
          <w:marLeft w:val="144"/>
          <w:marRight w:val="0"/>
          <w:marTop w:val="120"/>
          <w:marBottom w:val="0"/>
          <w:divBdr>
            <w:top w:val="none" w:sz="0" w:space="0" w:color="auto"/>
            <w:left w:val="none" w:sz="0" w:space="0" w:color="auto"/>
            <w:bottom w:val="none" w:sz="0" w:space="0" w:color="auto"/>
            <w:right w:val="none" w:sz="0" w:space="0" w:color="auto"/>
          </w:divBdr>
        </w:div>
        <w:div w:id="947202597">
          <w:marLeft w:val="144"/>
          <w:marRight w:val="0"/>
          <w:marTop w:val="120"/>
          <w:marBottom w:val="0"/>
          <w:divBdr>
            <w:top w:val="none" w:sz="0" w:space="0" w:color="auto"/>
            <w:left w:val="none" w:sz="0" w:space="0" w:color="auto"/>
            <w:bottom w:val="none" w:sz="0" w:space="0" w:color="auto"/>
            <w:right w:val="none" w:sz="0" w:space="0" w:color="auto"/>
          </w:divBdr>
        </w:div>
        <w:div w:id="947202644">
          <w:marLeft w:val="144"/>
          <w:marRight w:val="0"/>
          <w:marTop w:val="120"/>
          <w:marBottom w:val="0"/>
          <w:divBdr>
            <w:top w:val="none" w:sz="0" w:space="0" w:color="auto"/>
            <w:left w:val="none" w:sz="0" w:space="0" w:color="auto"/>
            <w:bottom w:val="none" w:sz="0" w:space="0" w:color="auto"/>
            <w:right w:val="none" w:sz="0" w:space="0" w:color="auto"/>
          </w:divBdr>
        </w:div>
        <w:div w:id="947202710">
          <w:marLeft w:val="144"/>
          <w:marRight w:val="0"/>
          <w:marTop w:val="120"/>
          <w:marBottom w:val="0"/>
          <w:divBdr>
            <w:top w:val="none" w:sz="0" w:space="0" w:color="auto"/>
            <w:left w:val="none" w:sz="0" w:space="0" w:color="auto"/>
            <w:bottom w:val="none" w:sz="0" w:space="0" w:color="auto"/>
            <w:right w:val="none" w:sz="0" w:space="0" w:color="auto"/>
          </w:divBdr>
        </w:div>
        <w:div w:id="947202732">
          <w:marLeft w:val="144"/>
          <w:marRight w:val="0"/>
          <w:marTop w:val="120"/>
          <w:marBottom w:val="0"/>
          <w:divBdr>
            <w:top w:val="none" w:sz="0" w:space="0" w:color="auto"/>
            <w:left w:val="none" w:sz="0" w:space="0" w:color="auto"/>
            <w:bottom w:val="none" w:sz="0" w:space="0" w:color="auto"/>
            <w:right w:val="none" w:sz="0" w:space="0" w:color="auto"/>
          </w:divBdr>
        </w:div>
        <w:div w:id="947202766">
          <w:marLeft w:val="144"/>
          <w:marRight w:val="0"/>
          <w:marTop w:val="120"/>
          <w:marBottom w:val="0"/>
          <w:divBdr>
            <w:top w:val="none" w:sz="0" w:space="0" w:color="auto"/>
            <w:left w:val="none" w:sz="0" w:space="0" w:color="auto"/>
            <w:bottom w:val="none" w:sz="0" w:space="0" w:color="auto"/>
            <w:right w:val="none" w:sz="0" w:space="0" w:color="auto"/>
          </w:divBdr>
        </w:div>
      </w:divsChild>
    </w:div>
    <w:div w:id="947202351">
      <w:marLeft w:val="0"/>
      <w:marRight w:val="0"/>
      <w:marTop w:val="0"/>
      <w:marBottom w:val="0"/>
      <w:divBdr>
        <w:top w:val="none" w:sz="0" w:space="0" w:color="auto"/>
        <w:left w:val="none" w:sz="0" w:space="0" w:color="auto"/>
        <w:bottom w:val="none" w:sz="0" w:space="0" w:color="auto"/>
        <w:right w:val="none" w:sz="0" w:space="0" w:color="auto"/>
      </w:divBdr>
      <w:divsChild>
        <w:div w:id="947202331">
          <w:marLeft w:val="144"/>
          <w:marRight w:val="0"/>
          <w:marTop w:val="58"/>
          <w:marBottom w:val="0"/>
          <w:divBdr>
            <w:top w:val="none" w:sz="0" w:space="0" w:color="auto"/>
            <w:left w:val="none" w:sz="0" w:space="0" w:color="auto"/>
            <w:bottom w:val="none" w:sz="0" w:space="0" w:color="auto"/>
            <w:right w:val="none" w:sz="0" w:space="0" w:color="auto"/>
          </w:divBdr>
        </w:div>
      </w:divsChild>
    </w:div>
    <w:div w:id="947202355">
      <w:marLeft w:val="0"/>
      <w:marRight w:val="0"/>
      <w:marTop w:val="0"/>
      <w:marBottom w:val="0"/>
      <w:divBdr>
        <w:top w:val="none" w:sz="0" w:space="0" w:color="auto"/>
        <w:left w:val="none" w:sz="0" w:space="0" w:color="auto"/>
        <w:bottom w:val="none" w:sz="0" w:space="0" w:color="auto"/>
        <w:right w:val="none" w:sz="0" w:space="0" w:color="auto"/>
      </w:divBdr>
      <w:divsChild>
        <w:div w:id="947202505">
          <w:marLeft w:val="1138"/>
          <w:marRight w:val="0"/>
          <w:marTop w:val="54"/>
          <w:marBottom w:val="0"/>
          <w:divBdr>
            <w:top w:val="none" w:sz="0" w:space="0" w:color="auto"/>
            <w:left w:val="none" w:sz="0" w:space="0" w:color="auto"/>
            <w:bottom w:val="none" w:sz="0" w:space="0" w:color="auto"/>
            <w:right w:val="none" w:sz="0" w:space="0" w:color="auto"/>
          </w:divBdr>
        </w:div>
        <w:div w:id="947202543">
          <w:marLeft w:val="1138"/>
          <w:marRight w:val="0"/>
          <w:marTop w:val="54"/>
          <w:marBottom w:val="0"/>
          <w:divBdr>
            <w:top w:val="none" w:sz="0" w:space="0" w:color="auto"/>
            <w:left w:val="none" w:sz="0" w:space="0" w:color="auto"/>
            <w:bottom w:val="none" w:sz="0" w:space="0" w:color="auto"/>
            <w:right w:val="none" w:sz="0" w:space="0" w:color="auto"/>
          </w:divBdr>
        </w:div>
        <w:div w:id="947202612">
          <w:marLeft w:val="1138"/>
          <w:marRight w:val="0"/>
          <w:marTop w:val="54"/>
          <w:marBottom w:val="0"/>
          <w:divBdr>
            <w:top w:val="none" w:sz="0" w:space="0" w:color="auto"/>
            <w:left w:val="none" w:sz="0" w:space="0" w:color="auto"/>
            <w:bottom w:val="none" w:sz="0" w:space="0" w:color="auto"/>
            <w:right w:val="none" w:sz="0" w:space="0" w:color="auto"/>
          </w:divBdr>
        </w:div>
        <w:div w:id="947202655">
          <w:marLeft w:val="1138"/>
          <w:marRight w:val="0"/>
          <w:marTop w:val="54"/>
          <w:marBottom w:val="0"/>
          <w:divBdr>
            <w:top w:val="none" w:sz="0" w:space="0" w:color="auto"/>
            <w:left w:val="none" w:sz="0" w:space="0" w:color="auto"/>
            <w:bottom w:val="none" w:sz="0" w:space="0" w:color="auto"/>
            <w:right w:val="none" w:sz="0" w:space="0" w:color="auto"/>
          </w:divBdr>
        </w:div>
        <w:div w:id="947202727">
          <w:marLeft w:val="1138"/>
          <w:marRight w:val="0"/>
          <w:marTop w:val="54"/>
          <w:marBottom w:val="0"/>
          <w:divBdr>
            <w:top w:val="none" w:sz="0" w:space="0" w:color="auto"/>
            <w:left w:val="none" w:sz="0" w:space="0" w:color="auto"/>
            <w:bottom w:val="none" w:sz="0" w:space="0" w:color="auto"/>
            <w:right w:val="none" w:sz="0" w:space="0" w:color="auto"/>
          </w:divBdr>
        </w:div>
      </w:divsChild>
    </w:div>
    <w:div w:id="947202356">
      <w:marLeft w:val="0"/>
      <w:marRight w:val="0"/>
      <w:marTop w:val="0"/>
      <w:marBottom w:val="0"/>
      <w:divBdr>
        <w:top w:val="none" w:sz="0" w:space="0" w:color="auto"/>
        <w:left w:val="none" w:sz="0" w:space="0" w:color="auto"/>
        <w:bottom w:val="none" w:sz="0" w:space="0" w:color="auto"/>
        <w:right w:val="none" w:sz="0" w:space="0" w:color="auto"/>
      </w:divBdr>
      <w:divsChild>
        <w:div w:id="947202287">
          <w:marLeft w:val="864"/>
          <w:marRight w:val="0"/>
          <w:marTop w:val="58"/>
          <w:marBottom w:val="0"/>
          <w:divBdr>
            <w:top w:val="none" w:sz="0" w:space="0" w:color="auto"/>
            <w:left w:val="none" w:sz="0" w:space="0" w:color="auto"/>
            <w:bottom w:val="none" w:sz="0" w:space="0" w:color="auto"/>
            <w:right w:val="none" w:sz="0" w:space="0" w:color="auto"/>
          </w:divBdr>
        </w:div>
        <w:div w:id="947202397">
          <w:marLeft w:val="1800"/>
          <w:marRight w:val="0"/>
          <w:marTop w:val="58"/>
          <w:marBottom w:val="0"/>
          <w:divBdr>
            <w:top w:val="none" w:sz="0" w:space="0" w:color="auto"/>
            <w:left w:val="none" w:sz="0" w:space="0" w:color="auto"/>
            <w:bottom w:val="none" w:sz="0" w:space="0" w:color="auto"/>
            <w:right w:val="none" w:sz="0" w:space="0" w:color="auto"/>
          </w:divBdr>
        </w:div>
        <w:div w:id="947202481">
          <w:marLeft w:val="864"/>
          <w:marRight w:val="0"/>
          <w:marTop w:val="58"/>
          <w:marBottom w:val="0"/>
          <w:divBdr>
            <w:top w:val="none" w:sz="0" w:space="0" w:color="auto"/>
            <w:left w:val="none" w:sz="0" w:space="0" w:color="auto"/>
            <w:bottom w:val="none" w:sz="0" w:space="0" w:color="auto"/>
            <w:right w:val="none" w:sz="0" w:space="0" w:color="auto"/>
          </w:divBdr>
        </w:div>
        <w:div w:id="947202534">
          <w:marLeft w:val="144"/>
          <w:marRight w:val="0"/>
          <w:marTop w:val="58"/>
          <w:marBottom w:val="0"/>
          <w:divBdr>
            <w:top w:val="none" w:sz="0" w:space="0" w:color="auto"/>
            <w:left w:val="none" w:sz="0" w:space="0" w:color="auto"/>
            <w:bottom w:val="none" w:sz="0" w:space="0" w:color="auto"/>
            <w:right w:val="none" w:sz="0" w:space="0" w:color="auto"/>
          </w:divBdr>
        </w:div>
        <w:div w:id="947202659">
          <w:marLeft w:val="1800"/>
          <w:marRight w:val="0"/>
          <w:marTop w:val="58"/>
          <w:marBottom w:val="0"/>
          <w:divBdr>
            <w:top w:val="none" w:sz="0" w:space="0" w:color="auto"/>
            <w:left w:val="none" w:sz="0" w:space="0" w:color="auto"/>
            <w:bottom w:val="none" w:sz="0" w:space="0" w:color="auto"/>
            <w:right w:val="none" w:sz="0" w:space="0" w:color="auto"/>
          </w:divBdr>
        </w:div>
        <w:div w:id="947202693">
          <w:marLeft w:val="864"/>
          <w:marRight w:val="0"/>
          <w:marTop w:val="58"/>
          <w:marBottom w:val="0"/>
          <w:divBdr>
            <w:top w:val="none" w:sz="0" w:space="0" w:color="auto"/>
            <w:left w:val="none" w:sz="0" w:space="0" w:color="auto"/>
            <w:bottom w:val="none" w:sz="0" w:space="0" w:color="auto"/>
            <w:right w:val="none" w:sz="0" w:space="0" w:color="auto"/>
          </w:divBdr>
        </w:div>
        <w:div w:id="947202706">
          <w:marLeft w:val="1800"/>
          <w:marRight w:val="0"/>
          <w:marTop w:val="58"/>
          <w:marBottom w:val="0"/>
          <w:divBdr>
            <w:top w:val="none" w:sz="0" w:space="0" w:color="auto"/>
            <w:left w:val="none" w:sz="0" w:space="0" w:color="auto"/>
            <w:bottom w:val="none" w:sz="0" w:space="0" w:color="auto"/>
            <w:right w:val="none" w:sz="0" w:space="0" w:color="auto"/>
          </w:divBdr>
        </w:div>
      </w:divsChild>
    </w:div>
    <w:div w:id="947202362">
      <w:marLeft w:val="0"/>
      <w:marRight w:val="0"/>
      <w:marTop w:val="0"/>
      <w:marBottom w:val="0"/>
      <w:divBdr>
        <w:top w:val="none" w:sz="0" w:space="0" w:color="auto"/>
        <w:left w:val="none" w:sz="0" w:space="0" w:color="auto"/>
        <w:bottom w:val="none" w:sz="0" w:space="0" w:color="auto"/>
        <w:right w:val="none" w:sz="0" w:space="0" w:color="auto"/>
      </w:divBdr>
    </w:div>
    <w:div w:id="947202364">
      <w:marLeft w:val="0"/>
      <w:marRight w:val="0"/>
      <w:marTop w:val="0"/>
      <w:marBottom w:val="0"/>
      <w:divBdr>
        <w:top w:val="none" w:sz="0" w:space="0" w:color="auto"/>
        <w:left w:val="none" w:sz="0" w:space="0" w:color="auto"/>
        <w:bottom w:val="none" w:sz="0" w:space="0" w:color="auto"/>
        <w:right w:val="none" w:sz="0" w:space="0" w:color="auto"/>
      </w:divBdr>
      <w:divsChild>
        <w:div w:id="947202575">
          <w:marLeft w:val="864"/>
          <w:marRight w:val="0"/>
          <w:marTop w:val="58"/>
          <w:marBottom w:val="0"/>
          <w:divBdr>
            <w:top w:val="none" w:sz="0" w:space="0" w:color="auto"/>
            <w:left w:val="none" w:sz="0" w:space="0" w:color="auto"/>
            <w:bottom w:val="none" w:sz="0" w:space="0" w:color="auto"/>
            <w:right w:val="none" w:sz="0" w:space="0" w:color="auto"/>
          </w:divBdr>
        </w:div>
      </w:divsChild>
    </w:div>
    <w:div w:id="947202369">
      <w:marLeft w:val="0"/>
      <w:marRight w:val="0"/>
      <w:marTop w:val="0"/>
      <w:marBottom w:val="0"/>
      <w:divBdr>
        <w:top w:val="none" w:sz="0" w:space="0" w:color="auto"/>
        <w:left w:val="none" w:sz="0" w:space="0" w:color="auto"/>
        <w:bottom w:val="none" w:sz="0" w:space="0" w:color="auto"/>
        <w:right w:val="none" w:sz="0" w:space="0" w:color="auto"/>
      </w:divBdr>
      <w:divsChild>
        <w:div w:id="947202486">
          <w:marLeft w:val="144"/>
          <w:marRight w:val="0"/>
          <w:marTop w:val="58"/>
          <w:marBottom w:val="0"/>
          <w:divBdr>
            <w:top w:val="none" w:sz="0" w:space="0" w:color="auto"/>
            <w:left w:val="none" w:sz="0" w:space="0" w:color="auto"/>
            <w:bottom w:val="none" w:sz="0" w:space="0" w:color="auto"/>
            <w:right w:val="none" w:sz="0" w:space="0" w:color="auto"/>
          </w:divBdr>
        </w:div>
      </w:divsChild>
    </w:div>
    <w:div w:id="947202374">
      <w:marLeft w:val="0"/>
      <w:marRight w:val="0"/>
      <w:marTop w:val="0"/>
      <w:marBottom w:val="0"/>
      <w:divBdr>
        <w:top w:val="none" w:sz="0" w:space="0" w:color="auto"/>
        <w:left w:val="none" w:sz="0" w:space="0" w:color="auto"/>
        <w:bottom w:val="none" w:sz="0" w:space="0" w:color="auto"/>
        <w:right w:val="none" w:sz="0" w:space="0" w:color="auto"/>
      </w:divBdr>
      <w:divsChild>
        <w:div w:id="947202703">
          <w:marLeft w:val="144"/>
          <w:marRight w:val="0"/>
          <w:marTop w:val="58"/>
          <w:marBottom w:val="0"/>
          <w:divBdr>
            <w:top w:val="none" w:sz="0" w:space="0" w:color="auto"/>
            <w:left w:val="none" w:sz="0" w:space="0" w:color="auto"/>
            <w:bottom w:val="none" w:sz="0" w:space="0" w:color="auto"/>
            <w:right w:val="none" w:sz="0" w:space="0" w:color="auto"/>
          </w:divBdr>
        </w:div>
      </w:divsChild>
    </w:div>
    <w:div w:id="947202377">
      <w:marLeft w:val="0"/>
      <w:marRight w:val="0"/>
      <w:marTop w:val="0"/>
      <w:marBottom w:val="0"/>
      <w:divBdr>
        <w:top w:val="none" w:sz="0" w:space="0" w:color="auto"/>
        <w:left w:val="none" w:sz="0" w:space="0" w:color="auto"/>
        <w:bottom w:val="none" w:sz="0" w:space="0" w:color="auto"/>
        <w:right w:val="none" w:sz="0" w:space="0" w:color="auto"/>
      </w:divBdr>
    </w:div>
    <w:div w:id="947202379">
      <w:marLeft w:val="0"/>
      <w:marRight w:val="0"/>
      <w:marTop w:val="0"/>
      <w:marBottom w:val="0"/>
      <w:divBdr>
        <w:top w:val="none" w:sz="0" w:space="0" w:color="auto"/>
        <w:left w:val="none" w:sz="0" w:space="0" w:color="auto"/>
        <w:bottom w:val="none" w:sz="0" w:space="0" w:color="auto"/>
        <w:right w:val="none" w:sz="0" w:space="0" w:color="auto"/>
      </w:divBdr>
    </w:div>
    <w:div w:id="947202382">
      <w:marLeft w:val="0"/>
      <w:marRight w:val="0"/>
      <w:marTop w:val="0"/>
      <w:marBottom w:val="0"/>
      <w:divBdr>
        <w:top w:val="none" w:sz="0" w:space="0" w:color="auto"/>
        <w:left w:val="none" w:sz="0" w:space="0" w:color="auto"/>
        <w:bottom w:val="none" w:sz="0" w:space="0" w:color="auto"/>
        <w:right w:val="none" w:sz="0" w:space="0" w:color="auto"/>
      </w:divBdr>
      <w:divsChild>
        <w:div w:id="947202557">
          <w:marLeft w:val="144"/>
          <w:marRight w:val="0"/>
          <w:marTop w:val="58"/>
          <w:marBottom w:val="0"/>
          <w:divBdr>
            <w:top w:val="none" w:sz="0" w:space="0" w:color="auto"/>
            <w:left w:val="none" w:sz="0" w:space="0" w:color="auto"/>
            <w:bottom w:val="none" w:sz="0" w:space="0" w:color="auto"/>
            <w:right w:val="none" w:sz="0" w:space="0" w:color="auto"/>
          </w:divBdr>
        </w:div>
      </w:divsChild>
    </w:div>
    <w:div w:id="947202387">
      <w:marLeft w:val="0"/>
      <w:marRight w:val="0"/>
      <w:marTop w:val="0"/>
      <w:marBottom w:val="0"/>
      <w:divBdr>
        <w:top w:val="none" w:sz="0" w:space="0" w:color="auto"/>
        <w:left w:val="none" w:sz="0" w:space="0" w:color="auto"/>
        <w:bottom w:val="none" w:sz="0" w:space="0" w:color="auto"/>
        <w:right w:val="none" w:sz="0" w:space="0" w:color="auto"/>
      </w:divBdr>
      <w:divsChild>
        <w:div w:id="947202594">
          <w:marLeft w:val="144"/>
          <w:marRight w:val="0"/>
          <w:marTop w:val="58"/>
          <w:marBottom w:val="0"/>
          <w:divBdr>
            <w:top w:val="none" w:sz="0" w:space="0" w:color="auto"/>
            <w:left w:val="none" w:sz="0" w:space="0" w:color="auto"/>
            <w:bottom w:val="none" w:sz="0" w:space="0" w:color="auto"/>
            <w:right w:val="none" w:sz="0" w:space="0" w:color="auto"/>
          </w:divBdr>
        </w:div>
      </w:divsChild>
    </w:div>
    <w:div w:id="947202388">
      <w:marLeft w:val="0"/>
      <w:marRight w:val="0"/>
      <w:marTop w:val="0"/>
      <w:marBottom w:val="0"/>
      <w:divBdr>
        <w:top w:val="none" w:sz="0" w:space="0" w:color="auto"/>
        <w:left w:val="none" w:sz="0" w:space="0" w:color="auto"/>
        <w:bottom w:val="none" w:sz="0" w:space="0" w:color="auto"/>
        <w:right w:val="none" w:sz="0" w:space="0" w:color="auto"/>
      </w:divBdr>
      <w:divsChild>
        <w:div w:id="947202606">
          <w:marLeft w:val="144"/>
          <w:marRight w:val="0"/>
          <w:marTop w:val="58"/>
          <w:marBottom w:val="0"/>
          <w:divBdr>
            <w:top w:val="none" w:sz="0" w:space="0" w:color="auto"/>
            <w:left w:val="none" w:sz="0" w:space="0" w:color="auto"/>
            <w:bottom w:val="none" w:sz="0" w:space="0" w:color="auto"/>
            <w:right w:val="none" w:sz="0" w:space="0" w:color="auto"/>
          </w:divBdr>
        </w:div>
      </w:divsChild>
    </w:div>
    <w:div w:id="947202392">
      <w:marLeft w:val="0"/>
      <w:marRight w:val="0"/>
      <w:marTop w:val="0"/>
      <w:marBottom w:val="0"/>
      <w:divBdr>
        <w:top w:val="none" w:sz="0" w:space="0" w:color="auto"/>
        <w:left w:val="none" w:sz="0" w:space="0" w:color="auto"/>
        <w:bottom w:val="none" w:sz="0" w:space="0" w:color="auto"/>
        <w:right w:val="none" w:sz="0" w:space="0" w:color="auto"/>
      </w:divBdr>
      <w:divsChild>
        <w:div w:id="947202344">
          <w:marLeft w:val="288"/>
          <w:marRight w:val="0"/>
          <w:marTop w:val="144"/>
          <w:marBottom w:val="0"/>
          <w:divBdr>
            <w:top w:val="none" w:sz="0" w:space="0" w:color="auto"/>
            <w:left w:val="none" w:sz="0" w:space="0" w:color="auto"/>
            <w:bottom w:val="none" w:sz="0" w:space="0" w:color="auto"/>
            <w:right w:val="none" w:sz="0" w:space="0" w:color="auto"/>
          </w:divBdr>
        </w:div>
        <w:div w:id="947202415">
          <w:marLeft w:val="288"/>
          <w:marRight w:val="0"/>
          <w:marTop w:val="144"/>
          <w:marBottom w:val="0"/>
          <w:divBdr>
            <w:top w:val="none" w:sz="0" w:space="0" w:color="auto"/>
            <w:left w:val="none" w:sz="0" w:space="0" w:color="auto"/>
            <w:bottom w:val="none" w:sz="0" w:space="0" w:color="auto"/>
            <w:right w:val="none" w:sz="0" w:space="0" w:color="auto"/>
          </w:divBdr>
        </w:div>
        <w:div w:id="947202531">
          <w:marLeft w:val="288"/>
          <w:marRight w:val="0"/>
          <w:marTop w:val="144"/>
          <w:marBottom w:val="0"/>
          <w:divBdr>
            <w:top w:val="none" w:sz="0" w:space="0" w:color="auto"/>
            <w:left w:val="none" w:sz="0" w:space="0" w:color="auto"/>
            <w:bottom w:val="none" w:sz="0" w:space="0" w:color="auto"/>
            <w:right w:val="none" w:sz="0" w:space="0" w:color="auto"/>
          </w:divBdr>
        </w:div>
        <w:div w:id="947202579">
          <w:marLeft w:val="288"/>
          <w:marRight w:val="0"/>
          <w:marTop w:val="144"/>
          <w:marBottom w:val="0"/>
          <w:divBdr>
            <w:top w:val="none" w:sz="0" w:space="0" w:color="auto"/>
            <w:left w:val="none" w:sz="0" w:space="0" w:color="auto"/>
            <w:bottom w:val="none" w:sz="0" w:space="0" w:color="auto"/>
            <w:right w:val="none" w:sz="0" w:space="0" w:color="auto"/>
          </w:divBdr>
        </w:div>
        <w:div w:id="947202599">
          <w:marLeft w:val="288"/>
          <w:marRight w:val="0"/>
          <w:marTop w:val="144"/>
          <w:marBottom w:val="0"/>
          <w:divBdr>
            <w:top w:val="none" w:sz="0" w:space="0" w:color="auto"/>
            <w:left w:val="none" w:sz="0" w:space="0" w:color="auto"/>
            <w:bottom w:val="none" w:sz="0" w:space="0" w:color="auto"/>
            <w:right w:val="none" w:sz="0" w:space="0" w:color="auto"/>
          </w:divBdr>
        </w:div>
        <w:div w:id="947202697">
          <w:marLeft w:val="288"/>
          <w:marRight w:val="0"/>
          <w:marTop w:val="144"/>
          <w:marBottom w:val="0"/>
          <w:divBdr>
            <w:top w:val="none" w:sz="0" w:space="0" w:color="auto"/>
            <w:left w:val="none" w:sz="0" w:space="0" w:color="auto"/>
            <w:bottom w:val="none" w:sz="0" w:space="0" w:color="auto"/>
            <w:right w:val="none" w:sz="0" w:space="0" w:color="auto"/>
          </w:divBdr>
        </w:div>
      </w:divsChild>
    </w:div>
    <w:div w:id="947202401">
      <w:marLeft w:val="0"/>
      <w:marRight w:val="0"/>
      <w:marTop w:val="0"/>
      <w:marBottom w:val="0"/>
      <w:divBdr>
        <w:top w:val="none" w:sz="0" w:space="0" w:color="auto"/>
        <w:left w:val="none" w:sz="0" w:space="0" w:color="auto"/>
        <w:bottom w:val="none" w:sz="0" w:space="0" w:color="auto"/>
        <w:right w:val="none" w:sz="0" w:space="0" w:color="auto"/>
      </w:divBdr>
      <w:divsChild>
        <w:div w:id="947202251">
          <w:marLeft w:val="864"/>
          <w:marRight w:val="0"/>
          <w:marTop w:val="58"/>
          <w:marBottom w:val="0"/>
          <w:divBdr>
            <w:top w:val="none" w:sz="0" w:space="0" w:color="auto"/>
            <w:left w:val="none" w:sz="0" w:space="0" w:color="auto"/>
            <w:bottom w:val="none" w:sz="0" w:space="0" w:color="auto"/>
            <w:right w:val="none" w:sz="0" w:space="0" w:color="auto"/>
          </w:divBdr>
        </w:div>
        <w:div w:id="947202258">
          <w:marLeft w:val="144"/>
          <w:marRight w:val="0"/>
          <w:marTop w:val="58"/>
          <w:marBottom w:val="0"/>
          <w:divBdr>
            <w:top w:val="none" w:sz="0" w:space="0" w:color="auto"/>
            <w:left w:val="none" w:sz="0" w:space="0" w:color="auto"/>
            <w:bottom w:val="none" w:sz="0" w:space="0" w:color="auto"/>
            <w:right w:val="none" w:sz="0" w:space="0" w:color="auto"/>
          </w:divBdr>
        </w:div>
        <w:div w:id="947202380">
          <w:marLeft w:val="864"/>
          <w:marRight w:val="0"/>
          <w:marTop w:val="58"/>
          <w:marBottom w:val="0"/>
          <w:divBdr>
            <w:top w:val="none" w:sz="0" w:space="0" w:color="auto"/>
            <w:left w:val="none" w:sz="0" w:space="0" w:color="auto"/>
            <w:bottom w:val="none" w:sz="0" w:space="0" w:color="auto"/>
            <w:right w:val="none" w:sz="0" w:space="0" w:color="auto"/>
          </w:divBdr>
        </w:div>
        <w:div w:id="947202444">
          <w:marLeft w:val="1800"/>
          <w:marRight w:val="0"/>
          <w:marTop w:val="58"/>
          <w:marBottom w:val="0"/>
          <w:divBdr>
            <w:top w:val="none" w:sz="0" w:space="0" w:color="auto"/>
            <w:left w:val="none" w:sz="0" w:space="0" w:color="auto"/>
            <w:bottom w:val="none" w:sz="0" w:space="0" w:color="auto"/>
            <w:right w:val="none" w:sz="0" w:space="0" w:color="auto"/>
          </w:divBdr>
        </w:div>
        <w:div w:id="947202588">
          <w:marLeft w:val="1800"/>
          <w:marRight w:val="0"/>
          <w:marTop w:val="58"/>
          <w:marBottom w:val="0"/>
          <w:divBdr>
            <w:top w:val="none" w:sz="0" w:space="0" w:color="auto"/>
            <w:left w:val="none" w:sz="0" w:space="0" w:color="auto"/>
            <w:bottom w:val="none" w:sz="0" w:space="0" w:color="auto"/>
            <w:right w:val="none" w:sz="0" w:space="0" w:color="auto"/>
          </w:divBdr>
        </w:div>
        <w:div w:id="947202690">
          <w:marLeft w:val="1800"/>
          <w:marRight w:val="0"/>
          <w:marTop w:val="58"/>
          <w:marBottom w:val="0"/>
          <w:divBdr>
            <w:top w:val="none" w:sz="0" w:space="0" w:color="auto"/>
            <w:left w:val="none" w:sz="0" w:space="0" w:color="auto"/>
            <w:bottom w:val="none" w:sz="0" w:space="0" w:color="auto"/>
            <w:right w:val="none" w:sz="0" w:space="0" w:color="auto"/>
          </w:divBdr>
        </w:div>
        <w:div w:id="947202691">
          <w:marLeft w:val="864"/>
          <w:marRight w:val="0"/>
          <w:marTop w:val="58"/>
          <w:marBottom w:val="0"/>
          <w:divBdr>
            <w:top w:val="none" w:sz="0" w:space="0" w:color="auto"/>
            <w:left w:val="none" w:sz="0" w:space="0" w:color="auto"/>
            <w:bottom w:val="none" w:sz="0" w:space="0" w:color="auto"/>
            <w:right w:val="none" w:sz="0" w:space="0" w:color="auto"/>
          </w:divBdr>
        </w:div>
      </w:divsChild>
    </w:div>
    <w:div w:id="947202402">
      <w:marLeft w:val="0"/>
      <w:marRight w:val="0"/>
      <w:marTop w:val="0"/>
      <w:marBottom w:val="0"/>
      <w:divBdr>
        <w:top w:val="none" w:sz="0" w:space="0" w:color="auto"/>
        <w:left w:val="none" w:sz="0" w:space="0" w:color="auto"/>
        <w:bottom w:val="none" w:sz="0" w:space="0" w:color="auto"/>
        <w:right w:val="none" w:sz="0" w:space="0" w:color="auto"/>
      </w:divBdr>
    </w:div>
    <w:div w:id="947202404">
      <w:marLeft w:val="0"/>
      <w:marRight w:val="0"/>
      <w:marTop w:val="0"/>
      <w:marBottom w:val="0"/>
      <w:divBdr>
        <w:top w:val="none" w:sz="0" w:space="0" w:color="auto"/>
        <w:left w:val="none" w:sz="0" w:space="0" w:color="auto"/>
        <w:bottom w:val="none" w:sz="0" w:space="0" w:color="auto"/>
        <w:right w:val="none" w:sz="0" w:space="0" w:color="auto"/>
      </w:divBdr>
    </w:div>
    <w:div w:id="947202405">
      <w:marLeft w:val="0"/>
      <w:marRight w:val="0"/>
      <w:marTop w:val="0"/>
      <w:marBottom w:val="0"/>
      <w:divBdr>
        <w:top w:val="none" w:sz="0" w:space="0" w:color="auto"/>
        <w:left w:val="none" w:sz="0" w:space="0" w:color="auto"/>
        <w:bottom w:val="none" w:sz="0" w:space="0" w:color="auto"/>
        <w:right w:val="none" w:sz="0" w:space="0" w:color="auto"/>
      </w:divBdr>
      <w:divsChild>
        <w:div w:id="947202495">
          <w:marLeft w:val="144"/>
          <w:marRight w:val="0"/>
          <w:marTop w:val="58"/>
          <w:marBottom w:val="0"/>
          <w:divBdr>
            <w:top w:val="none" w:sz="0" w:space="0" w:color="auto"/>
            <w:left w:val="none" w:sz="0" w:space="0" w:color="auto"/>
            <w:bottom w:val="none" w:sz="0" w:space="0" w:color="auto"/>
            <w:right w:val="none" w:sz="0" w:space="0" w:color="auto"/>
          </w:divBdr>
        </w:div>
        <w:div w:id="947202728">
          <w:marLeft w:val="144"/>
          <w:marRight w:val="0"/>
          <w:marTop w:val="58"/>
          <w:marBottom w:val="0"/>
          <w:divBdr>
            <w:top w:val="none" w:sz="0" w:space="0" w:color="auto"/>
            <w:left w:val="none" w:sz="0" w:space="0" w:color="auto"/>
            <w:bottom w:val="none" w:sz="0" w:space="0" w:color="auto"/>
            <w:right w:val="none" w:sz="0" w:space="0" w:color="auto"/>
          </w:divBdr>
        </w:div>
      </w:divsChild>
    </w:div>
    <w:div w:id="947202406">
      <w:marLeft w:val="0"/>
      <w:marRight w:val="0"/>
      <w:marTop w:val="0"/>
      <w:marBottom w:val="0"/>
      <w:divBdr>
        <w:top w:val="none" w:sz="0" w:space="0" w:color="auto"/>
        <w:left w:val="none" w:sz="0" w:space="0" w:color="auto"/>
        <w:bottom w:val="none" w:sz="0" w:space="0" w:color="auto"/>
        <w:right w:val="none" w:sz="0" w:space="0" w:color="auto"/>
      </w:divBdr>
      <w:divsChild>
        <w:div w:id="947202775">
          <w:marLeft w:val="144"/>
          <w:marRight w:val="0"/>
          <w:marTop w:val="58"/>
          <w:marBottom w:val="0"/>
          <w:divBdr>
            <w:top w:val="none" w:sz="0" w:space="0" w:color="auto"/>
            <w:left w:val="none" w:sz="0" w:space="0" w:color="auto"/>
            <w:bottom w:val="none" w:sz="0" w:space="0" w:color="auto"/>
            <w:right w:val="none" w:sz="0" w:space="0" w:color="auto"/>
          </w:divBdr>
        </w:div>
      </w:divsChild>
    </w:div>
    <w:div w:id="947202410">
      <w:marLeft w:val="0"/>
      <w:marRight w:val="0"/>
      <w:marTop w:val="0"/>
      <w:marBottom w:val="0"/>
      <w:divBdr>
        <w:top w:val="none" w:sz="0" w:space="0" w:color="auto"/>
        <w:left w:val="none" w:sz="0" w:space="0" w:color="auto"/>
        <w:bottom w:val="none" w:sz="0" w:space="0" w:color="auto"/>
        <w:right w:val="none" w:sz="0" w:space="0" w:color="auto"/>
      </w:divBdr>
      <w:divsChild>
        <w:div w:id="947202425">
          <w:marLeft w:val="144"/>
          <w:marRight w:val="0"/>
          <w:marTop w:val="58"/>
          <w:marBottom w:val="0"/>
          <w:divBdr>
            <w:top w:val="none" w:sz="0" w:space="0" w:color="auto"/>
            <w:left w:val="none" w:sz="0" w:space="0" w:color="auto"/>
            <w:bottom w:val="none" w:sz="0" w:space="0" w:color="auto"/>
            <w:right w:val="none" w:sz="0" w:space="0" w:color="auto"/>
          </w:divBdr>
        </w:div>
        <w:div w:id="947202443">
          <w:marLeft w:val="144"/>
          <w:marRight w:val="0"/>
          <w:marTop w:val="58"/>
          <w:marBottom w:val="0"/>
          <w:divBdr>
            <w:top w:val="none" w:sz="0" w:space="0" w:color="auto"/>
            <w:left w:val="none" w:sz="0" w:space="0" w:color="auto"/>
            <w:bottom w:val="none" w:sz="0" w:space="0" w:color="auto"/>
            <w:right w:val="none" w:sz="0" w:space="0" w:color="auto"/>
          </w:divBdr>
        </w:div>
        <w:div w:id="947202463">
          <w:marLeft w:val="144"/>
          <w:marRight w:val="0"/>
          <w:marTop w:val="58"/>
          <w:marBottom w:val="0"/>
          <w:divBdr>
            <w:top w:val="none" w:sz="0" w:space="0" w:color="auto"/>
            <w:left w:val="none" w:sz="0" w:space="0" w:color="auto"/>
            <w:bottom w:val="none" w:sz="0" w:space="0" w:color="auto"/>
            <w:right w:val="none" w:sz="0" w:space="0" w:color="auto"/>
          </w:divBdr>
        </w:div>
        <w:div w:id="947202498">
          <w:marLeft w:val="864"/>
          <w:marRight w:val="0"/>
          <w:marTop w:val="53"/>
          <w:marBottom w:val="0"/>
          <w:divBdr>
            <w:top w:val="none" w:sz="0" w:space="0" w:color="auto"/>
            <w:left w:val="none" w:sz="0" w:space="0" w:color="auto"/>
            <w:bottom w:val="none" w:sz="0" w:space="0" w:color="auto"/>
            <w:right w:val="none" w:sz="0" w:space="0" w:color="auto"/>
          </w:divBdr>
        </w:div>
        <w:div w:id="947202521">
          <w:marLeft w:val="864"/>
          <w:marRight w:val="0"/>
          <w:marTop w:val="53"/>
          <w:marBottom w:val="0"/>
          <w:divBdr>
            <w:top w:val="none" w:sz="0" w:space="0" w:color="auto"/>
            <w:left w:val="none" w:sz="0" w:space="0" w:color="auto"/>
            <w:bottom w:val="none" w:sz="0" w:space="0" w:color="auto"/>
            <w:right w:val="none" w:sz="0" w:space="0" w:color="auto"/>
          </w:divBdr>
        </w:div>
        <w:div w:id="947202523">
          <w:marLeft w:val="864"/>
          <w:marRight w:val="0"/>
          <w:marTop w:val="53"/>
          <w:marBottom w:val="0"/>
          <w:divBdr>
            <w:top w:val="none" w:sz="0" w:space="0" w:color="auto"/>
            <w:left w:val="none" w:sz="0" w:space="0" w:color="auto"/>
            <w:bottom w:val="none" w:sz="0" w:space="0" w:color="auto"/>
            <w:right w:val="none" w:sz="0" w:space="0" w:color="auto"/>
          </w:divBdr>
        </w:div>
        <w:div w:id="947202598">
          <w:marLeft w:val="864"/>
          <w:marRight w:val="0"/>
          <w:marTop w:val="53"/>
          <w:marBottom w:val="0"/>
          <w:divBdr>
            <w:top w:val="none" w:sz="0" w:space="0" w:color="auto"/>
            <w:left w:val="none" w:sz="0" w:space="0" w:color="auto"/>
            <w:bottom w:val="none" w:sz="0" w:space="0" w:color="auto"/>
            <w:right w:val="none" w:sz="0" w:space="0" w:color="auto"/>
          </w:divBdr>
        </w:div>
        <w:div w:id="947202609">
          <w:marLeft w:val="864"/>
          <w:marRight w:val="0"/>
          <w:marTop w:val="53"/>
          <w:marBottom w:val="0"/>
          <w:divBdr>
            <w:top w:val="none" w:sz="0" w:space="0" w:color="auto"/>
            <w:left w:val="none" w:sz="0" w:space="0" w:color="auto"/>
            <w:bottom w:val="none" w:sz="0" w:space="0" w:color="auto"/>
            <w:right w:val="none" w:sz="0" w:space="0" w:color="auto"/>
          </w:divBdr>
        </w:div>
        <w:div w:id="947202671">
          <w:marLeft w:val="864"/>
          <w:marRight w:val="0"/>
          <w:marTop w:val="53"/>
          <w:marBottom w:val="0"/>
          <w:divBdr>
            <w:top w:val="none" w:sz="0" w:space="0" w:color="auto"/>
            <w:left w:val="none" w:sz="0" w:space="0" w:color="auto"/>
            <w:bottom w:val="none" w:sz="0" w:space="0" w:color="auto"/>
            <w:right w:val="none" w:sz="0" w:space="0" w:color="auto"/>
          </w:divBdr>
        </w:div>
      </w:divsChild>
    </w:div>
    <w:div w:id="947202414">
      <w:marLeft w:val="0"/>
      <w:marRight w:val="0"/>
      <w:marTop w:val="0"/>
      <w:marBottom w:val="0"/>
      <w:divBdr>
        <w:top w:val="none" w:sz="0" w:space="0" w:color="auto"/>
        <w:left w:val="none" w:sz="0" w:space="0" w:color="auto"/>
        <w:bottom w:val="none" w:sz="0" w:space="0" w:color="auto"/>
        <w:right w:val="none" w:sz="0" w:space="0" w:color="auto"/>
      </w:divBdr>
      <w:divsChild>
        <w:div w:id="947202254">
          <w:marLeft w:val="144"/>
          <w:marRight w:val="0"/>
          <w:marTop w:val="58"/>
          <w:marBottom w:val="0"/>
          <w:divBdr>
            <w:top w:val="none" w:sz="0" w:space="0" w:color="auto"/>
            <w:left w:val="none" w:sz="0" w:space="0" w:color="auto"/>
            <w:bottom w:val="none" w:sz="0" w:space="0" w:color="auto"/>
            <w:right w:val="none" w:sz="0" w:space="0" w:color="auto"/>
          </w:divBdr>
        </w:div>
        <w:div w:id="947202274">
          <w:marLeft w:val="144"/>
          <w:marRight w:val="0"/>
          <w:marTop w:val="58"/>
          <w:marBottom w:val="0"/>
          <w:divBdr>
            <w:top w:val="none" w:sz="0" w:space="0" w:color="auto"/>
            <w:left w:val="none" w:sz="0" w:space="0" w:color="auto"/>
            <w:bottom w:val="none" w:sz="0" w:space="0" w:color="auto"/>
            <w:right w:val="none" w:sz="0" w:space="0" w:color="auto"/>
          </w:divBdr>
        </w:div>
        <w:div w:id="947202328">
          <w:marLeft w:val="864"/>
          <w:marRight w:val="0"/>
          <w:marTop w:val="58"/>
          <w:marBottom w:val="0"/>
          <w:divBdr>
            <w:top w:val="none" w:sz="0" w:space="0" w:color="auto"/>
            <w:left w:val="none" w:sz="0" w:space="0" w:color="auto"/>
            <w:bottom w:val="none" w:sz="0" w:space="0" w:color="auto"/>
            <w:right w:val="none" w:sz="0" w:space="0" w:color="auto"/>
          </w:divBdr>
        </w:div>
        <w:div w:id="947202366">
          <w:marLeft w:val="864"/>
          <w:marRight w:val="0"/>
          <w:marTop w:val="58"/>
          <w:marBottom w:val="0"/>
          <w:divBdr>
            <w:top w:val="none" w:sz="0" w:space="0" w:color="auto"/>
            <w:left w:val="none" w:sz="0" w:space="0" w:color="auto"/>
            <w:bottom w:val="none" w:sz="0" w:space="0" w:color="auto"/>
            <w:right w:val="none" w:sz="0" w:space="0" w:color="auto"/>
          </w:divBdr>
        </w:div>
        <w:div w:id="947202515">
          <w:marLeft w:val="864"/>
          <w:marRight w:val="0"/>
          <w:marTop w:val="58"/>
          <w:marBottom w:val="0"/>
          <w:divBdr>
            <w:top w:val="none" w:sz="0" w:space="0" w:color="auto"/>
            <w:left w:val="none" w:sz="0" w:space="0" w:color="auto"/>
            <w:bottom w:val="none" w:sz="0" w:space="0" w:color="auto"/>
            <w:right w:val="none" w:sz="0" w:space="0" w:color="auto"/>
          </w:divBdr>
        </w:div>
        <w:div w:id="947202547">
          <w:marLeft w:val="144"/>
          <w:marRight w:val="0"/>
          <w:marTop w:val="58"/>
          <w:marBottom w:val="0"/>
          <w:divBdr>
            <w:top w:val="none" w:sz="0" w:space="0" w:color="auto"/>
            <w:left w:val="none" w:sz="0" w:space="0" w:color="auto"/>
            <w:bottom w:val="none" w:sz="0" w:space="0" w:color="auto"/>
            <w:right w:val="none" w:sz="0" w:space="0" w:color="auto"/>
          </w:divBdr>
        </w:div>
        <w:div w:id="947202616">
          <w:marLeft w:val="864"/>
          <w:marRight w:val="0"/>
          <w:marTop w:val="58"/>
          <w:marBottom w:val="0"/>
          <w:divBdr>
            <w:top w:val="none" w:sz="0" w:space="0" w:color="auto"/>
            <w:left w:val="none" w:sz="0" w:space="0" w:color="auto"/>
            <w:bottom w:val="none" w:sz="0" w:space="0" w:color="auto"/>
            <w:right w:val="none" w:sz="0" w:space="0" w:color="auto"/>
          </w:divBdr>
        </w:div>
        <w:div w:id="947202626">
          <w:marLeft w:val="864"/>
          <w:marRight w:val="0"/>
          <w:marTop w:val="58"/>
          <w:marBottom w:val="0"/>
          <w:divBdr>
            <w:top w:val="none" w:sz="0" w:space="0" w:color="auto"/>
            <w:left w:val="none" w:sz="0" w:space="0" w:color="auto"/>
            <w:bottom w:val="none" w:sz="0" w:space="0" w:color="auto"/>
            <w:right w:val="none" w:sz="0" w:space="0" w:color="auto"/>
          </w:divBdr>
        </w:div>
        <w:div w:id="947202750">
          <w:marLeft w:val="864"/>
          <w:marRight w:val="0"/>
          <w:marTop w:val="58"/>
          <w:marBottom w:val="0"/>
          <w:divBdr>
            <w:top w:val="none" w:sz="0" w:space="0" w:color="auto"/>
            <w:left w:val="none" w:sz="0" w:space="0" w:color="auto"/>
            <w:bottom w:val="none" w:sz="0" w:space="0" w:color="auto"/>
            <w:right w:val="none" w:sz="0" w:space="0" w:color="auto"/>
          </w:divBdr>
        </w:div>
      </w:divsChild>
    </w:div>
    <w:div w:id="947202417">
      <w:marLeft w:val="0"/>
      <w:marRight w:val="0"/>
      <w:marTop w:val="0"/>
      <w:marBottom w:val="0"/>
      <w:divBdr>
        <w:top w:val="none" w:sz="0" w:space="0" w:color="auto"/>
        <w:left w:val="none" w:sz="0" w:space="0" w:color="auto"/>
        <w:bottom w:val="none" w:sz="0" w:space="0" w:color="auto"/>
        <w:right w:val="none" w:sz="0" w:space="0" w:color="auto"/>
      </w:divBdr>
      <w:divsChild>
        <w:div w:id="947202459">
          <w:marLeft w:val="864"/>
          <w:marRight w:val="0"/>
          <w:marTop w:val="58"/>
          <w:marBottom w:val="0"/>
          <w:divBdr>
            <w:top w:val="none" w:sz="0" w:space="0" w:color="auto"/>
            <w:left w:val="none" w:sz="0" w:space="0" w:color="auto"/>
            <w:bottom w:val="none" w:sz="0" w:space="0" w:color="auto"/>
            <w:right w:val="none" w:sz="0" w:space="0" w:color="auto"/>
          </w:divBdr>
        </w:div>
      </w:divsChild>
    </w:div>
    <w:div w:id="947202426">
      <w:marLeft w:val="0"/>
      <w:marRight w:val="0"/>
      <w:marTop w:val="0"/>
      <w:marBottom w:val="0"/>
      <w:divBdr>
        <w:top w:val="none" w:sz="0" w:space="0" w:color="auto"/>
        <w:left w:val="none" w:sz="0" w:space="0" w:color="auto"/>
        <w:bottom w:val="none" w:sz="0" w:space="0" w:color="auto"/>
        <w:right w:val="none" w:sz="0" w:space="0" w:color="auto"/>
      </w:divBdr>
      <w:divsChild>
        <w:div w:id="947202345">
          <w:marLeft w:val="144"/>
          <w:marRight w:val="0"/>
          <w:marTop w:val="58"/>
          <w:marBottom w:val="0"/>
          <w:divBdr>
            <w:top w:val="none" w:sz="0" w:space="0" w:color="auto"/>
            <w:left w:val="none" w:sz="0" w:space="0" w:color="auto"/>
            <w:bottom w:val="none" w:sz="0" w:space="0" w:color="auto"/>
            <w:right w:val="none" w:sz="0" w:space="0" w:color="auto"/>
          </w:divBdr>
        </w:div>
      </w:divsChild>
    </w:div>
    <w:div w:id="947202428">
      <w:marLeft w:val="0"/>
      <w:marRight w:val="0"/>
      <w:marTop w:val="0"/>
      <w:marBottom w:val="0"/>
      <w:divBdr>
        <w:top w:val="none" w:sz="0" w:space="0" w:color="auto"/>
        <w:left w:val="none" w:sz="0" w:space="0" w:color="auto"/>
        <w:bottom w:val="none" w:sz="0" w:space="0" w:color="auto"/>
        <w:right w:val="none" w:sz="0" w:space="0" w:color="auto"/>
      </w:divBdr>
      <w:divsChild>
        <w:div w:id="947202264">
          <w:marLeft w:val="144"/>
          <w:marRight w:val="0"/>
          <w:marTop w:val="120"/>
          <w:marBottom w:val="0"/>
          <w:divBdr>
            <w:top w:val="none" w:sz="0" w:space="0" w:color="auto"/>
            <w:left w:val="none" w:sz="0" w:space="0" w:color="auto"/>
            <w:bottom w:val="none" w:sz="0" w:space="0" w:color="auto"/>
            <w:right w:val="none" w:sz="0" w:space="0" w:color="auto"/>
          </w:divBdr>
        </w:div>
      </w:divsChild>
    </w:div>
    <w:div w:id="947202430">
      <w:marLeft w:val="0"/>
      <w:marRight w:val="0"/>
      <w:marTop w:val="0"/>
      <w:marBottom w:val="0"/>
      <w:divBdr>
        <w:top w:val="none" w:sz="0" w:space="0" w:color="auto"/>
        <w:left w:val="none" w:sz="0" w:space="0" w:color="auto"/>
        <w:bottom w:val="none" w:sz="0" w:space="0" w:color="auto"/>
        <w:right w:val="none" w:sz="0" w:space="0" w:color="auto"/>
      </w:divBdr>
      <w:divsChild>
        <w:div w:id="947202438">
          <w:marLeft w:val="144"/>
          <w:marRight w:val="0"/>
          <w:marTop w:val="58"/>
          <w:marBottom w:val="0"/>
          <w:divBdr>
            <w:top w:val="none" w:sz="0" w:space="0" w:color="auto"/>
            <w:left w:val="none" w:sz="0" w:space="0" w:color="auto"/>
            <w:bottom w:val="none" w:sz="0" w:space="0" w:color="auto"/>
            <w:right w:val="none" w:sz="0" w:space="0" w:color="auto"/>
          </w:divBdr>
        </w:div>
      </w:divsChild>
    </w:div>
    <w:div w:id="947202433">
      <w:marLeft w:val="0"/>
      <w:marRight w:val="0"/>
      <w:marTop w:val="0"/>
      <w:marBottom w:val="0"/>
      <w:divBdr>
        <w:top w:val="none" w:sz="0" w:space="0" w:color="auto"/>
        <w:left w:val="none" w:sz="0" w:space="0" w:color="auto"/>
        <w:bottom w:val="none" w:sz="0" w:space="0" w:color="auto"/>
        <w:right w:val="none" w:sz="0" w:space="0" w:color="auto"/>
      </w:divBdr>
      <w:divsChild>
        <w:div w:id="947202260">
          <w:marLeft w:val="144"/>
          <w:marRight w:val="0"/>
          <w:marTop w:val="58"/>
          <w:marBottom w:val="0"/>
          <w:divBdr>
            <w:top w:val="none" w:sz="0" w:space="0" w:color="auto"/>
            <w:left w:val="none" w:sz="0" w:space="0" w:color="auto"/>
            <w:bottom w:val="none" w:sz="0" w:space="0" w:color="auto"/>
            <w:right w:val="none" w:sz="0" w:space="0" w:color="auto"/>
          </w:divBdr>
        </w:div>
        <w:div w:id="947202358">
          <w:marLeft w:val="144"/>
          <w:marRight w:val="0"/>
          <w:marTop w:val="58"/>
          <w:marBottom w:val="0"/>
          <w:divBdr>
            <w:top w:val="none" w:sz="0" w:space="0" w:color="auto"/>
            <w:left w:val="none" w:sz="0" w:space="0" w:color="auto"/>
            <w:bottom w:val="none" w:sz="0" w:space="0" w:color="auto"/>
            <w:right w:val="none" w:sz="0" w:space="0" w:color="auto"/>
          </w:divBdr>
        </w:div>
        <w:div w:id="947202419">
          <w:marLeft w:val="864"/>
          <w:marRight w:val="0"/>
          <w:marTop w:val="58"/>
          <w:marBottom w:val="0"/>
          <w:divBdr>
            <w:top w:val="none" w:sz="0" w:space="0" w:color="auto"/>
            <w:left w:val="none" w:sz="0" w:space="0" w:color="auto"/>
            <w:bottom w:val="none" w:sz="0" w:space="0" w:color="auto"/>
            <w:right w:val="none" w:sz="0" w:space="0" w:color="auto"/>
          </w:divBdr>
        </w:div>
        <w:div w:id="947202447">
          <w:marLeft w:val="864"/>
          <w:marRight w:val="0"/>
          <w:marTop w:val="58"/>
          <w:marBottom w:val="0"/>
          <w:divBdr>
            <w:top w:val="none" w:sz="0" w:space="0" w:color="auto"/>
            <w:left w:val="none" w:sz="0" w:space="0" w:color="auto"/>
            <w:bottom w:val="none" w:sz="0" w:space="0" w:color="auto"/>
            <w:right w:val="none" w:sz="0" w:space="0" w:color="auto"/>
          </w:divBdr>
        </w:div>
        <w:div w:id="947202540">
          <w:marLeft w:val="144"/>
          <w:marRight w:val="0"/>
          <w:marTop w:val="58"/>
          <w:marBottom w:val="0"/>
          <w:divBdr>
            <w:top w:val="none" w:sz="0" w:space="0" w:color="auto"/>
            <w:left w:val="none" w:sz="0" w:space="0" w:color="auto"/>
            <w:bottom w:val="none" w:sz="0" w:space="0" w:color="auto"/>
            <w:right w:val="none" w:sz="0" w:space="0" w:color="auto"/>
          </w:divBdr>
        </w:div>
        <w:div w:id="947202582">
          <w:marLeft w:val="864"/>
          <w:marRight w:val="0"/>
          <w:marTop w:val="58"/>
          <w:marBottom w:val="0"/>
          <w:divBdr>
            <w:top w:val="none" w:sz="0" w:space="0" w:color="auto"/>
            <w:left w:val="none" w:sz="0" w:space="0" w:color="auto"/>
            <w:bottom w:val="none" w:sz="0" w:space="0" w:color="auto"/>
            <w:right w:val="none" w:sz="0" w:space="0" w:color="auto"/>
          </w:divBdr>
        </w:div>
        <w:div w:id="947202605">
          <w:marLeft w:val="864"/>
          <w:marRight w:val="0"/>
          <w:marTop w:val="58"/>
          <w:marBottom w:val="0"/>
          <w:divBdr>
            <w:top w:val="none" w:sz="0" w:space="0" w:color="auto"/>
            <w:left w:val="none" w:sz="0" w:space="0" w:color="auto"/>
            <w:bottom w:val="none" w:sz="0" w:space="0" w:color="auto"/>
            <w:right w:val="none" w:sz="0" w:space="0" w:color="auto"/>
          </w:divBdr>
        </w:div>
        <w:div w:id="947202623">
          <w:marLeft w:val="144"/>
          <w:marRight w:val="0"/>
          <w:marTop w:val="58"/>
          <w:marBottom w:val="0"/>
          <w:divBdr>
            <w:top w:val="none" w:sz="0" w:space="0" w:color="auto"/>
            <w:left w:val="none" w:sz="0" w:space="0" w:color="auto"/>
            <w:bottom w:val="none" w:sz="0" w:space="0" w:color="auto"/>
            <w:right w:val="none" w:sz="0" w:space="0" w:color="auto"/>
          </w:divBdr>
        </w:div>
        <w:div w:id="947202683">
          <w:marLeft w:val="864"/>
          <w:marRight w:val="0"/>
          <w:marTop w:val="58"/>
          <w:marBottom w:val="0"/>
          <w:divBdr>
            <w:top w:val="none" w:sz="0" w:space="0" w:color="auto"/>
            <w:left w:val="none" w:sz="0" w:space="0" w:color="auto"/>
            <w:bottom w:val="none" w:sz="0" w:space="0" w:color="auto"/>
            <w:right w:val="none" w:sz="0" w:space="0" w:color="auto"/>
          </w:divBdr>
        </w:div>
        <w:div w:id="947202774">
          <w:marLeft w:val="144"/>
          <w:marRight w:val="0"/>
          <w:marTop w:val="58"/>
          <w:marBottom w:val="0"/>
          <w:divBdr>
            <w:top w:val="none" w:sz="0" w:space="0" w:color="auto"/>
            <w:left w:val="none" w:sz="0" w:space="0" w:color="auto"/>
            <w:bottom w:val="none" w:sz="0" w:space="0" w:color="auto"/>
            <w:right w:val="none" w:sz="0" w:space="0" w:color="auto"/>
          </w:divBdr>
        </w:div>
      </w:divsChild>
    </w:div>
    <w:div w:id="947202434">
      <w:marLeft w:val="0"/>
      <w:marRight w:val="0"/>
      <w:marTop w:val="0"/>
      <w:marBottom w:val="0"/>
      <w:divBdr>
        <w:top w:val="none" w:sz="0" w:space="0" w:color="auto"/>
        <w:left w:val="none" w:sz="0" w:space="0" w:color="auto"/>
        <w:bottom w:val="none" w:sz="0" w:space="0" w:color="auto"/>
        <w:right w:val="none" w:sz="0" w:space="0" w:color="auto"/>
      </w:divBdr>
      <w:divsChild>
        <w:div w:id="947202399">
          <w:marLeft w:val="144"/>
          <w:marRight w:val="0"/>
          <w:marTop w:val="58"/>
          <w:marBottom w:val="0"/>
          <w:divBdr>
            <w:top w:val="none" w:sz="0" w:space="0" w:color="auto"/>
            <w:left w:val="none" w:sz="0" w:space="0" w:color="auto"/>
            <w:bottom w:val="none" w:sz="0" w:space="0" w:color="auto"/>
            <w:right w:val="none" w:sz="0" w:space="0" w:color="auto"/>
          </w:divBdr>
        </w:div>
      </w:divsChild>
    </w:div>
    <w:div w:id="947202437">
      <w:marLeft w:val="0"/>
      <w:marRight w:val="0"/>
      <w:marTop w:val="0"/>
      <w:marBottom w:val="0"/>
      <w:divBdr>
        <w:top w:val="none" w:sz="0" w:space="0" w:color="auto"/>
        <w:left w:val="none" w:sz="0" w:space="0" w:color="auto"/>
        <w:bottom w:val="none" w:sz="0" w:space="0" w:color="auto"/>
        <w:right w:val="none" w:sz="0" w:space="0" w:color="auto"/>
      </w:divBdr>
      <w:divsChild>
        <w:div w:id="947202320">
          <w:marLeft w:val="288"/>
          <w:marRight w:val="0"/>
          <w:marTop w:val="86"/>
          <w:marBottom w:val="0"/>
          <w:divBdr>
            <w:top w:val="none" w:sz="0" w:space="0" w:color="auto"/>
            <w:left w:val="none" w:sz="0" w:space="0" w:color="auto"/>
            <w:bottom w:val="none" w:sz="0" w:space="0" w:color="auto"/>
            <w:right w:val="none" w:sz="0" w:space="0" w:color="auto"/>
          </w:divBdr>
        </w:div>
        <w:div w:id="947202354">
          <w:marLeft w:val="288"/>
          <w:marRight w:val="0"/>
          <w:marTop w:val="86"/>
          <w:marBottom w:val="0"/>
          <w:divBdr>
            <w:top w:val="none" w:sz="0" w:space="0" w:color="auto"/>
            <w:left w:val="none" w:sz="0" w:space="0" w:color="auto"/>
            <w:bottom w:val="none" w:sz="0" w:space="0" w:color="auto"/>
            <w:right w:val="none" w:sz="0" w:space="0" w:color="auto"/>
          </w:divBdr>
        </w:div>
        <w:div w:id="947202418">
          <w:marLeft w:val="288"/>
          <w:marRight w:val="0"/>
          <w:marTop w:val="86"/>
          <w:marBottom w:val="0"/>
          <w:divBdr>
            <w:top w:val="none" w:sz="0" w:space="0" w:color="auto"/>
            <w:left w:val="none" w:sz="0" w:space="0" w:color="auto"/>
            <w:bottom w:val="none" w:sz="0" w:space="0" w:color="auto"/>
            <w:right w:val="none" w:sz="0" w:space="0" w:color="auto"/>
          </w:divBdr>
        </w:div>
        <w:div w:id="947202420">
          <w:marLeft w:val="288"/>
          <w:marRight w:val="0"/>
          <w:marTop w:val="86"/>
          <w:marBottom w:val="0"/>
          <w:divBdr>
            <w:top w:val="none" w:sz="0" w:space="0" w:color="auto"/>
            <w:left w:val="none" w:sz="0" w:space="0" w:color="auto"/>
            <w:bottom w:val="none" w:sz="0" w:space="0" w:color="auto"/>
            <w:right w:val="none" w:sz="0" w:space="0" w:color="auto"/>
          </w:divBdr>
        </w:div>
        <w:div w:id="947202564">
          <w:marLeft w:val="288"/>
          <w:marRight w:val="0"/>
          <w:marTop w:val="86"/>
          <w:marBottom w:val="0"/>
          <w:divBdr>
            <w:top w:val="none" w:sz="0" w:space="0" w:color="auto"/>
            <w:left w:val="none" w:sz="0" w:space="0" w:color="auto"/>
            <w:bottom w:val="none" w:sz="0" w:space="0" w:color="auto"/>
            <w:right w:val="none" w:sz="0" w:space="0" w:color="auto"/>
          </w:divBdr>
        </w:div>
        <w:div w:id="947202617">
          <w:marLeft w:val="288"/>
          <w:marRight w:val="0"/>
          <w:marTop w:val="86"/>
          <w:marBottom w:val="0"/>
          <w:divBdr>
            <w:top w:val="none" w:sz="0" w:space="0" w:color="auto"/>
            <w:left w:val="none" w:sz="0" w:space="0" w:color="auto"/>
            <w:bottom w:val="none" w:sz="0" w:space="0" w:color="auto"/>
            <w:right w:val="none" w:sz="0" w:space="0" w:color="auto"/>
          </w:divBdr>
        </w:div>
        <w:div w:id="947202698">
          <w:marLeft w:val="850"/>
          <w:marRight w:val="0"/>
          <w:marTop w:val="86"/>
          <w:marBottom w:val="0"/>
          <w:divBdr>
            <w:top w:val="none" w:sz="0" w:space="0" w:color="auto"/>
            <w:left w:val="none" w:sz="0" w:space="0" w:color="auto"/>
            <w:bottom w:val="none" w:sz="0" w:space="0" w:color="auto"/>
            <w:right w:val="none" w:sz="0" w:space="0" w:color="auto"/>
          </w:divBdr>
        </w:div>
        <w:div w:id="947202726">
          <w:marLeft w:val="850"/>
          <w:marRight w:val="0"/>
          <w:marTop w:val="86"/>
          <w:marBottom w:val="0"/>
          <w:divBdr>
            <w:top w:val="none" w:sz="0" w:space="0" w:color="auto"/>
            <w:left w:val="none" w:sz="0" w:space="0" w:color="auto"/>
            <w:bottom w:val="none" w:sz="0" w:space="0" w:color="auto"/>
            <w:right w:val="none" w:sz="0" w:space="0" w:color="auto"/>
          </w:divBdr>
        </w:div>
        <w:div w:id="947202763">
          <w:marLeft w:val="850"/>
          <w:marRight w:val="0"/>
          <w:marTop w:val="86"/>
          <w:marBottom w:val="0"/>
          <w:divBdr>
            <w:top w:val="none" w:sz="0" w:space="0" w:color="auto"/>
            <w:left w:val="none" w:sz="0" w:space="0" w:color="auto"/>
            <w:bottom w:val="none" w:sz="0" w:space="0" w:color="auto"/>
            <w:right w:val="none" w:sz="0" w:space="0" w:color="auto"/>
          </w:divBdr>
        </w:div>
        <w:div w:id="947202777">
          <w:marLeft w:val="850"/>
          <w:marRight w:val="0"/>
          <w:marTop w:val="86"/>
          <w:marBottom w:val="0"/>
          <w:divBdr>
            <w:top w:val="none" w:sz="0" w:space="0" w:color="auto"/>
            <w:left w:val="none" w:sz="0" w:space="0" w:color="auto"/>
            <w:bottom w:val="none" w:sz="0" w:space="0" w:color="auto"/>
            <w:right w:val="none" w:sz="0" w:space="0" w:color="auto"/>
          </w:divBdr>
        </w:div>
      </w:divsChild>
    </w:div>
    <w:div w:id="947202440">
      <w:marLeft w:val="0"/>
      <w:marRight w:val="0"/>
      <w:marTop w:val="0"/>
      <w:marBottom w:val="0"/>
      <w:divBdr>
        <w:top w:val="none" w:sz="0" w:space="0" w:color="auto"/>
        <w:left w:val="none" w:sz="0" w:space="0" w:color="auto"/>
        <w:bottom w:val="none" w:sz="0" w:space="0" w:color="auto"/>
        <w:right w:val="none" w:sz="0" w:space="0" w:color="auto"/>
      </w:divBdr>
    </w:div>
    <w:div w:id="947202441">
      <w:marLeft w:val="0"/>
      <w:marRight w:val="0"/>
      <w:marTop w:val="0"/>
      <w:marBottom w:val="0"/>
      <w:divBdr>
        <w:top w:val="none" w:sz="0" w:space="0" w:color="auto"/>
        <w:left w:val="none" w:sz="0" w:space="0" w:color="auto"/>
        <w:bottom w:val="none" w:sz="0" w:space="0" w:color="auto"/>
        <w:right w:val="none" w:sz="0" w:space="0" w:color="auto"/>
      </w:divBdr>
    </w:div>
    <w:div w:id="947202446">
      <w:marLeft w:val="0"/>
      <w:marRight w:val="0"/>
      <w:marTop w:val="0"/>
      <w:marBottom w:val="0"/>
      <w:divBdr>
        <w:top w:val="none" w:sz="0" w:space="0" w:color="auto"/>
        <w:left w:val="none" w:sz="0" w:space="0" w:color="auto"/>
        <w:bottom w:val="none" w:sz="0" w:space="0" w:color="auto"/>
        <w:right w:val="none" w:sz="0" w:space="0" w:color="auto"/>
      </w:divBdr>
    </w:div>
    <w:div w:id="947202449">
      <w:marLeft w:val="0"/>
      <w:marRight w:val="0"/>
      <w:marTop w:val="0"/>
      <w:marBottom w:val="0"/>
      <w:divBdr>
        <w:top w:val="none" w:sz="0" w:space="0" w:color="auto"/>
        <w:left w:val="none" w:sz="0" w:space="0" w:color="auto"/>
        <w:bottom w:val="none" w:sz="0" w:space="0" w:color="auto"/>
        <w:right w:val="none" w:sz="0" w:space="0" w:color="auto"/>
      </w:divBdr>
      <w:divsChild>
        <w:div w:id="947202278">
          <w:marLeft w:val="144"/>
          <w:marRight w:val="0"/>
          <w:marTop w:val="86"/>
          <w:marBottom w:val="0"/>
          <w:divBdr>
            <w:top w:val="none" w:sz="0" w:space="0" w:color="auto"/>
            <w:left w:val="none" w:sz="0" w:space="0" w:color="auto"/>
            <w:bottom w:val="none" w:sz="0" w:space="0" w:color="auto"/>
            <w:right w:val="none" w:sz="0" w:space="0" w:color="auto"/>
          </w:divBdr>
        </w:div>
        <w:div w:id="947202330">
          <w:marLeft w:val="144"/>
          <w:marRight w:val="0"/>
          <w:marTop w:val="86"/>
          <w:marBottom w:val="0"/>
          <w:divBdr>
            <w:top w:val="none" w:sz="0" w:space="0" w:color="auto"/>
            <w:left w:val="none" w:sz="0" w:space="0" w:color="auto"/>
            <w:bottom w:val="none" w:sz="0" w:space="0" w:color="auto"/>
            <w:right w:val="none" w:sz="0" w:space="0" w:color="auto"/>
          </w:divBdr>
        </w:div>
        <w:div w:id="947202373">
          <w:marLeft w:val="144"/>
          <w:marRight w:val="0"/>
          <w:marTop w:val="86"/>
          <w:marBottom w:val="0"/>
          <w:divBdr>
            <w:top w:val="none" w:sz="0" w:space="0" w:color="auto"/>
            <w:left w:val="none" w:sz="0" w:space="0" w:color="auto"/>
            <w:bottom w:val="none" w:sz="0" w:space="0" w:color="auto"/>
            <w:right w:val="none" w:sz="0" w:space="0" w:color="auto"/>
          </w:divBdr>
        </w:div>
        <w:div w:id="947202390">
          <w:marLeft w:val="144"/>
          <w:marRight w:val="0"/>
          <w:marTop w:val="86"/>
          <w:marBottom w:val="0"/>
          <w:divBdr>
            <w:top w:val="none" w:sz="0" w:space="0" w:color="auto"/>
            <w:left w:val="none" w:sz="0" w:space="0" w:color="auto"/>
            <w:bottom w:val="none" w:sz="0" w:space="0" w:color="auto"/>
            <w:right w:val="none" w:sz="0" w:space="0" w:color="auto"/>
          </w:divBdr>
        </w:div>
        <w:div w:id="947202455">
          <w:marLeft w:val="144"/>
          <w:marRight w:val="0"/>
          <w:marTop w:val="86"/>
          <w:marBottom w:val="0"/>
          <w:divBdr>
            <w:top w:val="none" w:sz="0" w:space="0" w:color="auto"/>
            <w:left w:val="none" w:sz="0" w:space="0" w:color="auto"/>
            <w:bottom w:val="none" w:sz="0" w:space="0" w:color="auto"/>
            <w:right w:val="none" w:sz="0" w:space="0" w:color="auto"/>
          </w:divBdr>
        </w:div>
        <w:div w:id="947202576">
          <w:marLeft w:val="144"/>
          <w:marRight w:val="0"/>
          <w:marTop w:val="86"/>
          <w:marBottom w:val="0"/>
          <w:divBdr>
            <w:top w:val="none" w:sz="0" w:space="0" w:color="auto"/>
            <w:left w:val="none" w:sz="0" w:space="0" w:color="auto"/>
            <w:bottom w:val="none" w:sz="0" w:space="0" w:color="auto"/>
            <w:right w:val="none" w:sz="0" w:space="0" w:color="auto"/>
          </w:divBdr>
        </w:div>
      </w:divsChild>
    </w:div>
    <w:div w:id="947202456">
      <w:marLeft w:val="0"/>
      <w:marRight w:val="0"/>
      <w:marTop w:val="0"/>
      <w:marBottom w:val="0"/>
      <w:divBdr>
        <w:top w:val="none" w:sz="0" w:space="0" w:color="auto"/>
        <w:left w:val="none" w:sz="0" w:space="0" w:color="auto"/>
        <w:bottom w:val="none" w:sz="0" w:space="0" w:color="auto"/>
        <w:right w:val="none" w:sz="0" w:space="0" w:color="auto"/>
      </w:divBdr>
    </w:div>
    <w:div w:id="947202457">
      <w:marLeft w:val="0"/>
      <w:marRight w:val="0"/>
      <w:marTop w:val="0"/>
      <w:marBottom w:val="0"/>
      <w:divBdr>
        <w:top w:val="none" w:sz="0" w:space="0" w:color="auto"/>
        <w:left w:val="none" w:sz="0" w:space="0" w:color="auto"/>
        <w:bottom w:val="none" w:sz="0" w:space="0" w:color="auto"/>
        <w:right w:val="none" w:sz="0" w:space="0" w:color="auto"/>
      </w:divBdr>
      <w:divsChild>
        <w:div w:id="947202353">
          <w:marLeft w:val="144"/>
          <w:marRight w:val="0"/>
          <w:marTop w:val="0"/>
          <w:marBottom w:val="0"/>
          <w:divBdr>
            <w:top w:val="none" w:sz="0" w:space="0" w:color="auto"/>
            <w:left w:val="none" w:sz="0" w:space="0" w:color="auto"/>
            <w:bottom w:val="none" w:sz="0" w:space="0" w:color="auto"/>
            <w:right w:val="none" w:sz="0" w:space="0" w:color="auto"/>
          </w:divBdr>
        </w:div>
        <w:div w:id="947202411">
          <w:marLeft w:val="144"/>
          <w:marRight w:val="0"/>
          <w:marTop w:val="0"/>
          <w:marBottom w:val="0"/>
          <w:divBdr>
            <w:top w:val="none" w:sz="0" w:space="0" w:color="auto"/>
            <w:left w:val="none" w:sz="0" w:space="0" w:color="auto"/>
            <w:bottom w:val="none" w:sz="0" w:space="0" w:color="auto"/>
            <w:right w:val="none" w:sz="0" w:space="0" w:color="auto"/>
          </w:divBdr>
        </w:div>
        <w:div w:id="947202709">
          <w:marLeft w:val="144"/>
          <w:marRight w:val="0"/>
          <w:marTop w:val="0"/>
          <w:marBottom w:val="0"/>
          <w:divBdr>
            <w:top w:val="none" w:sz="0" w:space="0" w:color="auto"/>
            <w:left w:val="none" w:sz="0" w:space="0" w:color="auto"/>
            <w:bottom w:val="none" w:sz="0" w:space="0" w:color="auto"/>
            <w:right w:val="none" w:sz="0" w:space="0" w:color="auto"/>
          </w:divBdr>
        </w:div>
      </w:divsChild>
    </w:div>
    <w:div w:id="947202461">
      <w:marLeft w:val="0"/>
      <w:marRight w:val="0"/>
      <w:marTop w:val="0"/>
      <w:marBottom w:val="0"/>
      <w:divBdr>
        <w:top w:val="none" w:sz="0" w:space="0" w:color="auto"/>
        <w:left w:val="none" w:sz="0" w:space="0" w:color="auto"/>
        <w:bottom w:val="none" w:sz="0" w:space="0" w:color="auto"/>
        <w:right w:val="none" w:sz="0" w:space="0" w:color="auto"/>
      </w:divBdr>
      <w:divsChild>
        <w:div w:id="947202476">
          <w:marLeft w:val="864"/>
          <w:marRight w:val="0"/>
          <w:marTop w:val="53"/>
          <w:marBottom w:val="0"/>
          <w:divBdr>
            <w:top w:val="none" w:sz="0" w:space="0" w:color="auto"/>
            <w:left w:val="none" w:sz="0" w:space="0" w:color="auto"/>
            <w:bottom w:val="none" w:sz="0" w:space="0" w:color="auto"/>
            <w:right w:val="none" w:sz="0" w:space="0" w:color="auto"/>
          </w:divBdr>
        </w:div>
      </w:divsChild>
    </w:div>
    <w:div w:id="947202465">
      <w:marLeft w:val="0"/>
      <w:marRight w:val="0"/>
      <w:marTop w:val="0"/>
      <w:marBottom w:val="0"/>
      <w:divBdr>
        <w:top w:val="none" w:sz="0" w:space="0" w:color="auto"/>
        <w:left w:val="none" w:sz="0" w:space="0" w:color="auto"/>
        <w:bottom w:val="none" w:sz="0" w:space="0" w:color="auto"/>
        <w:right w:val="none" w:sz="0" w:space="0" w:color="auto"/>
      </w:divBdr>
    </w:div>
    <w:div w:id="947202467">
      <w:marLeft w:val="0"/>
      <w:marRight w:val="0"/>
      <w:marTop w:val="0"/>
      <w:marBottom w:val="0"/>
      <w:divBdr>
        <w:top w:val="none" w:sz="0" w:space="0" w:color="auto"/>
        <w:left w:val="none" w:sz="0" w:space="0" w:color="auto"/>
        <w:bottom w:val="none" w:sz="0" w:space="0" w:color="auto"/>
        <w:right w:val="none" w:sz="0" w:space="0" w:color="auto"/>
      </w:divBdr>
      <w:divsChild>
        <w:div w:id="947202285">
          <w:marLeft w:val="144"/>
          <w:marRight w:val="0"/>
          <w:marTop w:val="72"/>
          <w:marBottom w:val="0"/>
          <w:divBdr>
            <w:top w:val="none" w:sz="0" w:space="0" w:color="auto"/>
            <w:left w:val="none" w:sz="0" w:space="0" w:color="auto"/>
            <w:bottom w:val="none" w:sz="0" w:space="0" w:color="auto"/>
            <w:right w:val="none" w:sz="0" w:space="0" w:color="auto"/>
          </w:divBdr>
        </w:div>
        <w:div w:id="947202338">
          <w:marLeft w:val="144"/>
          <w:marRight w:val="0"/>
          <w:marTop w:val="72"/>
          <w:marBottom w:val="0"/>
          <w:divBdr>
            <w:top w:val="none" w:sz="0" w:space="0" w:color="auto"/>
            <w:left w:val="none" w:sz="0" w:space="0" w:color="auto"/>
            <w:bottom w:val="none" w:sz="0" w:space="0" w:color="auto"/>
            <w:right w:val="none" w:sz="0" w:space="0" w:color="auto"/>
          </w:divBdr>
        </w:div>
        <w:div w:id="947202375">
          <w:marLeft w:val="144"/>
          <w:marRight w:val="0"/>
          <w:marTop w:val="72"/>
          <w:marBottom w:val="0"/>
          <w:divBdr>
            <w:top w:val="none" w:sz="0" w:space="0" w:color="auto"/>
            <w:left w:val="none" w:sz="0" w:space="0" w:color="auto"/>
            <w:bottom w:val="none" w:sz="0" w:space="0" w:color="auto"/>
            <w:right w:val="none" w:sz="0" w:space="0" w:color="auto"/>
          </w:divBdr>
        </w:div>
        <w:div w:id="947202442">
          <w:marLeft w:val="144"/>
          <w:marRight w:val="0"/>
          <w:marTop w:val="72"/>
          <w:marBottom w:val="0"/>
          <w:divBdr>
            <w:top w:val="none" w:sz="0" w:space="0" w:color="auto"/>
            <w:left w:val="none" w:sz="0" w:space="0" w:color="auto"/>
            <w:bottom w:val="none" w:sz="0" w:space="0" w:color="auto"/>
            <w:right w:val="none" w:sz="0" w:space="0" w:color="auto"/>
          </w:divBdr>
        </w:div>
        <w:div w:id="947202454">
          <w:marLeft w:val="144"/>
          <w:marRight w:val="0"/>
          <w:marTop w:val="72"/>
          <w:marBottom w:val="0"/>
          <w:divBdr>
            <w:top w:val="none" w:sz="0" w:space="0" w:color="auto"/>
            <w:left w:val="none" w:sz="0" w:space="0" w:color="auto"/>
            <w:bottom w:val="none" w:sz="0" w:space="0" w:color="auto"/>
            <w:right w:val="none" w:sz="0" w:space="0" w:color="auto"/>
          </w:divBdr>
        </w:div>
      </w:divsChild>
    </w:div>
    <w:div w:id="947202468">
      <w:marLeft w:val="0"/>
      <w:marRight w:val="0"/>
      <w:marTop w:val="0"/>
      <w:marBottom w:val="0"/>
      <w:divBdr>
        <w:top w:val="none" w:sz="0" w:space="0" w:color="auto"/>
        <w:left w:val="none" w:sz="0" w:space="0" w:color="auto"/>
        <w:bottom w:val="none" w:sz="0" w:space="0" w:color="auto"/>
        <w:right w:val="none" w:sz="0" w:space="0" w:color="auto"/>
      </w:divBdr>
      <w:divsChild>
        <w:div w:id="947202383">
          <w:marLeft w:val="144"/>
          <w:marRight w:val="0"/>
          <w:marTop w:val="58"/>
          <w:marBottom w:val="0"/>
          <w:divBdr>
            <w:top w:val="none" w:sz="0" w:space="0" w:color="auto"/>
            <w:left w:val="none" w:sz="0" w:space="0" w:color="auto"/>
            <w:bottom w:val="none" w:sz="0" w:space="0" w:color="auto"/>
            <w:right w:val="none" w:sz="0" w:space="0" w:color="auto"/>
          </w:divBdr>
        </w:div>
        <w:div w:id="947202400">
          <w:marLeft w:val="144"/>
          <w:marRight w:val="0"/>
          <w:marTop w:val="58"/>
          <w:marBottom w:val="0"/>
          <w:divBdr>
            <w:top w:val="none" w:sz="0" w:space="0" w:color="auto"/>
            <w:left w:val="none" w:sz="0" w:space="0" w:color="auto"/>
            <w:bottom w:val="none" w:sz="0" w:space="0" w:color="auto"/>
            <w:right w:val="none" w:sz="0" w:space="0" w:color="auto"/>
          </w:divBdr>
        </w:div>
        <w:div w:id="947202424">
          <w:marLeft w:val="144"/>
          <w:marRight w:val="0"/>
          <w:marTop w:val="58"/>
          <w:marBottom w:val="0"/>
          <w:divBdr>
            <w:top w:val="none" w:sz="0" w:space="0" w:color="auto"/>
            <w:left w:val="none" w:sz="0" w:space="0" w:color="auto"/>
            <w:bottom w:val="none" w:sz="0" w:space="0" w:color="auto"/>
            <w:right w:val="none" w:sz="0" w:space="0" w:color="auto"/>
          </w:divBdr>
        </w:div>
        <w:div w:id="947202509">
          <w:marLeft w:val="144"/>
          <w:marRight w:val="0"/>
          <w:marTop w:val="58"/>
          <w:marBottom w:val="0"/>
          <w:divBdr>
            <w:top w:val="none" w:sz="0" w:space="0" w:color="auto"/>
            <w:left w:val="none" w:sz="0" w:space="0" w:color="auto"/>
            <w:bottom w:val="none" w:sz="0" w:space="0" w:color="auto"/>
            <w:right w:val="none" w:sz="0" w:space="0" w:color="auto"/>
          </w:divBdr>
        </w:div>
        <w:div w:id="947202549">
          <w:marLeft w:val="144"/>
          <w:marRight w:val="0"/>
          <w:marTop w:val="58"/>
          <w:marBottom w:val="0"/>
          <w:divBdr>
            <w:top w:val="none" w:sz="0" w:space="0" w:color="auto"/>
            <w:left w:val="none" w:sz="0" w:space="0" w:color="auto"/>
            <w:bottom w:val="none" w:sz="0" w:space="0" w:color="auto"/>
            <w:right w:val="none" w:sz="0" w:space="0" w:color="auto"/>
          </w:divBdr>
        </w:div>
        <w:div w:id="947202561">
          <w:marLeft w:val="144"/>
          <w:marRight w:val="0"/>
          <w:marTop w:val="58"/>
          <w:marBottom w:val="0"/>
          <w:divBdr>
            <w:top w:val="none" w:sz="0" w:space="0" w:color="auto"/>
            <w:left w:val="none" w:sz="0" w:space="0" w:color="auto"/>
            <w:bottom w:val="none" w:sz="0" w:space="0" w:color="auto"/>
            <w:right w:val="none" w:sz="0" w:space="0" w:color="auto"/>
          </w:divBdr>
        </w:div>
        <w:div w:id="947202708">
          <w:marLeft w:val="144"/>
          <w:marRight w:val="0"/>
          <w:marTop w:val="58"/>
          <w:marBottom w:val="0"/>
          <w:divBdr>
            <w:top w:val="none" w:sz="0" w:space="0" w:color="auto"/>
            <w:left w:val="none" w:sz="0" w:space="0" w:color="auto"/>
            <w:bottom w:val="none" w:sz="0" w:space="0" w:color="auto"/>
            <w:right w:val="none" w:sz="0" w:space="0" w:color="auto"/>
          </w:divBdr>
        </w:div>
        <w:div w:id="947202782">
          <w:marLeft w:val="144"/>
          <w:marRight w:val="0"/>
          <w:marTop w:val="58"/>
          <w:marBottom w:val="0"/>
          <w:divBdr>
            <w:top w:val="none" w:sz="0" w:space="0" w:color="auto"/>
            <w:left w:val="none" w:sz="0" w:space="0" w:color="auto"/>
            <w:bottom w:val="none" w:sz="0" w:space="0" w:color="auto"/>
            <w:right w:val="none" w:sz="0" w:space="0" w:color="auto"/>
          </w:divBdr>
        </w:div>
      </w:divsChild>
    </w:div>
    <w:div w:id="947202469">
      <w:marLeft w:val="0"/>
      <w:marRight w:val="0"/>
      <w:marTop w:val="0"/>
      <w:marBottom w:val="0"/>
      <w:divBdr>
        <w:top w:val="none" w:sz="0" w:space="0" w:color="auto"/>
        <w:left w:val="none" w:sz="0" w:space="0" w:color="auto"/>
        <w:bottom w:val="none" w:sz="0" w:space="0" w:color="auto"/>
        <w:right w:val="none" w:sz="0" w:space="0" w:color="auto"/>
      </w:divBdr>
    </w:div>
    <w:div w:id="947202472">
      <w:marLeft w:val="0"/>
      <w:marRight w:val="0"/>
      <w:marTop w:val="0"/>
      <w:marBottom w:val="0"/>
      <w:divBdr>
        <w:top w:val="none" w:sz="0" w:space="0" w:color="auto"/>
        <w:left w:val="none" w:sz="0" w:space="0" w:color="auto"/>
        <w:bottom w:val="none" w:sz="0" w:space="0" w:color="auto"/>
        <w:right w:val="none" w:sz="0" w:space="0" w:color="auto"/>
      </w:divBdr>
      <w:divsChild>
        <w:div w:id="947202592">
          <w:marLeft w:val="144"/>
          <w:marRight w:val="0"/>
          <w:marTop w:val="58"/>
          <w:marBottom w:val="0"/>
          <w:divBdr>
            <w:top w:val="none" w:sz="0" w:space="0" w:color="auto"/>
            <w:left w:val="none" w:sz="0" w:space="0" w:color="auto"/>
            <w:bottom w:val="none" w:sz="0" w:space="0" w:color="auto"/>
            <w:right w:val="none" w:sz="0" w:space="0" w:color="auto"/>
          </w:divBdr>
        </w:div>
      </w:divsChild>
    </w:div>
    <w:div w:id="947202473">
      <w:marLeft w:val="0"/>
      <w:marRight w:val="0"/>
      <w:marTop w:val="0"/>
      <w:marBottom w:val="0"/>
      <w:divBdr>
        <w:top w:val="none" w:sz="0" w:space="0" w:color="auto"/>
        <w:left w:val="none" w:sz="0" w:space="0" w:color="auto"/>
        <w:bottom w:val="none" w:sz="0" w:space="0" w:color="auto"/>
        <w:right w:val="none" w:sz="0" w:space="0" w:color="auto"/>
      </w:divBdr>
    </w:div>
    <w:div w:id="947202474">
      <w:marLeft w:val="0"/>
      <w:marRight w:val="0"/>
      <w:marTop w:val="0"/>
      <w:marBottom w:val="0"/>
      <w:divBdr>
        <w:top w:val="none" w:sz="0" w:space="0" w:color="auto"/>
        <w:left w:val="none" w:sz="0" w:space="0" w:color="auto"/>
        <w:bottom w:val="none" w:sz="0" w:space="0" w:color="auto"/>
        <w:right w:val="none" w:sz="0" w:space="0" w:color="auto"/>
      </w:divBdr>
      <w:divsChild>
        <w:div w:id="947202262">
          <w:marLeft w:val="288"/>
          <w:marRight w:val="0"/>
          <w:marTop w:val="144"/>
          <w:marBottom w:val="0"/>
          <w:divBdr>
            <w:top w:val="none" w:sz="0" w:space="0" w:color="auto"/>
            <w:left w:val="none" w:sz="0" w:space="0" w:color="auto"/>
            <w:bottom w:val="none" w:sz="0" w:space="0" w:color="auto"/>
            <w:right w:val="none" w:sz="0" w:space="0" w:color="auto"/>
          </w:divBdr>
        </w:div>
        <w:div w:id="947202267">
          <w:marLeft w:val="850"/>
          <w:marRight w:val="0"/>
          <w:marTop w:val="144"/>
          <w:marBottom w:val="0"/>
          <w:divBdr>
            <w:top w:val="none" w:sz="0" w:space="0" w:color="auto"/>
            <w:left w:val="none" w:sz="0" w:space="0" w:color="auto"/>
            <w:bottom w:val="none" w:sz="0" w:space="0" w:color="auto"/>
            <w:right w:val="none" w:sz="0" w:space="0" w:color="auto"/>
          </w:divBdr>
        </w:div>
        <w:div w:id="947202295">
          <w:marLeft w:val="288"/>
          <w:marRight w:val="0"/>
          <w:marTop w:val="144"/>
          <w:marBottom w:val="0"/>
          <w:divBdr>
            <w:top w:val="none" w:sz="0" w:space="0" w:color="auto"/>
            <w:left w:val="none" w:sz="0" w:space="0" w:color="auto"/>
            <w:bottom w:val="none" w:sz="0" w:space="0" w:color="auto"/>
            <w:right w:val="none" w:sz="0" w:space="0" w:color="auto"/>
          </w:divBdr>
        </w:div>
        <w:div w:id="947202339">
          <w:marLeft w:val="288"/>
          <w:marRight w:val="0"/>
          <w:marTop w:val="144"/>
          <w:marBottom w:val="0"/>
          <w:divBdr>
            <w:top w:val="none" w:sz="0" w:space="0" w:color="auto"/>
            <w:left w:val="none" w:sz="0" w:space="0" w:color="auto"/>
            <w:bottom w:val="none" w:sz="0" w:space="0" w:color="auto"/>
            <w:right w:val="none" w:sz="0" w:space="0" w:color="auto"/>
          </w:divBdr>
        </w:div>
        <w:div w:id="947202393">
          <w:marLeft w:val="288"/>
          <w:marRight w:val="0"/>
          <w:marTop w:val="144"/>
          <w:marBottom w:val="0"/>
          <w:divBdr>
            <w:top w:val="none" w:sz="0" w:space="0" w:color="auto"/>
            <w:left w:val="none" w:sz="0" w:space="0" w:color="auto"/>
            <w:bottom w:val="none" w:sz="0" w:space="0" w:color="auto"/>
            <w:right w:val="none" w:sz="0" w:space="0" w:color="auto"/>
          </w:divBdr>
        </w:div>
        <w:div w:id="947202422">
          <w:marLeft w:val="288"/>
          <w:marRight w:val="0"/>
          <w:marTop w:val="144"/>
          <w:marBottom w:val="0"/>
          <w:divBdr>
            <w:top w:val="none" w:sz="0" w:space="0" w:color="auto"/>
            <w:left w:val="none" w:sz="0" w:space="0" w:color="auto"/>
            <w:bottom w:val="none" w:sz="0" w:space="0" w:color="auto"/>
            <w:right w:val="none" w:sz="0" w:space="0" w:color="auto"/>
          </w:divBdr>
        </w:div>
        <w:div w:id="947202432">
          <w:marLeft w:val="850"/>
          <w:marRight w:val="0"/>
          <w:marTop w:val="144"/>
          <w:marBottom w:val="0"/>
          <w:divBdr>
            <w:top w:val="none" w:sz="0" w:space="0" w:color="auto"/>
            <w:left w:val="none" w:sz="0" w:space="0" w:color="auto"/>
            <w:bottom w:val="none" w:sz="0" w:space="0" w:color="auto"/>
            <w:right w:val="none" w:sz="0" w:space="0" w:color="auto"/>
          </w:divBdr>
        </w:div>
        <w:div w:id="947202503">
          <w:marLeft w:val="850"/>
          <w:marRight w:val="0"/>
          <w:marTop w:val="144"/>
          <w:marBottom w:val="0"/>
          <w:divBdr>
            <w:top w:val="none" w:sz="0" w:space="0" w:color="auto"/>
            <w:left w:val="none" w:sz="0" w:space="0" w:color="auto"/>
            <w:bottom w:val="none" w:sz="0" w:space="0" w:color="auto"/>
            <w:right w:val="none" w:sz="0" w:space="0" w:color="auto"/>
          </w:divBdr>
        </w:div>
        <w:div w:id="947202542">
          <w:marLeft w:val="850"/>
          <w:marRight w:val="0"/>
          <w:marTop w:val="144"/>
          <w:marBottom w:val="0"/>
          <w:divBdr>
            <w:top w:val="none" w:sz="0" w:space="0" w:color="auto"/>
            <w:left w:val="none" w:sz="0" w:space="0" w:color="auto"/>
            <w:bottom w:val="none" w:sz="0" w:space="0" w:color="auto"/>
            <w:right w:val="none" w:sz="0" w:space="0" w:color="auto"/>
          </w:divBdr>
        </w:div>
        <w:div w:id="947202741">
          <w:marLeft w:val="288"/>
          <w:marRight w:val="0"/>
          <w:marTop w:val="144"/>
          <w:marBottom w:val="0"/>
          <w:divBdr>
            <w:top w:val="none" w:sz="0" w:space="0" w:color="auto"/>
            <w:left w:val="none" w:sz="0" w:space="0" w:color="auto"/>
            <w:bottom w:val="none" w:sz="0" w:space="0" w:color="auto"/>
            <w:right w:val="none" w:sz="0" w:space="0" w:color="auto"/>
          </w:divBdr>
        </w:div>
      </w:divsChild>
    </w:div>
    <w:div w:id="947202475">
      <w:marLeft w:val="0"/>
      <w:marRight w:val="0"/>
      <w:marTop w:val="0"/>
      <w:marBottom w:val="0"/>
      <w:divBdr>
        <w:top w:val="none" w:sz="0" w:space="0" w:color="auto"/>
        <w:left w:val="none" w:sz="0" w:space="0" w:color="auto"/>
        <w:bottom w:val="none" w:sz="0" w:space="0" w:color="auto"/>
        <w:right w:val="none" w:sz="0" w:space="0" w:color="auto"/>
      </w:divBdr>
    </w:div>
    <w:div w:id="947202478">
      <w:marLeft w:val="0"/>
      <w:marRight w:val="0"/>
      <w:marTop w:val="0"/>
      <w:marBottom w:val="0"/>
      <w:divBdr>
        <w:top w:val="none" w:sz="0" w:space="0" w:color="auto"/>
        <w:left w:val="none" w:sz="0" w:space="0" w:color="auto"/>
        <w:bottom w:val="none" w:sz="0" w:space="0" w:color="auto"/>
        <w:right w:val="none" w:sz="0" w:space="0" w:color="auto"/>
      </w:divBdr>
    </w:div>
    <w:div w:id="947202482">
      <w:marLeft w:val="0"/>
      <w:marRight w:val="0"/>
      <w:marTop w:val="0"/>
      <w:marBottom w:val="0"/>
      <w:divBdr>
        <w:top w:val="none" w:sz="0" w:space="0" w:color="auto"/>
        <w:left w:val="none" w:sz="0" w:space="0" w:color="auto"/>
        <w:bottom w:val="none" w:sz="0" w:space="0" w:color="auto"/>
        <w:right w:val="none" w:sz="0" w:space="0" w:color="auto"/>
      </w:divBdr>
      <w:divsChild>
        <w:div w:id="947202653">
          <w:marLeft w:val="144"/>
          <w:marRight w:val="0"/>
          <w:marTop w:val="58"/>
          <w:marBottom w:val="0"/>
          <w:divBdr>
            <w:top w:val="none" w:sz="0" w:space="0" w:color="auto"/>
            <w:left w:val="none" w:sz="0" w:space="0" w:color="auto"/>
            <w:bottom w:val="none" w:sz="0" w:space="0" w:color="auto"/>
            <w:right w:val="none" w:sz="0" w:space="0" w:color="auto"/>
          </w:divBdr>
        </w:div>
      </w:divsChild>
    </w:div>
    <w:div w:id="947202483">
      <w:marLeft w:val="0"/>
      <w:marRight w:val="0"/>
      <w:marTop w:val="0"/>
      <w:marBottom w:val="0"/>
      <w:divBdr>
        <w:top w:val="none" w:sz="0" w:space="0" w:color="auto"/>
        <w:left w:val="none" w:sz="0" w:space="0" w:color="auto"/>
        <w:bottom w:val="none" w:sz="0" w:space="0" w:color="auto"/>
        <w:right w:val="none" w:sz="0" w:space="0" w:color="auto"/>
      </w:divBdr>
      <w:divsChild>
        <w:div w:id="947202511">
          <w:marLeft w:val="144"/>
          <w:marRight w:val="0"/>
          <w:marTop w:val="58"/>
          <w:marBottom w:val="0"/>
          <w:divBdr>
            <w:top w:val="none" w:sz="0" w:space="0" w:color="auto"/>
            <w:left w:val="none" w:sz="0" w:space="0" w:color="auto"/>
            <w:bottom w:val="none" w:sz="0" w:space="0" w:color="auto"/>
            <w:right w:val="none" w:sz="0" w:space="0" w:color="auto"/>
          </w:divBdr>
        </w:div>
      </w:divsChild>
    </w:div>
    <w:div w:id="947202484">
      <w:marLeft w:val="0"/>
      <w:marRight w:val="0"/>
      <w:marTop w:val="0"/>
      <w:marBottom w:val="0"/>
      <w:divBdr>
        <w:top w:val="none" w:sz="0" w:space="0" w:color="auto"/>
        <w:left w:val="none" w:sz="0" w:space="0" w:color="auto"/>
        <w:bottom w:val="none" w:sz="0" w:space="0" w:color="auto"/>
        <w:right w:val="none" w:sz="0" w:space="0" w:color="auto"/>
      </w:divBdr>
      <w:divsChild>
        <w:div w:id="947202619">
          <w:marLeft w:val="144"/>
          <w:marRight w:val="0"/>
          <w:marTop w:val="58"/>
          <w:marBottom w:val="0"/>
          <w:divBdr>
            <w:top w:val="none" w:sz="0" w:space="0" w:color="auto"/>
            <w:left w:val="none" w:sz="0" w:space="0" w:color="auto"/>
            <w:bottom w:val="none" w:sz="0" w:space="0" w:color="auto"/>
            <w:right w:val="none" w:sz="0" w:space="0" w:color="auto"/>
          </w:divBdr>
        </w:div>
      </w:divsChild>
    </w:div>
    <w:div w:id="947202488">
      <w:marLeft w:val="0"/>
      <w:marRight w:val="0"/>
      <w:marTop w:val="0"/>
      <w:marBottom w:val="0"/>
      <w:divBdr>
        <w:top w:val="none" w:sz="0" w:space="0" w:color="auto"/>
        <w:left w:val="none" w:sz="0" w:space="0" w:color="auto"/>
        <w:bottom w:val="none" w:sz="0" w:space="0" w:color="auto"/>
        <w:right w:val="none" w:sz="0" w:space="0" w:color="auto"/>
      </w:divBdr>
    </w:div>
    <w:div w:id="947202492">
      <w:marLeft w:val="0"/>
      <w:marRight w:val="0"/>
      <w:marTop w:val="0"/>
      <w:marBottom w:val="0"/>
      <w:divBdr>
        <w:top w:val="none" w:sz="0" w:space="0" w:color="auto"/>
        <w:left w:val="none" w:sz="0" w:space="0" w:color="auto"/>
        <w:bottom w:val="none" w:sz="0" w:space="0" w:color="auto"/>
        <w:right w:val="none" w:sz="0" w:space="0" w:color="auto"/>
      </w:divBdr>
      <w:divsChild>
        <w:div w:id="947202302">
          <w:marLeft w:val="144"/>
          <w:marRight w:val="0"/>
          <w:marTop w:val="58"/>
          <w:marBottom w:val="0"/>
          <w:divBdr>
            <w:top w:val="none" w:sz="0" w:space="0" w:color="auto"/>
            <w:left w:val="none" w:sz="0" w:space="0" w:color="auto"/>
            <w:bottom w:val="none" w:sz="0" w:space="0" w:color="auto"/>
            <w:right w:val="none" w:sz="0" w:space="0" w:color="auto"/>
          </w:divBdr>
        </w:div>
        <w:div w:id="947202307">
          <w:marLeft w:val="864"/>
          <w:marRight w:val="0"/>
          <w:marTop w:val="58"/>
          <w:marBottom w:val="0"/>
          <w:divBdr>
            <w:top w:val="none" w:sz="0" w:space="0" w:color="auto"/>
            <w:left w:val="none" w:sz="0" w:space="0" w:color="auto"/>
            <w:bottom w:val="none" w:sz="0" w:space="0" w:color="auto"/>
            <w:right w:val="none" w:sz="0" w:space="0" w:color="auto"/>
          </w:divBdr>
        </w:div>
        <w:div w:id="947202348">
          <w:marLeft w:val="864"/>
          <w:marRight w:val="0"/>
          <w:marTop w:val="58"/>
          <w:marBottom w:val="0"/>
          <w:divBdr>
            <w:top w:val="none" w:sz="0" w:space="0" w:color="auto"/>
            <w:left w:val="none" w:sz="0" w:space="0" w:color="auto"/>
            <w:bottom w:val="none" w:sz="0" w:space="0" w:color="auto"/>
            <w:right w:val="none" w:sz="0" w:space="0" w:color="auto"/>
          </w:divBdr>
        </w:div>
        <w:div w:id="947202491">
          <w:marLeft w:val="144"/>
          <w:marRight w:val="0"/>
          <w:marTop w:val="58"/>
          <w:marBottom w:val="0"/>
          <w:divBdr>
            <w:top w:val="none" w:sz="0" w:space="0" w:color="auto"/>
            <w:left w:val="none" w:sz="0" w:space="0" w:color="auto"/>
            <w:bottom w:val="none" w:sz="0" w:space="0" w:color="auto"/>
            <w:right w:val="none" w:sz="0" w:space="0" w:color="auto"/>
          </w:divBdr>
        </w:div>
        <w:div w:id="947202508">
          <w:marLeft w:val="864"/>
          <w:marRight w:val="0"/>
          <w:marTop w:val="58"/>
          <w:marBottom w:val="0"/>
          <w:divBdr>
            <w:top w:val="none" w:sz="0" w:space="0" w:color="auto"/>
            <w:left w:val="none" w:sz="0" w:space="0" w:color="auto"/>
            <w:bottom w:val="none" w:sz="0" w:space="0" w:color="auto"/>
            <w:right w:val="none" w:sz="0" w:space="0" w:color="auto"/>
          </w:divBdr>
        </w:div>
        <w:div w:id="947202541">
          <w:marLeft w:val="864"/>
          <w:marRight w:val="0"/>
          <w:marTop w:val="58"/>
          <w:marBottom w:val="0"/>
          <w:divBdr>
            <w:top w:val="none" w:sz="0" w:space="0" w:color="auto"/>
            <w:left w:val="none" w:sz="0" w:space="0" w:color="auto"/>
            <w:bottom w:val="none" w:sz="0" w:space="0" w:color="auto"/>
            <w:right w:val="none" w:sz="0" w:space="0" w:color="auto"/>
          </w:divBdr>
        </w:div>
        <w:div w:id="947202544">
          <w:marLeft w:val="144"/>
          <w:marRight w:val="0"/>
          <w:marTop w:val="58"/>
          <w:marBottom w:val="0"/>
          <w:divBdr>
            <w:top w:val="none" w:sz="0" w:space="0" w:color="auto"/>
            <w:left w:val="none" w:sz="0" w:space="0" w:color="auto"/>
            <w:bottom w:val="none" w:sz="0" w:space="0" w:color="auto"/>
            <w:right w:val="none" w:sz="0" w:space="0" w:color="auto"/>
          </w:divBdr>
        </w:div>
        <w:div w:id="947202654">
          <w:marLeft w:val="864"/>
          <w:marRight w:val="0"/>
          <w:marTop w:val="58"/>
          <w:marBottom w:val="0"/>
          <w:divBdr>
            <w:top w:val="none" w:sz="0" w:space="0" w:color="auto"/>
            <w:left w:val="none" w:sz="0" w:space="0" w:color="auto"/>
            <w:bottom w:val="none" w:sz="0" w:space="0" w:color="auto"/>
            <w:right w:val="none" w:sz="0" w:space="0" w:color="auto"/>
          </w:divBdr>
        </w:div>
        <w:div w:id="947202686">
          <w:marLeft w:val="144"/>
          <w:marRight w:val="0"/>
          <w:marTop w:val="58"/>
          <w:marBottom w:val="0"/>
          <w:divBdr>
            <w:top w:val="none" w:sz="0" w:space="0" w:color="auto"/>
            <w:left w:val="none" w:sz="0" w:space="0" w:color="auto"/>
            <w:bottom w:val="none" w:sz="0" w:space="0" w:color="auto"/>
            <w:right w:val="none" w:sz="0" w:space="0" w:color="auto"/>
          </w:divBdr>
        </w:div>
        <w:div w:id="947202749">
          <w:marLeft w:val="144"/>
          <w:marRight w:val="0"/>
          <w:marTop w:val="58"/>
          <w:marBottom w:val="0"/>
          <w:divBdr>
            <w:top w:val="none" w:sz="0" w:space="0" w:color="auto"/>
            <w:left w:val="none" w:sz="0" w:space="0" w:color="auto"/>
            <w:bottom w:val="none" w:sz="0" w:space="0" w:color="auto"/>
            <w:right w:val="none" w:sz="0" w:space="0" w:color="auto"/>
          </w:divBdr>
        </w:div>
      </w:divsChild>
    </w:div>
    <w:div w:id="947202496">
      <w:marLeft w:val="0"/>
      <w:marRight w:val="0"/>
      <w:marTop w:val="0"/>
      <w:marBottom w:val="0"/>
      <w:divBdr>
        <w:top w:val="none" w:sz="0" w:space="0" w:color="auto"/>
        <w:left w:val="none" w:sz="0" w:space="0" w:color="auto"/>
        <w:bottom w:val="none" w:sz="0" w:space="0" w:color="auto"/>
        <w:right w:val="none" w:sz="0" w:space="0" w:color="auto"/>
      </w:divBdr>
      <w:divsChild>
        <w:div w:id="947202248">
          <w:marLeft w:val="288"/>
          <w:marRight w:val="0"/>
          <w:marTop w:val="0"/>
          <w:marBottom w:val="0"/>
          <w:divBdr>
            <w:top w:val="none" w:sz="0" w:space="0" w:color="auto"/>
            <w:left w:val="none" w:sz="0" w:space="0" w:color="auto"/>
            <w:bottom w:val="none" w:sz="0" w:space="0" w:color="auto"/>
            <w:right w:val="none" w:sz="0" w:space="0" w:color="auto"/>
          </w:divBdr>
        </w:div>
        <w:div w:id="947202279">
          <w:marLeft w:val="288"/>
          <w:marRight w:val="0"/>
          <w:marTop w:val="0"/>
          <w:marBottom w:val="0"/>
          <w:divBdr>
            <w:top w:val="none" w:sz="0" w:space="0" w:color="auto"/>
            <w:left w:val="none" w:sz="0" w:space="0" w:color="auto"/>
            <w:bottom w:val="none" w:sz="0" w:space="0" w:color="auto"/>
            <w:right w:val="none" w:sz="0" w:space="0" w:color="auto"/>
          </w:divBdr>
        </w:div>
        <w:div w:id="947202282">
          <w:marLeft w:val="288"/>
          <w:marRight w:val="0"/>
          <w:marTop w:val="0"/>
          <w:marBottom w:val="0"/>
          <w:divBdr>
            <w:top w:val="none" w:sz="0" w:space="0" w:color="auto"/>
            <w:left w:val="none" w:sz="0" w:space="0" w:color="auto"/>
            <w:bottom w:val="none" w:sz="0" w:space="0" w:color="auto"/>
            <w:right w:val="none" w:sz="0" w:space="0" w:color="auto"/>
          </w:divBdr>
        </w:div>
        <w:div w:id="947202329">
          <w:marLeft w:val="288"/>
          <w:marRight w:val="0"/>
          <w:marTop w:val="0"/>
          <w:marBottom w:val="0"/>
          <w:divBdr>
            <w:top w:val="none" w:sz="0" w:space="0" w:color="auto"/>
            <w:left w:val="none" w:sz="0" w:space="0" w:color="auto"/>
            <w:bottom w:val="none" w:sz="0" w:space="0" w:color="auto"/>
            <w:right w:val="none" w:sz="0" w:space="0" w:color="auto"/>
          </w:divBdr>
        </w:div>
        <w:div w:id="947202378">
          <w:marLeft w:val="288"/>
          <w:marRight w:val="0"/>
          <w:marTop w:val="0"/>
          <w:marBottom w:val="0"/>
          <w:divBdr>
            <w:top w:val="none" w:sz="0" w:space="0" w:color="auto"/>
            <w:left w:val="none" w:sz="0" w:space="0" w:color="auto"/>
            <w:bottom w:val="none" w:sz="0" w:space="0" w:color="auto"/>
            <w:right w:val="none" w:sz="0" w:space="0" w:color="auto"/>
          </w:divBdr>
        </w:div>
        <w:div w:id="947202384">
          <w:marLeft w:val="288"/>
          <w:marRight w:val="0"/>
          <w:marTop w:val="0"/>
          <w:marBottom w:val="0"/>
          <w:divBdr>
            <w:top w:val="none" w:sz="0" w:space="0" w:color="auto"/>
            <w:left w:val="none" w:sz="0" w:space="0" w:color="auto"/>
            <w:bottom w:val="none" w:sz="0" w:space="0" w:color="auto"/>
            <w:right w:val="none" w:sz="0" w:space="0" w:color="auto"/>
          </w:divBdr>
        </w:div>
        <w:div w:id="947202427">
          <w:marLeft w:val="288"/>
          <w:marRight w:val="0"/>
          <w:marTop w:val="0"/>
          <w:marBottom w:val="0"/>
          <w:divBdr>
            <w:top w:val="none" w:sz="0" w:space="0" w:color="auto"/>
            <w:left w:val="none" w:sz="0" w:space="0" w:color="auto"/>
            <w:bottom w:val="none" w:sz="0" w:space="0" w:color="auto"/>
            <w:right w:val="none" w:sz="0" w:space="0" w:color="auto"/>
          </w:divBdr>
        </w:div>
        <w:div w:id="947202450">
          <w:marLeft w:val="288"/>
          <w:marRight w:val="0"/>
          <w:marTop w:val="0"/>
          <w:marBottom w:val="0"/>
          <w:divBdr>
            <w:top w:val="none" w:sz="0" w:space="0" w:color="auto"/>
            <w:left w:val="none" w:sz="0" w:space="0" w:color="auto"/>
            <w:bottom w:val="none" w:sz="0" w:space="0" w:color="auto"/>
            <w:right w:val="none" w:sz="0" w:space="0" w:color="auto"/>
          </w:divBdr>
        </w:div>
        <w:div w:id="947202477">
          <w:marLeft w:val="288"/>
          <w:marRight w:val="0"/>
          <w:marTop w:val="0"/>
          <w:marBottom w:val="0"/>
          <w:divBdr>
            <w:top w:val="none" w:sz="0" w:space="0" w:color="auto"/>
            <w:left w:val="none" w:sz="0" w:space="0" w:color="auto"/>
            <w:bottom w:val="none" w:sz="0" w:space="0" w:color="auto"/>
            <w:right w:val="none" w:sz="0" w:space="0" w:color="auto"/>
          </w:divBdr>
        </w:div>
        <w:div w:id="947202494">
          <w:marLeft w:val="288"/>
          <w:marRight w:val="0"/>
          <w:marTop w:val="0"/>
          <w:marBottom w:val="0"/>
          <w:divBdr>
            <w:top w:val="none" w:sz="0" w:space="0" w:color="auto"/>
            <w:left w:val="none" w:sz="0" w:space="0" w:color="auto"/>
            <w:bottom w:val="none" w:sz="0" w:space="0" w:color="auto"/>
            <w:right w:val="none" w:sz="0" w:space="0" w:color="auto"/>
          </w:divBdr>
        </w:div>
        <w:div w:id="947202500">
          <w:marLeft w:val="288"/>
          <w:marRight w:val="0"/>
          <w:marTop w:val="0"/>
          <w:marBottom w:val="0"/>
          <w:divBdr>
            <w:top w:val="none" w:sz="0" w:space="0" w:color="auto"/>
            <w:left w:val="none" w:sz="0" w:space="0" w:color="auto"/>
            <w:bottom w:val="none" w:sz="0" w:space="0" w:color="auto"/>
            <w:right w:val="none" w:sz="0" w:space="0" w:color="auto"/>
          </w:divBdr>
        </w:div>
        <w:div w:id="947202538">
          <w:marLeft w:val="288"/>
          <w:marRight w:val="0"/>
          <w:marTop w:val="0"/>
          <w:marBottom w:val="0"/>
          <w:divBdr>
            <w:top w:val="none" w:sz="0" w:space="0" w:color="auto"/>
            <w:left w:val="none" w:sz="0" w:space="0" w:color="auto"/>
            <w:bottom w:val="none" w:sz="0" w:space="0" w:color="auto"/>
            <w:right w:val="none" w:sz="0" w:space="0" w:color="auto"/>
          </w:divBdr>
        </w:div>
        <w:div w:id="947202546">
          <w:marLeft w:val="288"/>
          <w:marRight w:val="0"/>
          <w:marTop w:val="0"/>
          <w:marBottom w:val="0"/>
          <w:divBdr>
            <w:top w:val="none" w:sz="0" w:space="0" w:color="auto"/>
            <w:left w:val="none" w:sz="0" w:space="0" w:color="auto"/>
            <w:bottom w:val="none" w:sz="0" w:space="0" w:color="auto"/>
            <w:right w:val="none" w:sz="0" w:space="0" w:color="auto"/>
          </w:divBdr>
        </w:div>
        <w:div w:id="947202578">
          <w:marLeft w:val="288"/>
          <w:marRight w:val="0"/>
          <w:marTop w:val="0"/>
          <w:marBottom w:val="0"/>
          <w:divBdr>
            <w:top w:val="none" w:sz="0" w:space="0" w:color="auto"/>
            <w:left w:val="none" w:sz="0" w:space="0" w:color="auto"/>
            <w:bottom w:val="none" w:sz="0" w:space="0" w:color="auto"/>
            <w:right w:val="none" w:sz="0" w:space="0" w:color="auto"/>
          </w:divBdr>
        </w:div>
        <w:div w:id="947202593">
          <w:marLeft w:val="288"/>
          <w:marRight w:val="0"/>
          <w:marTop w:val="0"/>
          <w:marBottom w:val="0"/>
          <w:divBdr>
            <w:top w:val="none" w:sz="0" w:space="0" w:color="auto"/>
            <w:left w:val="none" w:sz="0" w:space="0" w:color="auto"/>
            <w:bottom w:val="none" w:sz="0" w:space="0" w:color="auto"/>
            <w:right w:val="none" w:sz="0" w:space="0" w:color="auto"/>
          </w:divBdr>
        </w:div>
        <w:div w:id="947202650">
          <w:marLeft w:val="288"/>
          <w:marRight w:val="0"/>
          <w:marTop w:val="0"/>
          <w:marBottom w:val="0"/>
          <w:divBdr>
            <w:top w:val="none" w:sz="0" w:space="0" w:color="auto"/>
            <w:left w:val="none" w:sz="0" w:space="0" w:color="auto"/>
            <w:bottom w:val="none" w:sz="0" w:space="0" w:color="auto"/>
            <w:right w:val="none" w:sz="0" w:space="0" w:color="auto"/>
          </w:divBdr>
        </w:div>
        <w:div w:id="947202754">
          <w:marLeft w:val="288"/>
          <w:marRight w:val="0"/>
          <w:marTop w:val="0"/>
          <w:marBottom w:val="0"/>
          <w:divBdr>
            <w:top w:val="none" w:sz="0" w:space="0" w:color="auto"/>
            <w:left w:val="none" w:sz="0" w:space="0" w:color="auto"/>
            <w:bottom w:val="none" w:sz="0" w:space="0" w:color="auto"/>
            <w:right w:val="none" w:sz="0" w:space="0" w:color="auto"/>
          </w:divBdr>
        </w:div>
      </w:divsChild>
    </w:div>
    <w:div w:id="947202497">
      <w:marLeft w:val="0"/>
      <w:marRight w:val="0"/>
      <w:marTop w:val="0"/>
      <w:marBottom w:val="0"/>
      <w:divBdr>
        <w:top w:val="none" w:sz="0" w:space="0" w:color="auto"/>
        <w:left w:val="none" w:sz="0" w:space="0" w:color="auto"/>
        <w:bottom w:val="none" w:sz="0" w:space="0" w:color="auto"/>
        <w:right w:val="none" w:sz="0" w:space="0" w:color="auto"/>
      </w:divBdr>
      <w:divsChild>
        <w:div w:id="947202585">
          <w:marLeft w:val="864"/>
          <w:marRight w:val="0"/>
          <w:marTop w:val="58"/>
          <w:marBottom w:val="0"/>
          <w:divBdr>
            <w:top w:val="none" w:sz="0" w:space="0" w:color="auto"/>
            <w:left w:val="none" w:sz="0" w:space="0" w:color="auto"/>
            <w:bottom w:val="none" w:sz="0" w:space="0" w:color="auto"/>
            <w:right w:val="none" w:sz="0" w:space="0" w:color="auto"/>
          </w:divBdr>
        </w:div>
        <w:div w:id="947202622">
          <w:marLeft w:val="864"/>
          <w:marRight w:val="0"/>
          <w:marTop w:val="58"/>
          <w:marBottom w:val="0"/>
          <w:divBdr>
            <w:top w:val="none" w:sz="0" w:space="0" w:color="auto"/>
            <w:left w:val="none" w:sz="0" w:space="0" w:color="auto"/>
            <w:bottom w:val="none" w:sz="0" w:space="0" w:color="auto"/>
            <w:right w:val="none" w:sz="0" w:space="0" w:color="auto"/>
          </w:divBdr>
        </w:div>
      </w:divsChild>
    </w:div>
    <w:div w:id="947202504">
      <w:marLeft w:val="0"/>
      <w:marRight w:val="0"/>
      <w:marTop w:val="0"/>
      <w:marBottom w:val="0"/>
      <w:divBdr>
        <w:top w:val="none" w:sz="0" w:space="0" w:color="auto"/>
        <w:left w:val="none" w:sz="0" w:space="0" w:color="auto"/>
        <w:bottom w:val="none" w:sz="0" w:space="0" w:color="auto"/>
        <w:right w:val="none" w:sz="0" w:space="0" w:color="auto"/>
      </w:divBdr>
      <w:divsChild>
        <w:div w:id="947202528">
          <w:marLeft w:val="288"/>
          <w:marRight w:val="0"/>
          <w:marTop w:val="125"/>
          <w:marBottom w:val="0"/>
          <w:divBdr>
            <w:top w:val="none" w:sz="0" w:space="0" w:color="auto"/>
            <w:left w:val="none" w:sz="0" w:space="0" w:color="auto"/>
            <w:bottom w:val="none" w:sz="0" w:space="0" w:color="auto"/>
            <w:right w:val="none" w:sz="0" w:space="0" w:color="auto"/>
          </w:divBdr>
        </w:div>
      </w:divsChild>
    </w:div>
    <w:div w:id="947202506">
      <w:marLeft w:val="0"/>
      <w:marRight w:val="0"/>
      <w:marTop w:val="0"/>
      <w:marBottom w:val="0"/>
      <w:divBdr>
        <w:top w:val="none" w:sz="0" w:space="0" w:color="auto"/>
        <w:left w:val="none" w:sz="0" w:space="0" w:color="auto"/>
        <w:bottom w:val="none" w:sz="0" w:space="0" w:color="auto"/>
        <w:right w:val="none" w:sz="0" w:space="0" w:color="auto"/>
      </w:divBdr>
      <w:divsChild>
        <w:div w:id="947202232">
          <w:marLeft w:val="274"/>
          <w:marRight w:val="0"/>
          <w:marTop w:val="0"/>
          <w:marBottom w:val="120"/>
          <w:divBdr>
            <w:top w:val="none" w:sz="0" w:space="0" w:color="auto"/>
            <w:left w:val="none" w:sz="0" w:space="0" w:color="auto"/>
            <w:bottom w:val="none" w:sz="0" w:space="0" w:color="auto"/>
            <w:right w:val="none" w:sz="0" w:space="0" w:color="auto"/>
          </w:divBdr>
        </w:div>
        <w:div w:id="947202303">
          <w:marLeft w:val="274"/>
          <w:marRight w:val="0"/>
          <w:marTop w:val="0"/>
          <w:marBottom w:val="120"/>
          <w:divBdr>
            <w:top w:val="none" w:sz="0" w:space="0" w:color="auto"/>
            <w:left w:val="none" w:sz="0" w:space="0" w:color="auto"/>
            <w:bottom w:val="none" w:sz="0" w:space="0" w:color="auto"/>
            <w:right w:val="none" w:sz="0" w:space="0" w:color="auto"/>
          </w:divBdr>
        </w:div>
        <w:div w:id="947202336">
          <w:marLeft w:val="274"/>
          <w:marRight w:val="0"/>
          <w:marTop w:val="0"/>
          <w:marBottom w:val="120"/>
          <w:divBdr>
            <w:top w:val="none" w:sz="0" w:space="0" w:color="auto"/>
            <w:left w:val="none" w:sz="0" w:space="0" w:color="auto"/>
            <w:bottom w:val="none" w:sz="0" w:space="0" w:color="auto"/>
            <w:right w:val="none" w:sz="0" w:space="0" w:color="auto"/>
          </w:divBdr>
        </w:div>
        <w:div w:id="947202591">
          <w:marLeft w:val="274"/>
          <w:marRight w:val="0"/>
          <w:marTop w:val="0"/>
          <w:marBottom w:val="120"/>
          <w:divBdr>
            <w:top w:val="none" w:sz="0" w:space="0" w:color="auto"/>
            <w:left w:val="none" w:sz="0" w:space="0" w:color="auto"/>
            <w:bottom w:val="none" w:sz="0" w:space="0" w:color="auto"/>
            <w:right w:val="none" w:sz="0" w:space="0" w:color="auto"/>
          </w:divBdr>
        </w:div>
        <w:div w:id="947202639">
          <w:marLeft w:val="274"/>
          <w:marRight w:val="0"/>
          <w:marTop w:val="0"/>
          <w:marBottom w:val="120"/>
          <w:divBdr>
            <w:top w:val="none" w:sz="0" w:space="0" w:color="auto"/>
            <w:left w:val="none" w:sz="0" w:space="0" w:color="auto"/>
            <w:bottom w:val="none" w:sz="0" w:space="0" w:color="auto"/>
            <w:right w:val="none" w:sz="0" w:space="0" w:color="auto"/>
          </w:divBdr>
        </w:div>
        <w:div w:id="947202711">
          <w:marLeft w:val="274"/>
          <w:marRight w:val="0"/>
          <w:marTop w:val="0"/>
          <w:marBottom w:val="120"/>
          <w:divBdr>
            <w:top w:val="none" w:sz="0" w:space="0" w:color="auto"/>
            <w:left w:val="none" w:sz="0" w:space="0" w:color="auto"/>
            <w:bottom w:val="none" w:sz="0" w:space="0" w:color="auto"/>
            <w:right w:val="none" w:sz="0" w:space="0" w:color="auto"/>
          </w:divBdr>
        </w:div>
      </w:divsChild>
    </w:div>
    <w:div w:id="947202507">
      <w:marLeft w:val="0"/>
      <w:marRight w:val="0"/>
      <w:marTop w:val="0"/>
      <w:marBottom w:val="0"/>
      <w:divBdr>
        <w:top w:val="none" w:sz="0" w:space="0" w:color="auto"/>
        <w:left w:val="none" w:sz="0" w:space="0" w:color="auto"/>
        <w:bottom w:val="none" w:sz="0" w:space="0" w:color="auto"/>
        <w:right w:val="none" w:sz="0" w:space="0" w:color="auto"/>
      </w:divBdr>
      <w:divsChild>
        <w:div w:id="947202261">
          <w:marLeft w:val="144"/>
          <w:marRight w:val="0"/>
          <w:marTop w:val="80"/>
          <w:marBottom w:val="0"/>
          <w:divBdr>
            <w:top w:val="none" w:sz="0" w:space="0" w:color="auto"/>
            <w:left w:val="none" w:sz="0" w:space="0" w:color="auto"/>
            <w:bottom w:val="none" w:sz="0" w:space="0" w:color="auto"/>
            <w:right w:val="none" w:sz="0" w:space="0" w:color="auto"/>
          </w:divBdr>
        </w:div>
        <w:div w:id="947202408">
          <w:marLeft w:val="144"/>
          <w:marRight w:val="0"/>
          <w:marTop w:val="80"/>
          <w:marBottom w:val="0"/>
          <w:divBdr>
            <w:top w:val="none" w:sz="0" w:space="0" w:color="auto"/>
            <w:left w:val="none" w:sz="0" w:space="0" w:color="auto"/>
            <w:bottom w:val="none" w:sz="0" w:space="0" w:color="auto"/>
            <w:right w:val="none" w:sz="0" w:space="0" w:color="auto"/>
          </w:divBdr>
        </w:div>
        <w:div w:id="947202466">
          <w:marLeft w:val="144"/>
          <w:marRight w:val="0"/>
          <w:marTop w:val="80"/>
          <w:marBottom w:val="0"/>
          <w:divBdr>
            <w:top w:val="none" w:sz="0" w:space="0" w:color="auto"/>
            <w:left w:val="none" w:sz="0" w:space="0" w:color="auto"/>
            <w:bottom w:val="none" w:sz="0" w:space="0" w:color="auto"/>
            <w:right w:val="none" w:sz="0" w:space="0" w:color="auto"/>
          </w:divBdr>
        </w:div>
        <w:div w:id="947202512">
          <w:marLeft w:val="144"/>
          <w:marRight w:val="0"/>
          <w:marTop w:val="80"/>
          <w:marBottom w:val="0"/>
          <w:divBdr>
            <w:top w:val="none" w:sz="0" w:space="0" w:color="auto"/>
            <w:left w:val="none" w:sz="0" w:space="0" w:color="auto"/>
            <w:bottom w:val="none" w:sz="0" w:space="0" w:color="auto"/>
            <w:right w:val="none" w:sz="0" w:space="0" w:color="auto"/>
          </w:divBdr>
        </w:div>
        <w:div w:id="947202537">
          <w:marLeft w:val="144"/>
          <w:marRight w:val="0"/>
          <w:marTop w:val="80"/>
          <w:marBottom w:val="0"/>
          <w:divBdr>
            <w:top w:val="none" w:sz="0" w:space="0" w:color="auto"/>
            <w:left w:val="none" w:sz="0" w:space="0" w:color="auto"/>
            <w:bottom w:val="none" w:sz="0" w:space="0" w:color="auto"/>
            <w:right w:val="none" w:sz="0" w:space="0" w:color="auto"/>
          </w:divBdr>
        </w:div>
        <w:div w:id="947202554">
          <w:marLeft w:val="144"/>
          <w:marRight w:val="0"/>
          <w:marTop w:val="80"/>
          <w:marBottom w:val="0"/>
          <w:divBdr>
            <w:top w:val="none" w:sz="0" w:space="0" w:color="auto"/>
            <w:left w:val="none" w:sz="0" w:space="0" w:color="auto"/>
            <w:bottom w:val="none" w:sz="0" w:space="0" w:color="auto"/>
            <w:right w:val="none" w:sz="0" w:space="0" w:color="auto"/>
          </w:divBdr>
        </w:div>
        <w:div w:id="947202668">
          <w:marLeft w:val="144"/>
          <w:marRight w:val="0"/>
          <w:marTop w:val="80"/>
          <w:marBottom w:val="0"/>
          <w:divBdr>
            <w:top w:val="none" w:sz="0" w:space="0" w:color="auto"/>
            <w:left w:val="none" w:sz="0" w:space="0" w:color="auto"/>
            <w:bottom w:val="none" w:sz="0" w:space="0" w:color="auto"/>
            <w:right w:val="none" w:sz="0" w:space="0" w:color="auto"/>
          </w:divBdr>
        </w:div>
        <w:div w:id="947202688">
          <w:marLeft w:val="144"/>
          <w:marRight w:val="0"/>
          <w:marTop w:val="80"/>
          <w:marBottom w:val="0"/>
          <w:divBdr>
            <w:top w:val="none" w:sz="0" w:space="0" w:color="auto"/>
            <w:left w:val="none" w:sz="0" w:space="0" w:color="auto"/>
            <w:bottom w:val="none" w:sz="0" w:space="0" w:color="auto"/>
            <w:right w:val="none" w:sz="0" w:space="0" w:color="auto"/>
          </w:divBdr>
        </w:div>
        <w:div w:id="947202712">
          <w:marLeft w:val="144"/>
          <w:marRight w:val="0"/>
          <w:marTop w:val="80"/>
          <w:marBottom w:val="0"/>
          <w:divBdr>
            <w:top w:val="none" w:sz="0" w:space="0" w:color="auto"/>
            <w:left w:val="none" w:sz="0" w:space="0" w:color="auto"/>
            <w:bottom w:val="none" w:sz="0" w:space="0" w:color="auto"/>
            <w:right w:val="none" w:sz="0" w:space="0" w:color="auto"/>
          </w:divBdr>
        </w:div>
        <w:div w:id="947202739">
          <w:marLeft w:val="144"/>
          <w:marRight w:val="0"/>
          <w:marTop w:val="80"/>
          <w:marBottom w:val="0"/>
          <w:divBdr>
            <w:top w:val="none" w:sz="0" w:space="0" w:color="auto"/>
            <w:left w:val="none" w:sz="0" w:space="0" w:color="auto"/>
            <w:bottom w:val="none" w:sz="0" w:space="0" w:color="auto"/>
            <w:right w:val="none" w:sz="0" w:space="0" w:color="auto"/>
          </w:divBdr>
        </w:div>
        <w:div w:id="947202752">
          <w:marLeft w:val="144"/>
          <w:marRight w:val="0"/>
          <w:marTop w:val="80"/>
          <w:marBottom w:val="0"/>
          <w:divBdr>
            <w:top w:val="none" w:sz="0" w:space="0" w:color="auto"/>
            <w:left w:val="none" w:sz="0" w:space="0" w:color="auto"/>
            <w:bottom w:val="none" w:sz="0" w:space="0" w:color="auto"/>
            <w:right w:val="none" w:sz="0" w:space="0" w:color="auto"/>
          </w:divBdr>
        </w:div>
        <w:div w:id="947202757">
          <w:marLeft w:val="144"/>
          <w:marRight w:val="0"/>
          <w:marTop w:val="80"/>
          <w:marBottom w:val="0"/>
          <w:divBdr>
            <w:top w:val="none" w:sz="0" w:space="0" w:color="auto"/>
            <w:left w:val="none" w:sz="0" w:space="0" w:color="auto"/>
            <w:bottom w:val="none" w:sz="0" w:space="0" w:color="auto"/>
            <w:right w:val="none" w:sz="0" w:space="0" w:color="auto"/>
          </w:divBdr>
        </w:div>
        <w:div w:id="947202786">
          <w:marLeft w:val="144"/>
          <w:marRight w:val="0"/>
          <w:marTop w:val="80"/>
          <w:marBottom w:val="0"/>
          <w:divBdr>
            <w:top w:val="none" w:sz="0" w:space="0" w:color="auto"/>
            <w:left w:val="none" w:sz="0" w:space="0" w:color="auto"/>
            <w:bottom w:val="none" w:sz="0" w:space="0" w:color="auto"/>
            <w:right w:val="none" w:sz="0" w:space="0" w:color="auto"/>
          </w:divBdr>
        </w:div>
      </w:divsChild>
    </w:div>
    <w:div w:id="947202510">
      <w:marLeft w:val="0"/>
      <w:marRight w:val="0"/>
      <w:marTop w:val="0"/>
      <w:marBottom w:val="0"/>
      <w:divBdr>
        <w:top w:val="none" w:sz="0" w:space="0" w:color="auto"/>
        <w:left w:val="none" w:sz="0" w:space="0" w:color="auto"/>
        <w:bottom w:val="none" w:sz="0" w:space="0" w:color="auto"/>
        <w:right w:val="none" w:sz="0" w:space="0" w:color="auto"/>
      </w:divBdr>
      <w:divsChild>
        <w:div w:id="947202235">
          <w:marLeft w:val="864"/>
          <w:marRight w:val="0"/>
          <w:marTop w:val="58"/>
          <w:marBottom w:val="0"/>
          <w:divBdr>
            <w:top w:val="none" w:sz="0" w:space="0" w:color="auto"/>
            <w:left w:val="none" w:sz="0" w:space="0" w:color="auto"/>
            <w:bottom w:val="none" w:sz="0" w:space="0" w:color="auto"/>
            <w:right w:val="none" w:sz="0" w:space="0" w:color="auto"/>
          </w:divBdr>
        </w:div>
        <w:div w:id="947202265">
          <w:marLeft w:val="864"/>
          <w:marRight w:val="0"/>
          <w:marTop w:val="58"/>
          <w:marBottom w:val="0"/>
          <w:divBdr>
            <w:top w:val="none" w:sz="0" w:space="0" w:color="auto"/>
            <w:left w:val="none" w:sz="0" w:space="0" w:color="auto"/>
            <w:bottom w:val="none" w:sz="0" w:space="0" w:color="auto"/>
            <w:right w:val="none" w:sz="0" w:space="0" w:color="auto"/>
          </w:divBdr>
        </w:div>
        <w:div w:id="947202550">
          <w:marLeft w:val="864"/>
          <w:marRight w:val="0"/>
          <w:marTop w:val="58"/>
          <w:marBottom w:val="0"/>
          <w:divBdr>
            <w:top w:val="none" w:sz="0" w:space="0" w:color="auto"/>
            <w:left w:val="none" w:sz="0" w:space="0" w:color="auto"/>
            <w:bottom w:val="none" w:sz="0" w:space="0" w:color="auto"/>
            <w:right w:val="none" w:sz="0" w:space="0" w:color="auto"/>
          </w:divBdr>
        </w:div>
        <w:div w:id="947202580">
          <w:marLeft w:val="864"/>
          <w:marRight w:val="0"/>
          <w:marTop w:val="58"/>
          <w:marBottom w:val="0"/>
          <w:divBdr>
            <w:top w:val="none" w:sz="0" w:space="0" w:color="auto"/>
            <w:left w:val="none" w:sz="0" w:space="0" w:color="auto"/>
            <w:bottom w:val="none" w:sz="0" w:space="0" w:color="auto"/>
            <w:right w:val="none" w:sz="0" w:space="0" w:color="auto"/>
          </w:divBdr>
        </w:div>
      </w:divsChild>
    </w:div>
    <w:div w:id="947202516">
      <w:marLeft w:val="0"/>
      <w:marRight w:val="0"/>
      <w:marTop w:val="0"/>
      <w:marBottom w:val="0"/>
      <w:divBdr>
        <w:top w:val="none" w:sz="0" w:space="0" w:color="auto"/>
        <w:left w:val="none" w:sz="0" w:space="0" w:color="auto"/>
        <w:bottom w:val="none" w:sz="0" w:space="0" w:color="auto"/>
        <w:right w:val="none" w:sz="0" w:space="0" w:color="auto"/>
      </w:divBdr>
    </w:div>
    <w:div w:id="947202517">
      <w:marLeft w:val="0"/>
      <w:marRight w:val="0"/>
      <w:marTop w:val="0"/>
      <w:marBottom w:val="0"/>
      <w:divBdr>
        <w:top w:val="none" w:sz="0" w:space="0" w:color="auto"/>
        <w:left w:val="none" w:sz="0" w:space="0" w:color="auto"/>
        <w:bottom w:val="none" w:sz="0" w:space="0" w:color="auto"/>
        <w:right w:val="none" w:sz="0" w:space="0" w:color="auto"/>
      </w:divBdr>
      <w:divsChild>
        <w:div w:id="947202361">
          <w:marLeft w:val="864"/>
          <w:marRight w:val="0"/>
          <w:marTop w:val="58"/>
          <w:marBottom w:val="0"/>
          <w:divBdr>
            <w:top w:val="none" w:sz="0" w:space="0" w:color="auto"/>
            <w:left w:val="none" w:sz="0" w:space="0" w:color="auto"/>
            <w:bottom w:val="none" w:sz="0" w:space="0" w:color="auto"/>
            <w:right w:val="none" w:sz="0" w:space="0" w:color="auto"/>
          </w:divBdr>
        </w:div>
      </w:divsChild>
    </w:div>
    <w:div w:id="947202522">
      <w:marLeft w:val="0"/>
      <w:marRight w:val="0"/>
      <w:marTop w:val="0"/>
      <w:marBottom w:val="0"/>
      <w:divBdr>
        <w:top w:val="none" w:sz="0" w:space="0" w:color="auto"/>
        <w:left w:val="none" w:sz="0" w:space="0" w:color="auto"/>
        <w:bottom w:val="none" w:sz="0" w:space="0" w:color="auto"/>
        <w:right w:val="none" w:sz="0" w:space="0" w:color="auto"/>
      </w:divBdr>
    </w:div>
    <w:div w:id="947202525">
      <w:marLeft w:val="0"/>
      <w:marRight w:val="0"/>
      <w:marTop w:val="0"/>
      <w:marBottom w:val="0"/>
      <w:divBdr>
        <w:top w:val="none" w:sz="0" w:space="0" w:color="auto"/>
        <w:left w:val="none" w:sz="0" w:space="0" w:color="auto"/>
        <w:bottom w:val="none" w:sz="0" w:space="0" w:color="auto"/>
        <w:right w:val="none" w:sz="0" w:space="0" w:color="auto"/>
      </w:divBdr>
    </w:div>
    <w:div w:id="947202527">
      <w:marLeft w:val="0"/>
      <w:marRight w:val="0"/>
      <w:marTop w:val="0"/>
      <w:marBottom w:val="0"/>
      <w:divBdr>
        <w:top w:val="none" w:sz="0" w:space="0" w:color="auto"/>
        <w:left w:val="none" w:sz="0" w:space="0" w:color="auto"/>
        <w:bottom w:val="none" w:sz="0" w:space="0" w:color="auto"/>
        <w:right w:val="none" w:sz="0" w:space="0" w:color="auto"/>
      </w:divBdr>
    </w:div>
    <w:div w:id="947202535">
      <w:marLeft w:val="0"/>
      <w:marRight w:val="0"/>
      <w:marTop w:val="0"/>
      <w:marBottom w:val="0"/>
      <w:divBdr>
        <w:top w:val="none" w:sz="0" w:space="0" w:color="auto"/>
        <w:left w:val="none" w:sz="0" w:space="0" w:color="auto"/>
        <w:bottom w:val="none" w:sz="0" w:space="0" w:color="auto"/>
        <w:right w:val="none" w:sz="0" w:space="0" w:color="auto"/>
      </w:divBdr>
    </w:div>
    <w:div w:id="947202539">
      <w:marLeft w:val="0"/>
      <w:marRight w:val="0"/>
      <w:marTop w:val="0"/>
      <w:marBottom w:val="0"/>
      <w:divBdr>
        <w:top w:val="none" w:sz="0" w:space="0" w:color="auto"/>
        <w:left w:val="none" w:sz="0" w:space="0" w:color="auto"/>
        <w:bottom w:val="none" w:sz="0" w:space="0" w:color="auto"/>
        <w:right w:val="none" w:sz="0" w:space="0" w:color="auto"/>
      </w:divBdr>
    </w:div>
    <w:div w:id="947202545">
      <w:marLeft w:val="0"/>
      <w:marRight w:val="0"/>
      <w:marTop w:val="0"/>
      <w:marBottom w:val="0"/>
      <w:divBdr>
        <w:top w:val="none" w:sz="0" w:space="0" w:color="auto"/>
        <w:left w:val="none" w:sz="0" w:space="0" w:color="auto"/>
        <w:bottom w:val="none" w:sz="0" w:space="0" w:color="auto"/>
        <w:right w:val="none" w:sz="0" w:space="0" w:color="auto"/>
      </w:divBdr>
    </w:div>
    <w:div w:id="947202552">
      <w:marLeft w:val="0"/>
      <w:marRight w:val="0"/>
      <w:marTop w:val="0"/>
      <w:marBottom w:val="0"/>
      <w:divBdr>
        <w:top w:val="none" w:sz="0" w:space="0" w:color="auto"/>
        <w:left w:val="none" w:sz="0" w:space="0" w:color="auto"/>
        <w:bottom w:val="none" w:sz="0" w:space="0" w:color="auto"/>
        <w:right w:val="none" w:sz="0" w:space="0" w:color="auto"/>
      </w:divBdr>
      <w:divsChild>
        <w:div w:id="947202280">
          <w:marLeft w:val="864"/>
          <w:marRight w:val="0"/>
          <w:marTop w:val="58"/>
          <w:marBottom w:val="0"/>
          <w:divBdr>
            <w:top w:val="none" w:sz="0" w:space="0" w:color="auto"/>
            <w:left w:val="none" w:sz="0" w:space="0" w:color="auto"/>
            <w:bottom w:val="none" w:sz="0" w:space="0" w:color="auto"/>
            <w:right w:val="none" w:sz="0" w:space="0" w:color="auto"/>
          </w:divBdr>
        </w:div>
        <w:div w:id="947202551">
          <w:marLeft w:val="864"/>
          <w:marRight w:val="0"/>
          <w:marTop w:val="58"/>
          <w:marBottom w:val="0"/>
          <w:divBdr>
            <w:top w:val="none" w:sz="0" w:space="0" w:color="auto"/>
            <w:left w:val="none" w:sz="0" w:space="0" w:color="auto"/>
            <w:bottom w:val="none" w:sz="0" w:space="0" w:color="auto"/>
            <w:right w:val="none" w:sz="0" w:space="0" w:color="auto"/>
          </w:divBdr>
        </w:div>
        <w:div w:id="947202589">
          <w:marLeft w:val="864"/>
          <w:marRight w:val="0"/>
          <w:marTop w:val="58"/>
          <w:marBottom w:val="0"/>
          <w:divBdr>
            <w:top w:val="none" w:sz="0" w:space="0" w:color="auto"/>
            <w:left w:val="none" w:sz="0" w:space="0" w:color="auto"/>
            <w:bottom w:val="none" w:sz="0" w:space="0" w:color="auto"/>
            <w:right w:val="none" w:sz="0" w:space="0" w:color="auto"/>
          </w:divBdr>
        </w:div>
        <w:div w:id="947202615">
          <w:marLeft w:val="864"/>
          <w:marRight w:val="0"/>
          <w:marTop w:val="58"/>
          <w:marBottom w:val="0"/>
          <w:divBdr>
            <w:top w:val="none" w:sz="0" w:space="0" w:color="auto"/>
            <w:left w:val="none" w:sz="0" w:space="0" w:color="auto"/>
            <w:bottom w:val="none" w:sz="0" w:space="0" w:color="auto"/>
            <w:right w:val="none" w:sz="0" w:space="0" w:color="auto"/>
          </w:divBdr>
        </w:div>
      </w:divsChild>
    </w:div>
    <w:div w:id="947202559">
      <w:marLeft w:val="0"/>
      <w:marRight w:val="0"/>
      <w:marTop w:val="0"/>
      <w:marBottom w:val="0"/>
      <w:divBdr>
        <w:top w:val="none" w:sz="0" w:space="0" w:color="auto"/>
        <w:left w:val="none" w:sz="0" w:space="0" w:color="auto"/>
        <w:bottom w:val="none" w:sz="0" w:space="0" w:color="auto"/>
        <w:right w:val="none" w:sz="0" w:space="0" w:color="auto"/>
      </w:divBdr>
      <w:divsChild>
        <w:div w:id="947202296">
          <w:marLeft w:val="288"/>
          <w:marRight w:val="0"/>
          <w:marTop w:val="0"/>
          <w:marBottom w:val="0"/>
          <w:divBdr>
            <w:top w:val="none" w:sz="0" w:space="0" w:color="auto"/>
            <w:left w:val="none" w:sz="0" w:space="0" w:color="auto"/>
            <w:bottom w:val="none" w:sz="0" w:space="0" w:color="auto"/>
            <w:right w:val="none" w:sz="0" w:space="0" w:color="auto"/>
          </w:divBdr>
        </w:div>
      </w:divsChild>
    </w:div>
    <w:div w:id="947202562">
      <w:marLeft w:val="0"/>
      <w:marRight w:val="0"/>
      <w:marTop w:val="0"/>
      <w:marBottom w:val="0"/>
      <w:divBdr>
        <w:top w:val="none" w:sz="0" w:space="0" w:color="auto"/>
        <w:left w:val="none" w:sz="0" w:space="0" w:color="auto"/>
        <w:bottom w:val="none" w:sz="0" w:space="0" w:color="auto"/>
        <w:right w:val="none" w:sz="0" w:space="0" w:color="auto"/>
      </w:divBdr>
      <w:divsChild>
        <w:div w:id="947202724">
          <w:marLeft w:val="864"/>
          <w:marRight w:val="0"/>
          <w:marTop w:val="58"/>
          <w:marBottom w:val="0"/>
          <w:divBdr>
            <w:top w:val="none" w:sz="0" w:space="0" w:color="auto"/>
            <w:left w:val="none" w:sz="0" w:space="0" w:color="auto"/>
            <w:bottom w:val="none" w:sz="0" w:space="0" w:color="auto"/>
            <w:right w:val="none" w:sz="0" w:space="0" w:color="auto"/>
          </w:divBdr>
        </w:div>
      </w:divsChild>
    </w:div>
    <w:div w:id="947202581">
      <w:marLeft w:val="0"/>
      <w:marRight w:val="0"/>
      <w:marTop w:val="0"/>
      <w:marBottom w:val="0"/>
      <w:divBdr>
        <w:top w:val="none" w:sz="0" w:space="0" w:color="auto"/>
        <w:left w:val="none" w:sz="0" w:space="0" w:color="auto"/>
        <w:bottom w:val="none" w:sz="0" w:space="0" w:color="auto"/>
        <w:right w:val="none" w:sz="0" w:space="0" w:color="auto"/>
      </w:divBdr>
    </w:div>
    <w:div w:id="947202587">
      <w:marLeft w:val="0"/>
      <w:marRight w:val="0"/>
      <w:marTop w:val="0"/>
      <w:marBottom w:val="0"/>
      <w:divBdr>
        <w:top w:val="none" w:sz="0" w:space="0" w:color="auto"/>
        <w:left w:val="none" w:sz="0" w:space="0" w:color="auto"/>
        <w:bottom w:val="none" w:sz="0" w:space="0" w:color="auto"/>
        <w:right w:val="none" w:sz="0" w:space="0" w:color="auto"/>
      </w:divBdr>
      <w:divsChild>
        <w:div w:id="947202234">
          <w:marLeft w:val="144"/>
          <w:marRight w:val="0"/>
          <w:marTop w:val="72"/>
          <w:marBottom w:val="0"/>
          <w:divBdr>
            <w:top w:val="none" w:sz="0" w:space="0" w:color="auto"/>
            <w:left w:val="none" w:sz="0" w:space="0" w:color="auto"/>
            <w:bottom w:val="none" w:sz="0" w:space="0" w:color="auto"/>
            <w:right w:val="none" w:sz="0" w:space="0" w:color="auto"/>
          </w:divBdr>
        </w:div>
        <w:div w:id="947202292">
          <w:marLeft w:val="144"/>
          <w:marRight w:val="0"/>
          <w:marTop w:val="72"/>
          <w:marBottom w:val="0"/>
          <w:divBdr>
            <w:top w:val="none" w:sz="0" w:space="0" w:color="auto"/>
            <w:left w:val="none" w:sz="0" w:space="0" w:color="auto"/>
            <w:bottom w:val="none" w:sz="0" w:space="0" w:color="auto"/>
            <w:right w:val="none" w:sz="0" w:space="0" w:color="auto"/>
          </w:divBdr>
        </w:div>
        <w:div w:id="947202558">
          <w:marLeft w:val="144"/>
          <w:marRight w:val="0"/>
          <w:marTop w:val="72"/>
          <w:marBottom w:val="0"/>
          <w:divBdr>
            <w:top w:val="none" w:sz="0" w:space="0" w:color="auto"/>
            <w:left w:val="none" w:sz="0" w:space="0" w:color="auto"/>
            <w:bottom w:val="none" w:sz="0" w:space="0" w:color="auto"/>
            <w:right w:val="none" w:sz="0" w:space="0" w:color="auto"/>
          </w:divBdr>
        </w:div>
        <w:div w:id="947202661">
          <w:marLeft w:val="144"/>
          <w:marRight w:val="0"/>
          <w:marTop w:val="72"/>
          <w:marBottom w:val="0"/>
          <w:divBdr>
            <w:top w:val="none" w:sz="0" w:space="0" w:color="auto"/>
            <w:left w:val="none" w:sz="0" w:space="0" w:color="auto"/>
            <w:bottom w:val="none" w:sz="0" w:space="0" w:color="auto"/>
            <w:right w:val="none" w:sz="0" w:space="0" w:color="auto"/>
          </w:divBdr>
        </w:div>
        <w:div w:id="947202664">
          <w:marLeft w:val="144"/>
          <w:marRight w:val="0"/>
          <w:marTop w:val="72"/>
          <w:marBottom w:val="0"/>
          <w:divBdr>
            <w:top w:val="none" w:sz="0" w:space="0" w:color="auto"/>
            <w:left w:val="none" w:sz="0" w:space="0" w:color="auto"/>
            <w:bottom w:val="none" w:sz="0" w:space="0" w:color="auto"/>
            <w:right w:val="none" w:sz="0" w:space="0" w:color="auto"/>
          </w:divBdr>
        </w:div>
      </w:divsChild>
    </w:div>
    <w:div w:id="947202590">
      <w:marLeft w:val="0"/>
      <w:marRight w:val="0"/>
      <w:marTop w:val="0"/>
      <w:marBottom w:val="0"/>
      <w:divBdr>
        <w:top w:val="none" w:sz="0" w:space="0" w:color="auto"/>
        <w:left w:val="none" w:sz="0" w:space="0" w:color="auto"/>
        <w:bottom w:val="none" w:sz="0" w:space="0" w:color="auto"/>
        <w:right w:val="none" w:sz="0" w:space="0" w:color="auto"/>
      </w:divBdr>
    </w:div>
    <w:div w:id="947202595">
      <w:marLeft w:val="0"/>
      <w:marRight w:val="0"/>
      <w:marTop w:val="0"/>
      <w:marBottom w:val="0"/>
      <w:divBdr>
        <w:top w:val="none" w:sz="0" w:space="0" w:color="auto"/>
        <w:left w:val="none" w:sz="0" w:space="0" w:color="auto"/>
        <w:bottom w:val="none" w:sz="0" w:space="0" w:color="auto"/>
        <w:right w:val="none" w:sz="0" w:space="0" w:color="auto"/>
      </w:divBdr>
      <w:divsChild>
        <w:div w:id="947202326">
          <w:marLeft w:val="144"/>
          <w:marRight w:val="0"/>
          <w:marTop w:val="58"/>
          <w:marBottom w:val="0"/>
          <w:divBdr>
            <w:top w:val="none" w:sz="0" w:space="0" w:color="auto"/>
            <w:left w:val="none" w:sz="0" w:space="0" w:color="auto"/>
            <w:bottom w:val="none" w:sz="0" w:space="0" w:color="auto"/>
            <w:right w:val="none" w:sz="0" w:space="0" w:color="auto"/>
          </w:divBdr>
        </w:div>
      </w:divsChild>
    </w:div>
    <w:div w:id="947202596">
      <w:marLeft w:val="0"/>
      <w:marRight w:val="0"/>
      <w:marTop w:val="0"/>
      <w:marBottom w:val="0"/>
      <w:divBdr>
        <w:top w:val="none" w:sz="0" w:space="0" w:color="auto"/>
        <w:left w:val="none" w:sz="0" w:space="0" w:color="auto"/>
        <w:bottom w:val="none" w:sz="0" w:space="0" w:color="auto"/>
        <w:right w:val="none" w:sz="0" w:space="0" w:color="auto"/>
      </w:divBdr>
    </w:div>
    <w:div w:id="947202608">
      <w:marLeft w:val="0"/>
      <w:marRight w:val="0"/>
      <w:marTop w:val="0"/>
      <w:marBottom w:val="0"/>
      <w:divBdr>
        <w:top w:val="none" w:sz="0" w:space="0" w:color="auto"/>
        <w:left w:val="none" w:sz="0" w:space="0" w:color="auto"/>
        <w:bottom w:val="none" w:sz="0" w:space="0" w:color="auto"/>
        <w:right w:val="none" w:sz="0" w:space="0" w:color="auto"/>
      </w:divBdr>
    </w:div>
    <w:div w:id="947202610">
      <w:marLeft w:val="0"/>
      <w:marRight w:val="0"/>
      <w:marTop w:val="0"/>
      <w:marBottom w:val="0"/>
      <w:divBdr>
        <w:top w:val="none" w:sz="0" w:space="0" w:color="auto"/>
        <w:left w:val="none" w:sz="0" w:space="0" w:color="auto"/>
        <w:bottom w:val="none" w:sz="0" w:space="0" w:color="auto"/>
        <w:right w:val="none" w:sz="0" w:space="0" w:color="auto"/>
      </w:divBdr>
      <w:divsChild>
        <w:div w:id="947202658">
          <w:marLeft w:val="144"/>
          <w:marRight w:val="0"/>
          <w:marTop w:val="120"/>
          <w:marBottom w:val="0"/>
          <w:divBdr>
            <w:top w:val="none" w:sz="0" w:space="0" w:color="auto"/>
            <w:left w:val="none" w:sz="0" w:space="0" w:color="auto"/>
            <w:bottom w:val="none" w:sz="0" w:space="0" w:color="auto"/>
            <w:right w:val="none" w:sz="0" w:space="0" w:color="auto"/>
          </w:divBdr>
        </w:div>
      </w:divsChild>
    </w:div>
    <w:div w:id="947202618">
      <w:marLeft w:val="0"/>
      <w:marRight w:val="0"/>
      <w:marTop w:val="0"/>
      <w:marBottom w:val="0"/>
      <w:divBdr>
        <w:top w:val="none" w:sz="0" w:space="0" w:color="auto"/>
        <w:left w:val="none" w:sz="0" w:space="0" w:color="auto"/>
        <w:bottom w:val="none" w:sz="0" w:space="0" w:color="auto"/>
        <w:right w:val="none" w:sz="0" w:space="0" w:color="auto"/>
      </w:divBdr>
      <w:divsChild>
        <w:div w:id="947202269">
          <w:marLeft w:val="130"/>
          <w:marRight w:val="0"/>
          <w:marTop w:val="58"/>
          <w:marBottom w:val="0"/>
          <w:divBdr>
            <w:top w:val="none" w:sz="0" w:space="0" w:color="auto"/>
            <w:left w:val="none" w:sz="0" w:space="0" w:color="auto"/>
            <w:bottom w:val="none" w:sz="0" w:space="0" w:color="auto"/>
            <w:right w:val="none" w:sz="0" w:space="0" w:color="auto"/>
          </w:divBdr>
        </w:div>
        <w:div w:id="947202288">
          <w:marLeft w:val="130"/>
          <w:marRight w:val="0"/>
          <w:marTop w:val="58"/>
          <w:marBottom w:val="0"/>
          <w:divBdr>
            <w:top w:val="none" w:sz="0" w:space="0" w:color="auto"/>
            <w:left w:val="none" w:sz="0" w:space="0" w:color="auto"/>
            <w:bottom w:val="none" w:sz="0" w:space="0" w:color="auto"/>
            <w:right w:val="none" w:sz="0" w:space="0" w:color="auto"/>
          </w:divBdr>
        </w:div>
        <w:div w:id="947202699">
          <w:marLeft w:val="130"/>
          <w:marRight w:val="0"/>
          <w:marTop w:val="58"/>
          <w:marBottom w:val="0"/>
          <w:divBdr>
            <w:top w:val="none" w:sz="0" w:space="0" w:color="auto"/>
            <w:left w:val="none" w:sz="0" w:space="0" w:color="auto"/>
            <w:bottom w:val="none" w:sz="0" w:space="0" w:color="auto"/>
            <w:right w:val="none" w:sz="0" w:space="0" w:color="auto"/>
          </w:divBdr>
        </w:div>
      </w:divsChild>
    </w:div>
    <w:div w:id="947202620">
      <w:marLeft w:val="0"/>
      <w:marRight w:val="0"/>
      <w:marTop w:val="0"/>
      <w:marBottom w:val="0"/>
      <w:divBdr>
        <w:top w:val="none" w:sz="0" w:space="0" w:color="auto"/>
        <w:left w:val="none" w:sz="0" w:space="0" w:color="auto"/>
        <w:bottom w:val="none" w:sz="0" w:space="0" w:color="auto"/>
        <w:right w:val="none" w:sz="0" w:space="0" w:color="auto"/>
      </w:divBdr>
    </w:div>
    <w:div w:id="947202627">
      <w:marLeft w:val="0"/>
      <w:marRight w:val="0"/>
      <w:marTop w:val="0"/>
      <w:marBottom w:val="0"/>
      <w:divBdr>
        <w:top w:val="none" w:sz="0" w:space="0" w:color="auto"/>
        <w:left w:val="none" w:sz="0" w:space="0" w:color="auto"/>
        <w:bottom w:val="none" w:sz="0" w:space="0" w:color="auto"/>
        <w:right w:val="none" w:sz="0" w:space="0" w:color="auto"/>
      </w:divBdr>
      <w:divsChild>
        <w:div w:id="947202250">
          <w:marLeft w:val="864"/>
          <w:marRight w:val="0"/>
          <w:marTop w:val="58"/>
          <w:marBottom w:val="0"/>
          <w:divBdr>
            <w:top w:val="none" w:sz="0" w:space="0" w:color="auto"/>
            <w:left w:val="none" w:sz="0" w:space="0" w:color="auto"/>
            <w:bottom w:val="none" w:sz="0" w:space="0" w:color="auto"/>
            <w:right w:val="none" w:sz="0" w:space="0" w:color="auto"/>
          </w:divBdr>
        </w:div>
        <w:div w:id="947202681">
          <w:marLeft w:val="864"/>
          <w:marRight w:val="0"/>
          <w:marTop w:val="58"/>
          <w:marBottom w:val="0"/>
          <w:divBdr>
            <w:top w:val="none" w:sz="0" w:space="0" w:color="auto"/>
            <w:left w:val="none" w:sz="0" w:space="0" w:color="auto"/>
            <w:bottom w:val="none" w:sz="0" w:space="0" w:color="auto"/>
            <w:right w:val="none" w:sz="0" w:space="0" w:color="auto"/>
          </w:divBdr>
        </w:div>
      </w:divsChild>
    </w:div>
    <w:div w:id="947202630">
      <w:marLeft w:val="0"/>
      <w:marRight w:val="0"/>
      <w:marTop w:val="0"/>
      <w:marBottom w:val="0"/>
      <w:divBdr>
        <w:top w:val="none" w:sz="0" w:space="0" w:color="auto"/>
        <w:left w:val="none" w:sz="0" w:space="0" w:color="auto"/>
        <w:bottom w:val="none" w:sz="0" w:space="0" w:color="auto"/>
        <w:right w:val="none" w:sz="0" w:space="0" w:color="auto"/>
      </w:divBdr>
    </w:div>
    <w:div w:id="947202631">
      <w:marLeft w:val="0"/>
      <w:marRight w:val="0"/>
      <w:marTop w:val="0"/>
      <w:marBottom w:val="0"/>
      <w:divBdr>
        <w:top w:val="none" w:sz="0" w:space="0" w:color="auto"/>
        <w:left w:val="none" w:sz="0" w:space="0" w:color="auto"/>
        <w:bottom w:val="none" w:sz="0" w:space="0" w:color="auto"/>
        <w:right w:val="none" w:sz="0" w:space="0" w:color="auto"/>
      </w:divBdr>
    </w:div>
    <w:div w:id="947202632">
      <w:marLeft w:val="0"/>
      <w:marRight w:val="0"/>
      <w:marTop w:val="0"/>
      <w:marBottom w:val="0"/>
      <w:divBdr>
        <w:top w:val="none" w:sz="0" w:space="0" w:color="auto"/>
        <w:left w:val="none" w:sz="0" w:space="0" w:color="auto"/>
        <w:bottom w:val="none" w:sz="0" w:space="0" w:color="auto"/>
        <w:right w:val="none" w:sz="0" w:space="0" w:color="auto"/>
      </w:divBdr>
    </w:div>
    <w:div w:id="947202634">
      <w:marLeft w:val="0"/>
      <w:marRight w:val="0"/>
      <w:marTop w:val="0"/>
      <w:marBottom w:val="0"/>
      <w:divBdr>
        <w:top w:val="none" w:sz="0" w:space="0" w:color="auto"/>
        <w:left w:val="none" w:sz="0" w:space="0" w:color="auto"/>
        <w:bottom w:val="none" w:sz="0" w:space="0" w:color="auto"/>
        <w:right w:val="none" w:sz="0" w:space="0" w:color="auto"/>
      </w:divBdr>
      <w:divsChild>
        <w:div w:id="947202253">
          <w:marLeft w:val="144"/>
          <w:marRight w:val="0"/>
          <w:marTop w:val="58"/>
          <w:marBottom w:val="0"/>
          <w:divBdr>
            <w:top w:val="none" w:sz="0" w:space="0" w:color="auto"/>
            <w:left w:val="none" w:sz="0" w:space="0" w:color="auto"/>
            <w:bottom w:val="none" w:sz="0" w:space="0" w:color="auto"/>
            <w:right w:val="none" w:sz="0" w:space="0" w:color="auto"/>
          </w:divBdr>
        </w:div>
      </w:divsChild>
    </w:div>
    <w:div w:id="947202637">
      <w:marLeft w:val="0"/>
      <w:marRight w:val="0"/>
      <w:marTop w:val="0"/>
      <w:marBottom w:val="0"/>
      <w:divBdr>
        <w:top w:val="none" w:sz="0" w:space="0" w:color="auto"/>
        <w:left w:val="none" w:sz="0" w:space="0" w:color="auto"/>
        <w:bottom w:val="none" w:sz="0" w:space="0" w:color="auto"/>
        <w:right w:val="none" w:sz="0" w:space="0" w:color="auto"/>
      </w:divBdr>
      <w:divsChild>
        <w:div w:id="947202464">
          <w:marLeft w:val="850"/>
          <w:marRight w:val="0"/>
          <w:marTop w:val="144"/>
          <w:marBottom w:val="0"/>
          <w:divBdr>
            <w:top w:val="none" w:sz="0" w:space="0" w:color="auto"/>
            <w:left w:val="none" w:sz="0" w:space="0" w:color="auto"/>
            <w:bottom w:val="none" w:sz="0" w:space="0" w:color="auto"/>
            <w:right w:val="none" w:sz="0" w:space="0" w:color="auto"/>
          </w:divBdr>
        </w:div>
        <w:div w:id="947202480">
          <w:marLeft w:val="288"/>
          <w:marRight w:val="0"/>
          <w:marTop w:val="144"/>
          <w:marBottom w:val="0"/>
          <w:divBdr>
            <w:top w:val="none" w:sz="0" w:space="0" w:color="auto"/>
            <w:left w:val="none" w:sz="0" w:space="0" w:color="auto"/>
            <w:bottom w:val="none" w:sz="0" w:space="0" w:color="auto"/>
            <w:right w:val="none" w:sz="0" w:space="0" w:color="auto"/>
          </w:divBdr>
        </w:div>
        <w:div w:id="947202490">
          <w:marLeft w:val="850"/>
          <w:marRight w:val="0"/>
          <w:marTop w:val="144"/>
          <w:marBottom w:val="0"/>
          <w:divBdr>
            <w:top w:val="none" w:sz="0" w:space="0" w:color="auto"/>
            <w:left w:val="none" w:sz="0" w:space="0" w:color="auto"/>
            <w:bottom w:val="none" w:sz="0" w:space="0" w:color="auto"/>
            <w:right w:val="none" w:sz="0" w:space="0" w:color="auto"/>
          </w:divBdr>
        </w:div>
        <w:div w:id="947202536">
          <w:marLeft w:val="850"/>
          <w:marRight w:val="0"/>
          <w:marTop w:val="144"/>
          <w:marBottom w:val="0"/>
          <w:divBdr>
            <w:top w:val="none" w:sz="0" w:space="0" w:color="auto"/>
            <w:left w:val="none" w:sz="0" w:space="0" w:color="auto"/>
            <w:bottom w:val="none" w:sz="0" w:space="0" w:color="auto"/>
            <w:right w:val="none" w:sz="0" w:space="0" w:color="auto"/>
          </w:divBdr>
        </w:div>
        <w:div w:id="947202560">
          <w:marLeft w:val="288"/>
          <w:marRight w:val="0"/>
          <w:marTop w:val="144"/>
          <w:marBottom w:val="0"/>
          <w:divBdr>
            <w:top w:val="none" w:sz="0" w:space="0" w:color="auto"/>
            <w:left w:val="none" w:sz="0" w:space="0" w:color="auto"/>
            <w:bottom w:val="none" w:sz="0" w:space="0" w:color="auto"/>
            <w:right w:val="none" w:sz="0" w:space="0" w:color="auto"/>
          </w:divBdr>
        </w:div>
        <w:div w:id="947202567">
          <w:marLeft w:val="288"/>
          <w:marRight w:val="0"/>
          <w:marTop w:val="144"/>
          <w:marBottom w:val="0"/>
          <w:divBdr>
            <w:top w:val="none" w:sz="0" w:space="0" w:color="auto"/>
            <w:left w:val="none" w:sz="0" w:space="0" w:color="auto"/>
            <w:bottom w:val="none" w:sz="0" w:space="0" w:color="auto"/>
            <w:right w:val="none" w:sz="0" w:space="0" w:color="auto"/>
          </w:divBdr>
        </w:div>
        <w:div w:id="947202586">
          <w:marLeft w:val="850"/>
          <w:marRight w:val="0"/>
          <w:marTop w:val="144"/>
          <w:marBottom w:val="0"/>
          <w:divBdr>
            <w:top w:val="none" w:sz="0" w:space="0" w:color="auto"/>
            <w:left w:val="none" w:sz="0" w:space="0" w:color="auto"/>
            <w:bottom w:val="none" w:sz="0" w:space="0" w:color="auto"/>
            <w:right w:val="none" w:sz="0" w:space="0" w:color="auto"/>
          </w:divBdr>
        </w:div>
        <w:div w:id="947202663">
          <w:marLeft w:val="288"/>
          <w:marRight w:val="0"/>
          <w:marTop w:val="144"/>
          <w:marBottom w:val="0"/>
          <w:divBdr>
            <w:top w:val="none" w:sz="0" w:space="0" w:color="auto"/>
            <w:left w:val="none" w:sz="0" w:space="0" w:color="auto"/>
            <w:bottom w:val="none" w:sz="0" w:space="0" w:color="auto"/>
            <w:right w:val="none" w:sz="0" w:space="0" w:color="auto"/>
          </w:divBdr>
        </w:div>
        <w:div w:id="947202707">
          <w:marLeft w:val="288"/>
          <w:marRight w:val="0"/>
          <w:marTop w:val="144"/>
          <w:marBottom w:val="0"/>
          <w:divBdr>
            <w:top w:val="none" w:sz="0" w:space="0" w:color="auto"/>
            <w:left w:val="none" w:sz="0" w:space="0" w:color="auto"/>
            <w:bottom w:val="none" w:sz="0" w:space="0" w:color="auto"/>
            <w:right w:val="none" w:sz="0" w:space="0" w:color="auto"/>
          </w:divBdr>
        </w:div>
        <w:div w:id="947202780">
          <w:marLeft w:val="288"/>
          <w:marRight w:val="0"/>
          <w:marTop w:val="144"/>
          <w:marBottom w:val="0"/>
          <w:divBdr>
            <w:top w:val="none" w:sz="0" w:space="0" w:color="auto"/>
            <w:left w:val="none" w:sz="0" w:space="0" w:color="auto"/>
            <w:bottom w:val="none" w:sz="0" w:space="0" w:color="auto"/>
            <w:right w:val="none" w:sz="0" w:space="0" w:color="auto"/>
          </w:divBdr>
        </w:div>
      </w:divsChild>
    </w:div>
    <w:div w:id="947202641">
      <w:marLeft w:val="0"/>
      <w:marRight w:val="0"/>
      <w:marTop w:val="0"/>
      <w:marBottom w:val="0"/>
      <w:divBdr>
        <w:top w:val="none" w:sz="0" w:space="0" w:color="auto"/>
        <w:left w:val="none" w:sz="0" w:space="0" w:color="auto"/>
        <w:bottom w:val="none" w:sz="0" w:space="0" w:color="auto"/>
        <w:right w:val="none" w:sz="0" w:space="0" w:color="auto"/>
      </w:divBdr>
      <w:divsChild>
        <w:div w:id="947202241">
          <w:marLeft w:val="144"/>
          <w:marRight w:val="0"/>
          <w:marTop w:val="0"/>
          <w:marBottom w:val="0"/>
          <w:divBdr>
            <w:top w:val="none" w:sz="0" w:space="0" w:color="auto"/>
            <w:left w:val="none" w:sz="0" w:space="0" w:color="auto"/>
            <w:bottom w:val="none" w:sz="0" w:space="0" w:color="auto"/>
            <w:right w:val="none" w:sz="0" w:space="0" w:color="auto"/>
          </w:divBdr>
        </w:div>
        <w:div w:id="947202246">
          <w:marLeft w:val="144"/>
          <w:marRight w:val="0"/>
          <w:marTop w:val="0"/>
          <w:marBottom w:val="0"/>
          <w:divBdr>
            <w:top w:val="none" w:sz="0" w:space="0" w:color="auto"/>
            <w:left w:val="none" w:sz="0" w:space="0" w:color="auto"/>
            <w:bottom w:val="none" w:sz="0" w:space="0" w:color="auto"/>
            <w:right w:val="none" w:sz="0" w:space="0" w:color="auto"/>
          </w:divBdr>
        </w:div>
        <w:div w:id="947202298">
          <w:marLeft w:val="144"/>
          <w:marRight w:val="0"/>
          <w:marTop w:val="0"/>
          <w:marBottom w:val="0"/>
          <w:divBdr>
            <w:top w:val="none" w:sz="0" w:space="0" w:color="auto"/>
            <w:left w:val="none" w:sz="0" w:space="0" w:color="auto"/>
            <w:bottom w:val="none" w:sz="0" w:space="0" w:color="auto"/>
            <w:right w:val="none" w:sz="0" w:space="0" w:color="auto"/>
          </w:divBdr>
        </w:div>
        <w:div w:id="947202357">
          <w:marLeft w:val="144"/>
          <w:marRight w:val="0"/>
          <w:marTop w:val="0"/>
          <w:marBottom w:val="0"/>
          <w:divBdr>
            <w:top w:val="none" w:sz="0" w:space="0" w:color="auto"/>
            <w:left w:val="none" w:sz="0" w:space="0" w:color="auto"/>
            <w:bottom w:val="none" w:sz="0" w:space="0" w:color="auto"/>
            <w:right w:val="none" w:sz="0" w:space="0" w:color="auto"/>
          </w:divBdr>
        </w:div>
        <w:div w:id="947202770">
          <w:marLeft w:val="144"/>
          <w:marRight w:val="0"/>
          <w:marTop w:val="0"/>
          <w:marBottom w:val="0"/>
          <w:divBdr>
            <w:top w:val="none" w:sz="0" w:space="0" w:color="auto"/>
            <w:left w:val="none" w:sz="0" w:space="0" w:color="auto"/>
            <w:bottom w:val="none" w:sz="0" w:space="0" w:color="auto"/>
            <w:right w:val="none" w:sz="0" w:space="0" w:color="auto"/>
          </w:divBdr>
        </w:div>
      </w:divsChild>
    </w:div>
    <w:div w:id="947202642">
      <w:marLeft w:val="0"/>
      <w:marRight w:val="0"/>
      <w:marTop w:val="0"/>
      <w:marBottom w:val="0"/>
      <w:divBdr>
        <w:top w:val="none" w:sz="0" w:space="0" w:color="auto"/>
        <w:left w:val="none" w:sz="0" w:space="0" w:color="auto"/>
        <w:bottom w:val="none" w:sz="0" w:space="0" w:color="auto"/>
        <w:right w:val="none" w:sz="0" w:space="0" w:color="auto"/>
      </w:divBdr>
      <w:divsChild>
        <w:div w:id="947202640">
          <w:marLeft w:val="864"/>
          <w:marRight w:val="0"/>
          <w:marTop w:val="58"/>
          <w:marBottom w:val="0"/>
          <w:divBdr>
            <w:top w:val="none" w:sz="0" w:space="0" w:color="auto"/>
            <w:left w:val="none" w:sz="0" w:space="0" w:color="auto"/>
            <w:bottom w:val="none" w:sz="0" w:space="0" w:color="auto"/>
            <w:right w:val="none" w:sz="0" w:space="0" w:color="auto"/>
          </w:divBdr>
        </w:div>
      </w:divsChild>
    </w:div>
    <w:div w:id="947202643">
      <w:marLeft w:val="0"/>
      <w:marRight w:val="0"/>
      <w:marTop w:val="0"/>
      <w:marBottom w:val="0"/>
      <w:divBdr>
        <w:top w:val="none" w:sz="0" w:space="0" w:color="auto"/>
        <w:left w:val="none" w:sz="0" w:space="0" w:color="auto"/>
        <w:bottom w:val="none" w:sz="0" w:space="0" w:color="auto"/>
        <w:right w:val="none" w:sz="0" w:space="0" w:color="auto"/>
      </w:divBdr>
    </w:div>
    <w:div w:id="947202647">
      <w:marLeft w:val="0"/>
      <w:marRight w:val="0"/>
      <w:marTop w:val="0"/>
      <w:marBottom w:val="0"/>
      <w:divBdr>
        <w:top w:val="none" w:sz="0" w:space="0" w:color="auto"/>
        <w:left w:val="none" w:sz="0" w:space="0" w:color="auto"/>
        <w:bottom w:val="none" w:sz="0" w:space="0" w:color="auto"/>
        <w:right w:val="none" w:sz="0" w:space="0" w:color="auto"/>
      </w:divBdr>
    </w:div>
    <w:div w:id="947202648">
      <w:marLeft w:val="0"/>
      <w:marRight w:val="0"/>
      <w:marTop w:val="0"/>
      <w:marBottom w:val="0"/>
      <w:divBdr>
        <w:top w:val="none" w:sz="0" w:space="0" w:color="auto"/>
        <w:left w:val="none" w:sz="0" w:space="0" w:color="auto"/>
        <w:bottom w:val="none" w:sz="0" w:space="0" w:color="auto"/>
        <w:right w:val="none" w:sz="0" w:space="0" w:color="auto"/>
      </w:divBdr>
    </w:div>
    <w:div w:id="947202656">
      <w:marLeft w:val="0"/>
      <w:marRight w:val="0"/>
      <w:marTop w:val="0"/>
      <w:marBottom w:val="0"/>
      <w:divBdr>
        <w:top w:val="none" w:sz="0" w:space="0" w:color="auto"/>
        <w:left w:val="none" w:sz="0" w:space="0" w:color="auto"/>
        <w:bottom w:val="none" w:sz="0" w:space="0" w:color="auto"/>
        <w:right w:val="none" w:sz="0" w:space="0" w:color="auto"/>
      </w:divBdr>
      <w:divsChild>
        <w:div w:id="947202321">
          <w:marLeft w:val="144"/>
          <w:marRight w:val="0"/>
          <w:marTop w:val="58"/>
          <w:marBottom w:val="0"/>
          <w:divBdr>
            <w:top w:val="none" w:sz="0" w:space="0" w:color="auto"/>
            <w:left w:val="none" w:sz="0" w:space="0" w:color="auto"/>
            <w:bottom w:val="none" w:sz="0" w:space="0" w:color="auto"/>
            <w:right w:val="none" w:sz="0" w:space="0" w:color="auto"/>
          </w:divBdr>
        </w:div>
        <w:div w:id="947202359">
          <w:marLeft w:val="864"/>
          <w:marRight w:val="0"/>
          <w:marTop w:val="58"/>
          <w:marBottom w:val="0"/>
          <w:divBdr>
            <w:top w:val="none" w:sz="0" w:space="0" w:color="auto"/>
            <w:left w:val="none" w:sz="0" w:space="0" w:color="auto"/>
            <w:bottom w:val="none" w:sz="0" w:space="0" w:color="auto"/>
            <w:right w:val="none" w:sz="0" w:space="0" w:color="auto"/>
          </w:divBdr>
        </w:div>
        <w:div w:id="947202367">
          <w:marLeft w:val="864"/>
          <w:marRight w:val="0"/>
          <w:marTop w:val="58"/>
          <w:marBottom w:val="0"/>
          <w:divBdr>
            <w:top w:val="none" w:sz="0" w:space="0" w:color="auto"/>
            <w:left w:val="none" w:sz="0" w:space="0" w:color="auto"/>
            <w:bottom w:val="none" w:sz="0" w:space="0" w:color="auto"/>
            <w:right w:val="none" w:sz="0" w:space="0" w:color="auto"/>
          </w:divBdr>
        </w:div>
        <w:div w:id="947202445">
          <w:marLeft w:val="864"/>
          <w:marRight w:val="0"/>
          <w:marTop w:val="58"/>
          <w:marBottom w:val="0"/>
          <w:divBdr>
            <w:top w:val="none" w:sz="0" w:space="0" w:color="auto"/>
            <w:left w:val="none" w:sz="0" w:space="0" w:color="auto"/>
            <w:bottom w:val="none" w:sz="0" w:space="0" w:color="auto"/>
            <w:right w:val="none" w:sz="0" w:space="0" w:color="auto"/>
          </w:divBdr>
        </w:div>
        <w:div w:id="947202448">
          <w:marLeft w:val="144"/>
          <w:marRight w:val="0"/>
          <w:marTop w:val="58"/>
          <w:marBottom w:val="0"/>
          <w:divBdr>
            <w:top w:val="none" w:sz="0" w:space="0" w:color="auto"/>
            <w:left w:val="none" w:sz="0" w:space="0" w:color="auto"/>
            <w:bottom w:val="none" w:sz="0" w:space="0" w:color="auto"/>
            <w:right w:val="none" w:sz="0" w:space="0" w:color="auto"/>
          </w:divBdr>
        </w:div>
        <w:div w:id="947202684">
          <w:marLeft w:val="144"/>
          <w:marRight w:val="0"/>
          <w:marTop w:val="58"/>
          <w:marBottom w:val="0"/>
          <w:divBdr>
            <w:top w:val="none" w:sz="0" w:space="0" w:color="auto"/>
            <w:left w:val="none" w:sz="0" w:space="0" w:color="auto"/>
            <w:bottom w:val="none" w:sz="0" w:space="0" w:color="auto"/>
            <w:right w:val="none" w:sz="0" w:space="0" w:color="auto"/>
          </w:divBdr>
        </w:div>
        <w:div w:id="947202731">
          <w:marLeft w:val="864"/>
          <w:marRight w:val="0"/>
          <w:marTop w:val="58"/>
          <w:marBottom w:val="0"/>
          <w:divBdr>
            <w:top w:val="none" w:sz="0" w:space="0" w:color="auto"/>
            <w:left w:val="none" w:sz="0" w:space="0" w:color="auto"/>
            <w:bottom w:val="none" w:sz="0" w:space="0" w:color="auto"/>
            <w:right w:val="none" w:sz="0" w:space="0" w:color="auto"/>
          </w:divBdr>
        </w:div>
        <w:div w:id="947202737">
          <w:marLeft w:val="864"/>
          <w:marRight w:val="0"/>
          <w:marTop w:val="58"/>
          <w:marBottom w:val="0"/>
          <w:divBdr>
            <w:top w:val="none" w:sz="0" w:space="0" w:color="auto"/>
            <w:left w:val="none" w:sz="0" w:space="0" w:color="auto"/>
            <w:bottom w:val="none" w:sz="0" w:space="0" w:color="auto"/>
            <w:right w:val="none" w:sz="0" w:space="0" w:color="auto"/>
          </w:divBdr>
        </w:div>
        <w:div w:id="947202755">
          <w:marLeft w:val="864"/>
          <w:marRight w:val="0"/>
          <w:marTop w:val="58"/>
          <w:marBottom w:val="0"/>
          <w:divBdr>
            <w:top w:val="none" w:sz="0" w:space="0" w:color="auto"/>
            <w:left w:val="none" w:sz="0" w:space="0" w:color="auto"/>
            <w:bottom w:val="none" w:sz="0" w:space="0" w:color="auto"/>
            <w:right w:val="none" w:sz="0" w:space="0" w:color="auto"/>
          </w:divBdr>
        </w:div>
      </w:divsChild>
    </w:div>
    <w:div w:id="947202657">
      <w:marLeft w:val="0"/>
      <w:marRight w:val="0"/>
      <w:marTop w:val="0"/>
      <w:marBottom w:val="0"/>
      <w:divBdr>
        <w:top w:val="none" w:sz="0" w:space="0" w:color="auto"/>
        <w:left w:val="none" w:sz="0" w:space="0" w:color="auto"/>
        <w:bottom w:val="none" w:sz="0" w:space="0" w:color="auto"/>
        <w:right w:val="none" w:sz="0" w:space="0" w:color="auto"/>
      </w:divBdr>
    </w:div>
    <w:div w:id="947202660">
      <w:marLeft w:val="0"/>
      <w:marRight w:val="0"/>
      <w:marTop w:val="0"/>
      <w:marBottom w:val="0"/>
      <w:divBdr>
        <w:top w:val="none" w:sz="0" w:space="0" w:color="auto"/>
        <w:left w:val="none" w:sz="0" w:space="0" w:color="auto"/>
        <w:bottom w:val="none" w:sz="0" w:space="0" w:color="auto"/>
        <w:right w:val="none" w:sz="0" w:space="0" w:color="auto"/>
      </w:divBdr>
      <w:divsChild>
        <w:div w:id="947202308">
          <w:marLeft w:val="144"/>
          <w:marRight w:val="0"/>
          <w:marTop w:val="58"/>
          <w:marBottom w:val="0"/>
          <w:divBdr>
            <w:top w:val="none" w:sz="0" w:space="0" w:color="auto"/>
            <w:left w:val="none" w:sz="0" w:space="0" w:color="auto"/>
            <w:bottom w:val="none" w:sz="0" w:space="0" w:color="auto"/>
            <w:right w:val="none" w:sz="0" w:space="0" w:color="auto"/>
          </w:divBdr>
        </w:div>
      </w:divsChild>
    </w:div>
    <w:div w:id="947202662">
      <w:marLeft w:val="0"/>
      <w:marRight w:val="0"/>
      <w:marTop w:val="0"/>
      <w:marBottom w:val="0"/>
      <w:divBdr>
        <w:top w:val="none" w:sz="0" w:space="0" w:color="auto"/>
        <w:left w:val="none" w:sz="0" w:space="0" w:color="auto"/>
        <w:bottom w:val="none" w:sz="0" w:space="0" w:color="auto"/>
        <w:right w:val="none" w:sz="0" w:space="0" w:color="auto"/>
      </w:divBdr>
      <w:divsChild>
        <w:div w:id="947202243">
          <w:marLeft w:val="288"/>
          <w:marRight w:val="0"/>
          <w:marTop w:val="144"/>
          <w:marBottom w:val="0"/>
          <w:divBdr>
            <w:top w:val="none" w:sz="0" w:space="0" w:color="auto"/>
            <w:left w:val="none" w:sz="0" w:space="0" w:color="auto"/>
            <w:bottom w:val="none" w:sz="0" w:space="0" w:color="auto"/>
            <w:right w:val="none" w:sz="0" w:space="0" w:color="auto"/>
          </w:divBdr>
        </w:div>
        <w:div w:id="947202317">
          <w:marLeft w:val="850"/>
          <w:marRight w:val="0"/>
          <w:marTop w:val="144"/>
          <w:marBottom w:val="0"/>
          <w:divBdr>
            <w:top w:val="none" w:sz="0" w:space="0" w:color="auto"/>
            <w:left w:val="none" w:sz="0" w:space="0" w:color="auto"/>
            <w:bottom w:val="none" w:sz="0" w:space="0" w:color="auto"/>
            <w:right w:val="none" w:sz="0" w:space="0" w:color="auto"/>
          </w:divBdr>
        </w:div>
        <w:div w:id="947202332">
          <w:marLeft w:val="850"/>
          <w:marRight w:val="0"/>
          <w:marTop w:val="144"/>
          <w:marBottom w:val="0"/>
          <w:divBdr>
            <w:top w:val="none" w:sz="0" w:space="0" w:color="auto"/>
            <w:left w:val="none" w:sz="0" w:space="0" w:color="auto"/>
            <w:bottom w:val="none" w:sz="0" w:space="0" w:color="auto"/>
            <w:right w:val="none" w:sz="0" w:space="0" w:color="auto"/>
          </w:divBdr>
        </w:div>
        <w:div w:id="947202335">
          <w:marLeft w:val="850"/>
          <w:marRight w:val="0"/>
          <w:marTop w:val="144"/>
          <w:marBottom w:val="0"/>
          <w:divBdr>
            <w:top w:val="none" w:sz="0" w:space="0" w:color="auto"/>
            <w:left w:val="none" w:sz="0" w:space="0" w:color="auto"/>
            <w:bottom w:val="none" w:sz="0" w:space="0" w:color="auto"/>
            <w:right w:val="none" w:sz="0" w:space="0" w:color="auto"/>
          </w:divBdr>
        </w:div>
        <w:div w:id="947202368">
          <w:marLeft w:val="288"/>
          <w:marRight w:val="0"/>
          <w:marTop w:val="144"/>
          <w:marBottom w:val="0"/>
          <w:divBdr>
            <w:top w:val="none" w:sz="0" w:space="0" w:color="auto"/>
            <w:left w:val="none" w:sz="0" w:space="0" w:color="auto"/>
            <w:bottom w:val="none" w:sz="0" w:space="0" w:color="auto"/>
            <w:right w:val="none" w:sz="0" w:space="0" w:color="auto"/>
          </w:divBdr>
        </w:div>
        <w:div w:id="947202628">
          <w:marLeft w:val="288"/>
          <w:marRight w:val="0"/>
          <w:marTop w:val="144"/>
          <w:marBottom w:val="0"/>
          <w:divBdr>
            <w:top w:val="none" w:sz="0" w:space="0" w:color="auto"/>
            <w:left w:val="none" w:sz="0" w:space="0" w:color="auto"/>
            <w:bottom w:val="none" w:sz="0" w:space="0" w:color="auto"/>
            <w:right w:val="none" w:sz="0" w:space="0" w:color="auto"/>
          </w:divBdr>
        </w:div>
        <w:div w:id="947202635">
          <w:marLeft w:val="850"/>
          <w:marRight w:val="0"/>
          <w:marTop w:val="144"/>
          <w:marBottom w:val="0"/>
          <w:divBdr>
            <w:top w:val="none" w:sz="0" w:space="0" w:color="auto"/>
            <w:left w:val="none" w:sz="0" w:space="0" w:color="auto"/>
            <w:bottom w:val="none" w:sz="0" w:space="0" w:color="auto"/>
            <w:right w:val="none" w:sz="0" w:space="0" w:color="auto"/>
          </w:divBdr>
        </w:div>
        <w:div w:id="947202694">
          <w:marLeft w:val="288"/>
          <w:marRight w:val="0"/>
          <w:marTop w:val="144"/>
          <w:marBottom w:val="0"/>
          <w:divBdr>
            <w:top w:val="none" w:sz="0" w:space="0" w:color="auto"/>
            <w:left w:val="none" w:sz="0" w:space="0" w:color="auto"/>
            <w:bottom w:val="none" w:sz="0" w:space="0" w:color="auto"/>
            <w:right w:val="none" w:sz="0" w:space="0" w:color="auto"/>
          </w:divBdr>
        </w:div>
        <w:div w:id="947202705">
          <w:marLeft w:val="288"/>
          <w:marRight w:val="0"/>
          <w:marTop w:val="144"/>
          <w:marBottom w:val="0"/>
          <w:divBdr>
            <w:top w:val="none" w:sz="0" w:space="0" w:color="auto"/>
            <w:left w:val="none" w:sz="0" w:space="0" w:color="auto"/>
            <w:bottom w:val="none" w:sz="0" w:space="0" w:color="auto"/>
            <w:right w:val="none" w:sz="0" w:space="0" w:color="auto"/>
          </w:divBdr>
        </w:div>
        <w:div w:id="947202735">
          <w:marLeft w:val="288"/>
          <w:marRight w:val="0"/>
          <w:marTop w:val="144"/>
          <w:marBottom w:val="0"/>
          <w:divBdr>
            <w:top w:val="none" w:sz="0" w:space="0" w:color="auto"/>
            <w:left w:val="none" w:sz="0" w:space="0" w:color="auto"/>
            <w:bottom w:val="none" w:sz="0" w:space="0" w:color="auto"/>
            <w:right w:val="none" w:sz="0" w:space="0" w:color="auto"/>
          </w:divBdr>
        </w:div>
      </w:divsChild>
    </w:div>
    <w:div w:id="947202670">
      <w:marLeft w:val="0"/>
      <w:marRight w:val="0"/>
      <w:marTop w:val="0"/>
      <w:marBottom w:val="0"/>
      <w:divBdr>
        <w:top w:val="none" w:sz="0" w:space="0" w:color="auto"/>
        <w:left w:val="none" w:sz="0" w:space="0" w:color="auto"/>
        <w:bottom w:val="none" w:sz="0" w:space="0" w:color="auto"/>
        <w:right w:val="none" w:sz="0" w:space="0" w:color="auto"/>
      </w:divBdr>
      <w:divsChild>
        <w:div w:id="947202747">
          <w:marLeft w:val="144"/>
          <w:marRight w:val="0"/>
          <w:marTop w:val="58"/>
          <w:marBottom w:val="0"/>
          <w:divBdr>
            <w:top w:val="none" w:sz="0" w:space="0" w:color="auto"/>
            <w:left w:val="none" w:sz="0" w:space="0" w:color="auto"/>
            <w:bottom w:val="none" w:sz="0" w:space="0" w:color="auto"/>
            <w:right w:val="none" w:sz="0" w:space="0" w:color="auto"/>
          </w:divBdr>
        </w:div>
      </w:divsChild>
    </w:div>
    <w:div w:id="947202672">
      <w:marLeft w:val="0"/>
      <w:marRight w:val="0"/>
      <w:marTop w:val="0"/>
      <w:marBottom w:val="0"/>
      <w:divBdr>
        <w:top w:val="none" w:sz="0" w:space="0" w:color="auto"/>
        <w:left w:val="none" w:sz="0" w:space="0" w:color="auto"/>
        <w:bottom w:val="none" w:sz="0" w:space="0" w:color="auto"/>
        <w:right w:val="none" w:sz="0" w:space="0" w:color="auto"/>
      </w:divBdr>
      <w:divsChild>
        <w:div w:id="947202435">
          <w:marLeft w:val="144"/>
          <w:marRight w:val="0"/>
          <w:marTop w:val="58"/>
          <w:marBottom w:val="0"/>
          <w:divBdr>
            <w:top w:val="none" w:sz="0" w:space="0" w:color="auto"/>
            <w:left w:val="none" w:sz="0" w:space="0" w:color="auto"/>
            <w:bottom w:val="none" w:sz="0" w:space="0" w:color="auto"/>
            <w:right w:val="none" w:sz="0" w:space="0" w:color="auto"/>
          </w:divBdr>
        </w:div>
      </w:divsChild>
    </w:div>
    <w:div w:id="947202674">
      <w:marLeft w:val="0"/>
      <w:marRight w:val="0"/>
      <w:marTop w:val="0"/>
      <w:marBottom w:val="0"/>
      <w:divBdr>
        <w:top w:val="none" w:sz="0" w:space="0" w:color="auto"/>
        <w:left w:val="none" w:sz="0" w:space="0" w:color="auto"/>
        <w:bottom w:val="none" w:sz="0" w:space="0" w:color="auto"/>
        <w:right w:val="none" w:sz="0" w:space="0" w:color="auto"/>
      </w:divBdr>
      <w:divsChild>
        <w:div w:id="947202242">
          <w:marLeft w:val="864"/>
          <w:marRight w:val="0"/>
          <w:marTop w:val="58"/>
          <w:marBottom w:val="0"/>
          <w:divBdr>
            <w:top w:val="none" w:sz="0" w:space="0" w:color="auto"/>
            <w:left w:val="none" w:sz="0" w:space="0" w:color="auto"/>
            <w:bottom w:val="none" w:sz="0" w:space="0" w:color="auto"/>
            <w:right w:val="none" w:sz="0" w:space="0" w:color="auto"/>
          </w:divBdr>
        </w:div>
        <w:div w:id="947202403">
          <w:marLeft w:val="864"/>
          <w:marRight w:val="0"/>
          <w:marTop w:val="58"/>
          <w:marBottom w:val="0"/>
          <w:divBdr>
            <w:top w:val="none" w:sz="0" w:space="0" w:color="auto"/>
            <w:left w:val="none" w:sz="0" w:space="0" w:color="auto"/>
            <w:bottom w:val="none" w:sz="0" w:space="0" w:color="auto"/>
            <w:right w:val="none" w:sz="0" w:space="0" w:color="auto"/>
          </w:divBdr>
        </w:div>
        <w:div w:id="947202665">
          <w:marLeft w:val="864"/>
          <w:marRight w:val="0"/>
          <w:marTop w:val="58"/>
          <w:marBottom w:val="0"/>
          <w:divBdr>
            <w:top w:val="none" w:sz="0" w:space="0" w:color="auto"/>
            <w:left w:val="none" w:sz="0" w:space="0" w:color="auto"/>
            <w:bottom w:val="none" w:sz="0" w:space="0" w:color="auto"/>
            <w:right w:val="none" w:sz="0" w:space="0" w:color="auto"/>
          </w:divBdr>
        </w:div>
        <w:div w:id="947202666">
          <w:marLeft w:val="864"/>
          <w:marRight w:val="0"/>
          <w:marTop w:val="58"/>
          <w:marBottom w:val="0"/>
          <w:divBdr>
            <w:top w:val="none" w:sz="0" w:space="0" w:color="auto"/>
            <w:left w:val="none" w:sz="0" w:space="0" w:color="auto"/>
            <w:bottom w:val="none" w:sz="0" w:space="0" w:color="auto"/>
            <w:right w:val="none" w:sz="0" w:space="0" w:color="auto"/>
          </w:divBdr>
        </w:div>
      </w:divsChild>
    </w:div>
    <w:div w:id="947202676">
      <w:marLeft w:val="0"/>
      <w:marRight w:val="0"/>
      <w:marTop w:val="0"/>
      <w:marBottom w:val="0"/>
      <w:divBdr>
        <w:top w:val="none" w:sz="0" w:space="0" w:color="auto"/>
        <w:left w:val="none" w:sz="0" w:space="0" w:color="auto"/>
        <w:bottom w:val="none" w:sz="0" w:space="0" w:color="auto"/>
        <w:right w:val="none" w:sz="0" w:space="0" w:color="auto"/>
      </w:divBdr>
    </w:div>
    <w:div w:id="947202678">
      <w:marLeft w:val="0"/>
      <w:marRight w:val="0"/>
      <w:marTop w:val="0"/>
      <w:marBottom w:val="0"/>
      <w:divBdr>
        <w:top w:val="none" w:sz="0" w:space="0" w:color="auto"/>
        <w:left w:val="none" w:sz="0" w:space="0" w:color="auto"/>
        <w:bottom w:val="none" w:sz="0" w:space="0" w:color="auto"/>
        <w:right w:val="none" w:sz="0" w:space="0" w:color="auto"/>
      </w:divBdr>
    </w:div>
    <w:div w:id="947202679">
      <w:marLeft w:val="0"/>
      <w:marRight w:val="0"/>
      <w:marTop w:val="0"/>
      <w:marBottom w:val="0"/>
      <w:divBdr>
        <w:top w:val="none" w:sz="0" w:space="0" w:color="auto"/>
        <w:left w:val="none" w:sz="0" w:space="0" w:color="auto"/>
        <w:bottom w:val="none" w:sz="0" w:space="0" w:color="auto"/>
        <w:right w:val="none" w:sz="0" w:space="0" w:color="auto"/>
      </w:divBdr>
      <w:divsChild>
        <w:div w:id="947202520">
          <w:marLeft w:val="144"/>
          <w:marRight w:val="0"/>
          <w:marTop w:val="58"/>
          <w:marBottom w:val="0"/>
          <w:divBdr>
            <w:top w:val="none" w:sz="0" w:space="0" w:color="auto"/>
            <w:left w:val="none" w:sz="0" w:space="0" w:color="auto"/>
            <w:bottom w:val="none" w:sz="0" w:space="0" w:color="auto"/>
            <w:right w:val="none" w:sz="0" w:space="0" w:color="auto"/>
          </w:divBdr>
        </w:div>
      </w:divsChild>
    </w:div>
    <w:div w:id="947202689">
      <w:marLeft w:val="0"/>
      <w:marRight w:val="0"/>
      <w:marTop w:val="0"/>
      <w:marBottom w:val="0"/>
      <w:divBdr>
        <w:top w:val="none" w:sz="0" w:space="0" w:color="auto"/>
        <w:left w:val="none" w:sz="0" w:space="0" w:color="auto"/>
        <w:bottom w:val="none" w:sz="0" w:space="0" w:color="auto"/>
        <w:right w:val="none" w:sz="0" w:space="0" w:color="auto"/>
      </w:divBdr>
      <w:divsChild>
        <w:div w:id="947202407">
          <w:marLeft w:val="144"/>
          <w:marRight w:val="0"/>
          <w:marTop w:val="58"/>
          <w:marBottom w:val="0"/>
          <w:divBdr>
            <w:top w:val="none" w:sz="0" w:space="0" w:color="auto"/>
            <w:left w:val="none" w:sz="0" w:space="0" w:color="auto"/>
            <w:bottom w:val="none" w:sz="0" w:space="0" w:color="auto"/>
            <w:right w:val="none" w:sz="0" w:space="0" w:color="auto"/>
          </w:divBdr>
        </w:div>
      </w:divsChild>
    </w:div>
    <w:div w:id="947202696">
      <w:marLeft w:val="0"/>
      <w:marRight w:val="0"/>
      <w:marTop w:val="0"/>
      <w:marBottom w:val="0"/>
      <w:divBdr>
        <w:top w:val="none" w:sz="0" w:space="0" w:color="auto"/>
        <w:left w:val="none" w:sz="0" w:space="0" w:color="auto"/>
        <w:bottom w:val="none" w:sz="0" w:space="0" w:color="auto"/>
        <w:right w:val="none" w:sz="0" w:space="0" w:color="auto"/>
      </w:divBdr>
      <w:divsChild>
        <w:div w:id="947202316">
          <w:marLeft w:val="144"/>
          <w:marRight w:val="0"/>
          <w:marTop w:val="120"/>
          <w:marBottom w:val="0"/>
          <w:divBdr>
            <w:top w:val="none" w:sz="0" w:space="0" w:color="auto"/>
            <w:left w:val="none" w:sz="0" w:space="0" w:color="auto"/>
            <w:bottom w:val="none" w:sz="0" w:space="0" w:color="auto"/>
            <w:right w:val="none" w:sz="0" w:space="0" w:color="auto"/>
          </w:divBdr>
        </w:div>
        <w:div w:id="947202381">
          <w:marLeft w:val="144"/>
          <w:marRight w:val="0"/>
          <w:marTop w:val="120"/>
          <w:marBottom w:val="0"/>
          <w:divBdr>
            <w:top w:val="none" w:sz="0" w:space="0" w:color="auto"/>
            <w:left w:val="none" w:sz="0" w:space="0" w:color="auto"/>
            <w:bottom w:val="none" w:sz="0" w:space="0" w:color="auto"/>
            <w:right w:val="none" w:sz="0" w:space="0" w:color="auto"/>
          </w:divBdr>
        </w:div>
        <w:div w:id="947202556">
          <w:marLeft w:val="144"/>
          <w:marRight w:val="0"/>
          <w:marTop w:val="120"/>
          <w:marBottom w:val="0"/>
          <w:divBdr>
            <w:top w:val="none" w:sz="0" w:space="0" w:color="auto"/>
            <w:left w:val="none" w:sz="0" w:space="0" w:color="auto"/>
            <w:bottom w:val="none" w:sz="0" w:space="0" w:color="auto"/>
            <w:right w:val="none" w:sz="0" w:space="0" w:color="auto"/>
          </w:divBdr>
        </w:div>
        <w:div w:id="947202574">
          <w:marLeft w:val="144"/>
          <w:marRight w:val="0"/>
          <w:marTop w:val="120"/>
          <w:marBottom w:val="0"/>
          <w:divBdr>
            <w:top w:val="none" w:sz="0" w:space="0" w:color="auto"/>
            <w:left w:val="none" w:sz="0" w:space="0" w:color="auto"/>
            <w:bottom w:val="none" w:sz="0" w:space="0" w:color="auto"/>
            <w:right w:val="none" w:sz="0" w:space="0" w:color="auto"/>
          </w:divBdr>
        </w:div>
        <w:div w:id="947202577">
          <w:marLeft w:val="144"/>
          <w:marRight w:val="0"/>
          <w:marTop w:val="120"/>
          <w:marBottom w:val="0"/>
          <w:divBdr>
            <w:top w:val="none" w:sz="0" w:space="0" w:color="auto"/>
            <w:left w:val="none" w:sz="0" w:space="0" w:color="auto"/>
            <w:bottom w:val="none" w:sz="0" w:space="0" w:color="auto"/>
            <w:right w:val="none" w:sz="0" w:space="0" w:color="auto"/>
          </w:divBdr>
        </w:div>
        <w:div w:id="947202629">
          <w:marLeft w:val="144"/>
          <w:marRight w:val="0"/>
          <w:marTop w:val="120"/>
          <w:marBottom w:val="0"/>
          <w:divBdr>
            <w:top w:val="none" w:sz="0" w:space="0" w:color="auto"/>
            <w:left w:val="none" w:sz="0" w:space="0" w:color="auto"/>
            <w:bottom w:val="none" w:sz="0" w:space="0" w:color="auto"/>
            <w:right w:val="none" w:sz="0" w:space="0" w:color="auto"/>
          </w:divBdr>
        </w:div>
      </w:divsChild>
    </w:div>
    <w:div w:id="947202700">
      <w:marLeft w:val="0"/>
      <w:marRight w:val="0"/>
      <w:marTop w:val="0"/>
      <w:marBottom w:val="0"/>
      <w:divBdr>
        <w:top w:val="none" w:sz="0" w:space="0" w:color="auto"/>
        <w:left w:val="none" w:sz="0" w:space="0" w:color="auto"/>
        <w:bottom w:val="none" w:sz="0" w:space="0" w:color="auto"/>
        <w:right w:val="none" w:sz="0" w:space="0" w:color="auto"/>
      </w:divBdr>
      <w:divsChild>
        <w:div w:id="947202398">
          <w:marLeft w:val="144"/>
          <w:marRight w:val="0"/>
          <w:marTop w:val="0"/>
          <w:marBottom w:val="0"/>
          <w:divBdr>
            <w:top w:val="none" w:sz="0" w:space="0" w:color="auto"/>
            <w:left w:val="none" w:sz="0" w:space="0" w:color="auto"/>
            <w:bottom w:val="none" w:sz="0" w:space="0" w:color="auto"/>
            <w:right w:val="none" w:sz="0" w:space="0" w:color="auto"/>
          </w:divBdr>
        </w:div>
        <w:div w:id="947202452">
          <w:marLeft w:val="144"/>
          <w:marRight w:val="0"/>
          <w:marTop w:val="0"/>
          <w:marBottom w:val="0"/>
          <w:divBdr>
            <w:top w:val="none" w:sz="0" w:space="0" w:color="auto"/>
            <w:left w:val="none" w:sz="0" w:space="0" w:color="auto"/>
            <w:bottom w:val="none" w:sz="0" w:space="0" w:color="auto"/>
            <w:right w:val="none" w:sz="0" w:space="0" w:color="auto"/>
          </w:divBdr>
        </w:div>
        <w:div w:id="947202529">
          <w:marLeft w:val="144"/>
          <w:marRight w:val="0"/>
          <w:marTop w:val="0"/>
          <w:marBottom w:val="0"/>
          <w:divBdr>
            <w:top w:val="none" w:sz="0" w:space="0" w:color="auto"/>
            <w:left w:val="none" w:sz="0" w:space="0" w:color="auto"/>
            <w:bottom w:val="none" w:sz="0" w:space="0" w:color="auto"/>
            <w:right w:val="none" w:sz="0" w:space="0" w:color="auto"/>
          </w:divBdr>
        </w:div>
        <w:div w:id="947202687">
          <w:marLeft w:val="144"/>
          <w:marRight w:val="0"/>
          <w:marTop w:val="0"/>
          <w:marBottom w:val="0"/>
          <w:divBdr>
            <w:top w:val="none" w:sz="0" w:space="0" w:color="auto"/>
            <w:left w:val="none" w:sz="0" w:space="0" w:color="auto"/>
            <w:bottom w:val="none" w:sz="0" w:space="0" w:color="auto"/>
            <w:right w:val="none" w:sz="0" w:space="0" w:color="auto"/>
          </w:divBdr>
        </w:div>
        <w:div w:id="947202760">
          <w:marLeft w:val="144"/>
          <w:marRight w:val="0"/>
          <w:marTop w:val="0"/>
          <w:marBottom w:val="0"/>
          <w:divBdr>
            <w:top w:val="none" w:sz="0" w:space="0" w:color="auto"/>
            <w:left w:val="none" w:sz="0" w:space="0" w:color="auto"/>
            <w:bottom w:val="none" w:sz="0" w:space="0" w:color="auto"/>
            <w:right w:val="none" w:sz="0" w:space="0" w:color="auto"/>
          </w:divBdr>
        </w:div>
      </w:divsChild>
    </w:div>
    <w:div w:id="947202701">
      <w:marLeft w:val="0"/>
      <w:marRight w:val="0"/>
      <w:marTop w:val="0"/>
      <w:marBottom w:val="0"/>
      <w:divBdr>
        <w:top w:val="none" w:sz="0" w:space="0" w:color="auto"/>
        <w:left w:val="none" w:sz="0" w:space="0" w:color="auto"/>
        <w:bottom w:val="none" w:sz="0" w:space="0" w:color="auto"/>
        <w:right w:val="none" w:sz="0" w:space="0" w:color="auto"/>
      </w:divBdr>
      <w:divsChild>
        <w:div w:id="947202257">
          <w:marLeft w:val="864"/>
          <w:marRight w:val="0"/>
          <w:marTop w:val="53"/>
          <w:marBottom w:val="0"/>
          <w:divBdr>
            <w:top w:val="none" w:sz="0" w:space="0" w:color="auto"/>
            <w:left w:val="none" w:sz="0" w:space="0" w:color="auto"/>
            <w:bottom w:val="none" w:sz="0" w:space="0" w:color="auto"/>
            <w:right w:val="none" w:sz="0" w:space="0" w:color="auto"/>
          </w:divBdr>
        </w:div>
      </w:divsChild>
    </w:div>
    <w:div w:id="947202702">
      <w:marLeft w:val="0"/>
      <w:marRight w:val="0"/>
      <w:marTop w:val="0"/>
      <w:marBottom w:val="0"/>
      <w:divBdr>
        <w:top w:val="none" w:sz="0" w:space="0" w:color="auto"/>
        <w:left w:val="none" w:sz="0" w:space="0" w:color="auto"/>
        <w:bottom w:val="none" w:sz="0" w:space="0" w:color="auto"/>
        <w:right w:val="none" w:sz="0" w:space="0" w:color="auto"/>
      </w:divBdr>
      <w:divsChild>
        <w:div w:id="947202385">
          <w:marLeft w:val="144"/>
          <w:marRight w:val="0"/>
          <w:marTop w:val="58"/>
          <w:marBottom w:val="0"/>
          <w:divBdr>
            <w:top w:val="none" w:sz="0" w:space="0" w:color="auto"/>
            <w:left w:val="none" w:sz="0" w:space="0" w:color="auto"/>
            <w:bottom w:val="none" w:sz="0" w:space="0" w:color="auto"/>
            <w:right w:val="none" w:sz="0" w:space="0" w:color="auto"/>
          </w:divBdr>
        </w:div>
        <w:div w:id="947202386">
          <w:marLeft w:val="144"/>
          <w:marRight w:val="0"/>
          <w:marTop w:val="58"/>
          <w:marBottom w:val="0"/>
          <w:divBdr>
            <w:top w:val="none" w:sz="0" w:space="0" w:color="auto"/>
            <w:left w:val="none" w:sz="0" w:space="0" w:color="auto"/>
            <w:bottom w:val="none" w:sz="0" w:space="0" w:color="auto"/>
            <w:right w:val="none" w:sz="0" w:space="0" w:color="auto"/>
          </w:divBdr>
        </w:div>
        <w:div w:id="947202487">
          <w:marLeft w:val="144"/>
          <w:marRight w:val="0"/>
          <w:marTop w:val="58"/>
          <w:marBottom w:val="0"/>
          <w:divBdr>
            <w:top w:val="none" w:sz="0" w:space="0" w:color="auto"/>
            <w:left w:val="none" w:sz="0" w:space="0" w:color="auto"/>
            <w:bottom w:val="none" w:sz="0" w:space="0" w:color="auto"/>
            <w:right w:val="none" w:sz="0" w:space="0" w:color="auto"/>
          </w:divBdr>
        </w:div>
        <w:div w:id="947202513">
          <w:marLeft w:val="144"/>
          <w:marRight w:val="0"/>
          <w:marTop w:val="58"/>
          <w:marBottom w:val="0"/>
          <w:divBdr>
            <w:top w:val="none" w:sz="0" w:space="0" w:color="auto"/>
            <w:left w:val="none" w:sz="0" w:space="0" w:color="auto"/>
            <w:bottom w:val="none" w:sz="0" w:space="0" w:color="auto"/>
            <w:right w:val="none" w:sz="0" w:space="0" w:color="auto"/>
          </w:divBdr>
        </w:div>
        <w:div w:id="947202569">
          <w:marLeft w:val="144"/>
          <w:marRight w:val="0"/>
          <w:marTop w:val="58"/>
          <w:marBottom w:val="0"/>
          <w:divBdr>
            <w:top w:val="none" w:sz="0" w:space="0" w:color="auto"/>
            <w:left w:val="none" w:sz="0" w:space="0" w:color="auto"/>
            <w:bottom w:val="none" w:sz="0" w:space="0" w:color="auto"/>
            <w:right w:val="none" w:sz="0" w:space="0" w:color="auto"/>
          </w:divBdr>
        </w:div>
        <w:div w:id="947202611">
          <w:marLeft w:val="144"/>
          <w:marRight w:val="0"/>
          <w:marTop w:val="58"/>
          <w:marBottom w:val="0"/>
          <w:divBdr>
            <w:top w:val="none" w:sz="0" w:space="0" w:color="auto"/>
            <w:left w:val="none" w:sz="0" w:space="0" w:color="auto"/>
            <w:bottom w:val="none" w:sz="0" w:space="0" w:color="auto"/>
            <w:right w:val="none" w:sz="0" w:space="0" w:color="auto"/>
          </w:divBdr>
        </w:div>
        <w:div w:id="947202673">
          <w:marLeft w:val="144"/>
          <w:marRight w:val="0"/>
          <w:marTop w:val="58"/>
          <w:marBottom w:val="0"/>
          <w:divBdr>
            <w:top w:val="none" w:sz="0" w:space="0" w:color="auto"/>
            <w:left w:val="none" w:sz="0" w:space="0" w:color="auto"/>
            <w:bottom w:val="none" w:sz="0" w:space="0" w:color="auto"/>
            <w:right w:val="none" w:sz="0" w:space="0" w:color="auto"/>
          </w:divBdr>
        </w:div>
        <w:div w:id="947202704">
          <w:marLeft w:val="144"/>
          <w:marRight w:val="0"/>
          <w:marTop w:val="58"/>
          <w:marBottom w:val="0"/>
          <w:divBdr>
            <w:top w:val="none" w:sz="0" w:space="0" w:color="auto"/>
            <w:left w:val="none" w:sz="0" w:space="0" w:color="auto"/>
            <w:bottom w:val="none" w:sz="0" w:space="0" w:color="auto"/>
            <w:right w:val="none" w:sz="0" w:space="0" w:color="auto"/>
          </w:divBdr>
        </w:div>
      </w:divsChild>
    </w:div>
    <w:div w:id="947202713">
      <w:marLeft w:val="0"/>
      <w:marRight w:val="0"/>
      <w:marTop w:val="0"/>
      <w:marBottom w:val="0"/>
      <w:divBdr>
        <w:top w:val="none" w:sz="0" w:space="0" w:color="auto"/>
        <w:left w:val="none" w:sz="0" w:space="0" w:color="auto"/>
        <w:bottom w:val="none" w:sz="0" w:space="0" w:color="auto"/>
        <w:right w:val="none" w:sz="0" w:space="0" w:color="auto"/>
      </w:divBdr>
      <w:divsChild>
        <w:div w:id="947202238">
          <w:marLeft w:val="1123"/>
          <w:marRight w:val="0"/>
          <w:marTop w:val="78"/>
          <w:marBottom w:val="0"/>
          <w:divBdr>
            <w:top w:val="none" w:sz="0" w:space="0" w:color="auto"/>
            <w:left w:val="none" w:sz="0" w:space="0" w:color="auto"/>
            <w:bottom w:val="none" w:sz="0" w:space="0" w:color="auto"/>
            <w:right w:val="none" w:sz="0" w:space="0" w:color="auto"/>
          </w:divBdr>
        </w:div>
        <w:div w:id="947202247">
          <w:marLeft w:val="1123"/>
          <w:marRight w:val="0"/>
          <w:marTop w:val="78"/>
          <w:marBottom w:val="0"/>
          <w:divBdr>
            <w:top w:val="none" w:sz="0" w:space="0" w:color="auto"/>
            <w:left w:val="none" w:sz="0" w:space="0" w:color="auto"/>
            <w:bottom w:val="none" w:sz="0" w:space="0" w:color="auto"/>
            <w:right w:val="none" w:sz="0" w:space="0" w:color="auto"/>
          </w:divBdr>
        </w:div>
        <w:div w:id="947202313">
          <w:marLeft w:val="1123"/>
          <w:marRight w:val="0"/>
          <w:marTop w:val="78"/>
          <w:marBottom w:val="0"/>
          <w:divBdr>
            <w:top w:val="none" w:sz="0" w:space="0" w:color="auto"/>
            <w:left w:val="none" w:sz="0" w:space="0" w:color="auto"/>
            <w:bottom w:val="none" w:sz="0" w:space="0" w:color="auto"/>
            <w:right w:val="none" w:sz="0" w:space="0" w:color="auto"/>
          </w:divBdr>
        </w:div>
        <w:div w:id="947202471">
          <w:marLeft w:val="1800"/>
          <w:marRight w:val="0"/>
          <w:marTop w:val="78"/>
          <w:marBottom w:val="0"/>
          <w:divBdr>
            <w:top w:val="none" w:sz="0" w:space="0" w:color="auto"/>
            <w:left w:val="none" w:sz="0" w:space="0" w:color="auto"/>
            <w:bottom w:val="none" w:sz="0" w:space="0" w:color="auto"/>
            <w:right w:val="none" w:sz="0" w:space="0" w:color="auto"/>
          </w:divBdr>
        </w:div>
        <w:div w:id="947202548">
          <w:marLeft w:val="1800"/>
          <w:marRight w:val="0"/>
          <w:marTop w:val="78"/>
          <w:marBottom w:val="0"/>
          <w:divBdr>
            <w:top w:val="none" w:sz="0" w:space="0" w:color="auto"/>
            <w:left w:val="none" w:sz="0" w:space="0" w:color="auto"/>
            <w:bottom w:val="none" w:sz="0" w:space="0" w:color="auto"/>
            <w:right w:val="none" w:sz="0" w:space="0" w:color="auto"/>
          </w:divBdr>
        </w:div>
        <w:div w:id="947202759">
          <w:marLeft w:val="1123"/>
          <w:marRight w:val="0"/>
          <w:marTop w:val="78"/>
          <w:marBottom w:val="0"/>
          <w:divBdr>
            <w:top w:val="none" w:sz="0" w:space="0" w:color="auto"/>
            <w:left w:val="none" w:sz="0" w:space="0" w:color="auto"/>
            <w:bottom w:val="none" w:sz="0" w:space="0" w:color="auto"/>
            <w:right w:val="none" w:sz="0" w:space="0" w:color="auto"/>
          </w:divBdr>
        </w:div>
        <w:div w:id="947202778">
          <w:marLeft w:val="418"/>
          <w:marRight w:val="0"/>
          <w:marTop w:val="31"/>
          <w:marBottom w:val="0"/>
          <w:divBdr>
            <w:top w:val="none" w:sz="0" w:space="0" w:color="auto"/>
            <w:left w:val="none" w:sz="0" w:space="0" w:color="auto"/>
            <w:bottom w:val="none" w:sz="0" w:space="0" w:color="auto"/>
            <w:right w:val="none" w:sz="0" w:space="0" w:color="auto"/>
          </w:divBdr>
        </w:div>
      </w:divsChild>
    </w:div>
    <w:div w:id="947202714">
      <w:marLeft w:val="0"/>
      <w:marRight w:val="0"/>
      <w:marTop w:val="0"/>
      <w:marBottom w:val="0"/>
      <w:divBdr>
        <w:top w:val="none" w:sz="0" w:space="0" w:color="auto"/>
        <w:left w:val="none" w:sz="0" w:space="0" w:color="auto"/>
        <w:bottom w:val="none" w:sz="0" w:space="0" w:color="auto"/>
        <w:right w:val="none" w:sz="0" w:space="0" w:color="auto"/>
      </w:divBdr>
      <w:divsChild>
        <w:div w:id="947202533">
          <w:marLeft w:val="864"/>
          <w:marRight w:val="0"/>
          <w:marTop w:val="0"/>
          <w:marBottom w:val="0"/>
          <w:divBdr>
            <w:top w:val="none" w:sz="0" w:space="0" w:color="auto"/>
            <w:left w:val="none" w:sz="0" w:space="0" w:color="auto"/>
            <w:bottom w:val="none" w:sz="0" w:space="0" w:color="auto"/>
            <w:right w:val="none" w:sz="0" w:space="0" w:color="auto"/>
          </w:divBdr>
        </w:div>
        <w:div w:id="947202685">
          <w:marLeft w:val="864"/>
          <w:marRight w:val="0"/>
          <w:marTop w:val="0"/>
          <w:marBottom w:val="0"/>
          <w:divBdr>
            <w:top w:val="none" w:sz="0" w:space="0" w:color="auto"/>
            <w:left w:val="none" w:sz="0" w:space="0" w:color="auto"/>
            <w:bottom w:val="none" w:sz="0" w:space="0" w:color="auto"/>
            <w:right w:val="none" w:sz="0" w:space="0" w:color="auto"/>
          </w:divBdr>
        </w:div>
      </w:divsChild>
    </w:div>
    <w:div w:id="947202716">
      <w:marLeft w:val="0"/>
      <w:marRight w:val="0"/>
      <w:marTop w:val="0"/>
      <w:marBottom w:val="0"/>
      <w:divBdr>
        <w:top w:val="none" w:sz="0" w:space="0" w:color="auto"/>
        <w:left w:val="none" w:sz="0" w:space="0" w:color="auto"/>
        <w:bottom w:val="none" w:sz="0" w:space="0" w:color="auto"/>
        <w:right w:val="none" w:sz="0" w:space="0" w:color="auto"/>
      </w:divBdr>
      <w:divsChild>
        <w:div w:id="947202765">
          <w:marLeft w:val="144"/>
          <w:marRight w:val="0"/>
          <w:marTop w:val="58"/>
          <w:marBottom w:val="0"/>
          <w:divBdr>
            <w:top w:val="none" w:sz="0" w:space="0" w:color="auto"/>
            <w:left w:val="none" w:sz="0" w:space="0" w:color="auto"/>
            <w:bottom w:val="none" w:sz="0" w:space="0" w:color="auto"/>
            <w:right w:val="none" w:sz="0" w:space="0" w:color="auto"/>
          </w:divBdr>
        </w:div>
      </w:divsChild>
    </w:div>
    <w:div w:id="947202719">
      <w:marLeft w:val="0"/>
      <w:marRight w:val="0"/>
      <w:marTop w:val="0"/>
      <w:marBottom w:val="0"/>
      <w:divBdr>
        <w:top w:val="none" w:sz="0" w:space="0" w:color="auto"/>
        <w:left w:val="none" w:sz="0" w:space="0" w:color="auto"/>
        <w:bottom w:val="none" w:sz="0" w:space="0" w:color="auto"/>
        <w:right w:val="none" w:sz="0" w:space="0" w:color="auto"/>
      </w:divBdr>
      <w:divsChild>
        <w:div w:id="947202395">
          <w:marLeft w:val="864"/>
          <w:marRight w:val="0"/>
          <w:marTop w:val="58"/>
          <w:marBottom w:val="0"/>
          <w:divBdr>
            <w:top w:val="none" w:sz="0" w:space="0" w:color="auto"/>
            <w:left w:val="none" w:sz="0" w:space="0" w:color="auto"/>
            <w:bottom w:val="none" w:sz="0" w:space="0" w:color="auto"/>
            <w:right w:val="none" w:sz="0" w:space="0" w:color="auto"/>
          </w:divBdr>
        </w:div>
      </w:divsChild>
    </w:div>
    <w:div w:id="947202722">
      <w:marLeft w:val="0"/>
      <w:marRight w:val="0"/>
      <w:marTop w:val="0"/>
      <w:marBottom w:val="0"/>
      <w:divBdr>
        <w:top w:val="none" w:sz="0" w:space="0" w:color="auto"/>
        <w:left w:val="none" w:sz="0" w:space="0" w:color="auto"/>
        <w:bottom w:val="none" w:sz="0" w:space="0" w:color="auto"/>
        <w:right w:val="none" w:sz="0" w:space="0" w:color="auto"/>
      </w:divBdr>
      <w:divsChild>
        <w:div w:id="947202649">
          <w:marLeft w:val="864"/>
          <w:marRight w:val="0"/>
          <w:marTop w:val="58"/>
          <w:marBottom w:val="0"/>
          <w:divBdr>
            <w:top w:val="none" w:sz="0" w:space="0" w:color="auto"/>
            <w:left w:val="none" w:sz="0" w:space="0" w:color="auto"/>
            <w:bottom w:val="none" w:sz="0" w:space="0" w:color="auto"/>
            <w:right w:val="none" w:sz="0" w:space="0" w:color="auto"/>
          </w:divBdr>
        </w:div>
      </w:divsChild>
    </w:div>
    <w:div w:id="947202723">
      <w:marLeft w:val="0"/>
      <w:marRight w:val="0"/>
      <w:marTop w:val="0"/>
      <w:marBottom w:val="0"/>
      <w:divBdr>
        <w:top w:val="none" w:sz="0" w:space="0" w:color="auto"/>
        <w:left w:val="none" w:sz="0" w:space="0" w:color="auto"/>
        <w:bottom w:val="none" w:sz="0" w:space="0" w:color="auto"/>
        <w:right w:val="none" w:sz="0" w:space="0" w:color="auto"/>
      </w:divBdr>
    </w:div>
    <w:div w:id="947202725">
      <w:marLeft w:val="0"/>
      <w:marRight w:val="0"/>
      <w:marTop w:val="0"/>
      <w:marBottom w:val="0"/>
      <w:divBdr>
        <w:top w:val="none" w:sz="0" w:space="0" w:color="auto"/>
        <w:left w:val="none" w:sz="0" w:space="0" w:color="auto"/>
        <w:bottom w:val="none" w:sz="0" w:space="0" w:color="auto"/>
        <w:right w:val="none" w:sz="0" w:space="0" w:color="auto"/>
      </w:divBdr>
      <w:divsChild>
        <w:div w:id="947202493">
          <w:marLeft w:val="144"/>
          <w:marRight w:val="0"/>
          <w:marTop w:val="58"/>
          <w:marBottom w:val="0"/>
          <w:divBdr>
            <w:top w:val="none" w:sz="0" w:space="0" w:color="auto"/>
            <w:left w:val="none" w:sz="0" w:space="0" w:color="auto"/>
            <w:bottom w:val="none" w:sz="0" w:space="0" w:color="auto"/>
            <w:right w:val="none" w:sz="0" w:space="0" w:color="auto"/>
          </w:divBdr>
        </w:div>
      </w:divsChild>
    </w:div>
    <w:div w:id="947202733">
      <w:marLeft w:val="0"/>
      <w:marRight w:val="0"/>
      <w:marTop w:val="0"/>
      <w:marBottom w:val="0"/>
      <w:divBdr>
        <w:top w:val="none" w:sz="0" w:space="0" w:color="auto"/>
        <w:left w:val="none" w:sz="0" w:space="0" w:color="auto"/>
        <w:bottom w:val="none" w:sz="0" w:space="0" w:color="auto"/>
        <w:right w:val="none" w:sz="0" w:space="0" w:color="auto"/>
      </w:divBdr>
      <w:divsChild>
        <w:div w:id="947202271">
          <w:marLeft w:val="144"/>
          <w:marRight w:val="0"/>
          <w:marTop w:val="58"/>
          <w:marBottom w:val="0"/>
          <w:divBdr>
            <w:top w:val="none" w:sz="0" w:space="0" w:color="auto"/>
            <w:left w:val="none" w:sz="0" w:space="0" w:color="auto"/>
            <w:bottom w:val="none" w:sz="0" w:space="0" w:color="auto"/>
            <w:right w:val="none" w:sz="0" w:space="0" w:color="auto"/>
          </w:divBdr>
        </w:div>
        <w:div w:id="947202412">
          <w:marLeft w:val="144"/>
          <w:marRight w:val="0"/>
          <w:marTop w:val="58"/>
          <w:marBottom w:val="0"/>
          <w:divBdr>
            <w:top w:val="none" w:sz="0" w:space="0" w:color="auto"/>
            <w:left w:val="none" w:sz="0" w:space="0" w:color="auto"/>
            <w:bottom w:val="none" w:sz="0" w:space="0" w:color="auto"/>
            <w:right w:val="none" w:sz="0" w:space="0" w:color="auto"/>
          </w:divBdr>
        </w:div>
        <w:div w:id="947202413">
          <w:marLeft w:val="864"/>
          <w:marRight w:val="0"/>
          <w:marTop w:val="58"/>
          <w:marBottom w:val="0"/>
          <w:divBdr>
            <w:top w:val="none" w:sz="0" w:space="0" w:color="auto"/>
            <w:left w:val="none" w:sz="0" w:space="0" w:color="auto"/>
            <w:bottom w:val="none" w:sz="0" w:space="0" w:color="auto"/>
            <w:right w:val="none" w:sz="0" w:space="0" w:color="auto"/>
          </w:divBdr>
        </w:div>
        <w:div w:id="947202568">
          <w:marLeft w:val="864"/>
          <w:marRight w:val="0"/>
          <w:marTop w:val="58"/>
          <w:marBottom w:val="0"/>
          <w:divBdr>
            <w:top w:val="none" w:sz="0" w:space="0" w:color="auto"/>
            <w:left w:val="none" w:sz="0" w:space="0" w:color="auto"/>
            <w:bottom w:val="none" w:sz="0" w:space="0" w:color="auto"/>
            <w:right w:val="none" w:sz="0" w:space="0" w:color="auto"/>
          </w:divBdr>
        </w:div>
        <w:div w:id="947202621">
          <w:marLeft w:val="144"/>
          <w:marRight w:val="0"/>
          <w:marTop w:val="58"/>
          <w:marBottom w:val="0"/>
          <w:divBdr>
            <w:top w:val="none" w:sz="0" w:space="0" w:color="auto"/>
            <w:left w:val="none" w:sz="0" w:space="0" w:color="auto"/>
            <w:bottom w:val="none" w:sz="0" w:space="0" w:color="auto"/>
            <w:right w:val="none" w:sz="0" w:space="0" w:color="auto"/>
          </w:divBdr>
        </w:div>
        <w:div w:id="947202682">
          <w:marLeft w:val="864"/>
          <w:marRight w:val="0"/>
          <w:marTop w:val="58"/>
          <w:marBottom w:val="0"/>
          <w:divBdr>
            <w:top w:val="none" w:sz="0" w:space="0" w:color="auto"/>
            <w:left w:val="none" w:sz="0" w:space="0" w:color="auto"/>
            <w:bottom w:val="none" w:sz="0" w:space="0" w:color="auto"/>
            <w:right w:val="none" w:sz="0" w:space="0" w:color="auto"/>
          </w:divBdr>
        </w:div>
        <w:div w:id="947202695">
          <w:marLeft w:val="144"/>
          <w:marRight w:val="0"/>
          <w:marTop w:val="58"/>
          <w:marBottom w:val="0"/>
          <w:divBdr>
            <w:top w:val="none" w:sz="0" w:space="0" w:color="auto"/>
            <w:left w:val="none" w:sz="0" w:space="0" w:color="auto"/>
            <w:bottom w:val="none" w:sz="0" w:space="0" w:color="auto"/>
            <w:right w:val="none" w:sz="0" w:space="0" w:color="auto"/>
          </w:divBdr>
        </w:div>
        <w:div w:id="947202718">
          <w:marLeft w:val="144"/>
          <w:marRight w:val="0"/>
          <w:marTop w:val="58"/>
          <w:marBottom w:val="0"/>
          <w:divBdr>
            <w:top w:val="none" w:sz="0" w:space="0" w:color="auto"/>
            <w:left w:val="none" w:sz="0" w:space="0" w:color="auto"/>
            <w:bottom w:val="none" w:sz="0" w:space="0" w:color="auto"/>
            <w:right w:val="none" w:sz="0" w:space="0" w:color="auto"/>
          </w:divBdr>
        </w:div>
        <w:div w:id="947202769">
          <w:marLeft w:val="864"/>
          <w:marRight w:val="0"/>
          <w:marTop w:val="58"/>
          <w:marBottom w:val="0"/>
          <w:divBdr>
            <w:top w:val="none" w:sz="0" w:space="0" w:color="auto"/>
            <w:left w:val="none" w:sz="0" w:space="0" w:color="auto"/>
            <w:bottom w:val="none" w:sz="0" w:space="0" w:color="auto"/>
            <w:right w:val="none" w:sz="0" w:space="0" w:color="auto"/>
          </w:divBdr>
        </w:div>
        <w:div w:id="947202783">
          <w:marLeft w:val="864"/>
          <w:marRight w:val="0"/>
          <w:marTop w:val="58"/>
          <w:marBottom w:val="0"/>
          <w:divBdr>
            <w:top w:val="none" w:sz="0" w:space="0" w:color="auto"/>
            <w:left w:val="none" w:sz="0" w:space="0" w:color="auto"/>
            <w:bottom w:val="none" w:sz="0" w:space="0" w:color="auto"/>
            <w:right w:val="none" w:sz="0" w:space="0" w:color="auto"/>
          </w:divBdr>
        </w:div>
      </w:divsChild>
    </w:div>
    <w:div w:id="947202734">
      <w:marLeft w:val="0"/>
      <w:marRight w:val="0"/>
      <w:marTop w:val="0"/>
      <w:marBottom w:val="0"/>
      <w:divBdr>
        <w:top w:val="none" w:sz="0" w:space="0" w:color="auto"/>
        <w:left w:val="none" w:sz="0" w:space="0" w:color="auto"/>
        <w:bottom w:val="none" w:sz="0" w:space="0" w:color="auto"/>
        <w:right w:val="none" w:sz="0" w:space="0" w:color="auto"/>
      </w:divBdr>
      <w:divsChild>
        <w:div w:id="947202290">
          <w:marLeft w:val="144"/>
          <w:marRight w:val="0"/>
          <w:marTop w:val="0"/>
          <w:marBottom w:val="0"/>
          <w:divBdr>
            <w:top w:val="none" w:sz="0" w:space="0" w:color="auto"/>
            <w:left w:val="none" w:sz="0" w:space="0" w:color="auto"/>
            <w:bottom w:val="none" w:sz="0" w:space="0" w:color="auto"/>
            <w:right w:val="none" w:sz="0" w:space="0" w:color="auto"/>
          </w:divBdr>
        </w:div>
        <w:div w:id="947202334">
          <w:marLeft w:val="144"/>
          <w:marRight w:val="0"/>
          <w:marTop w:val="0"/>
          <w:marBottom w:val="0"/>
          <w:divBdr>
            <w:top w:val="none" w:sz="0" w:space="0" w:color="auto"/>
            <w:left w:val="none" w:sz="0" w:space="0" w:color="auto"/>
            <w:bottom w:val="none" w:sz="0" w:space="0" w:color="auto"/>
            <w:right w:val="none" w:sz="0" w:space="0" w:color="auto"/>
          </w:divBdr>
        </w:div>
        <w:div w:id="947202352">
          <w:marLeft w:val="864"/>
          <w:marRight w:val="0"/>
          <w:marTop w:val="0"/>
          <w:marBottom w:val="0"/>
          <w:divBdr>
            <w:top w:val="none" w:sz="0" w:space="0" w:color="auto"/>
            <w:left w:val="none" w:sz="0" w:space="0" w:color="auto"/>
            <w:bottom w:val="none" w:sz="0" w:space="0" w:color="auto"/>
            <w:right w:val="none" w:sz="0" w:space="0" w:color="auto"/>
          </w:divBdr>
        </w:div>
        <w:div w:id="947202396">
          <w:marLeft w:val="144"/>
          <w:marRight w:val="0"/>
          <w:marTop w:val="0"/>
          <w:marBottom w:val="0"/>
          <w:divBdr>
            <w:top w:val="none" w:sz="0" w:space="0" w:color="auto"/>
            <w:left w:val="none" w:sz="0" w:space="0" w:color="auto"/>
            <w:bottom w:val="none" w:sz="0" w:space="0" w:color="auto"/>
            <w:right w:val="none" w:sz="0" w:space="0" w:color="auto"/>
          </w:divBdr>
        </w:div>
        <w:div w:id="947202458">
          <w:marLeft w:val="144"/>
          <w:marRight w:val="0"/>
          <w:marTop w:val="0"/>
          <w:marBottom w:val="0"/>
          <w:divBdr>
            <w:top w:val="none" w:sz="0" w:space="0" w:color="auto"/>
            <w:left w:val="none" w:sz="0" w:space="0" w:color="auto"/>
            <w:bottom w:val="none" w:sz="0" w:space="0" w:color="auto"/>
            <w:right w:val="none" w:sz="0" w:space="0" w:color="auto"/>
          </w:divBdr>
        </w:div>
        <w:div w:id="947202489">
          <w:marLeft w:val="144"/>
          <w:marRight w:val="0"/>
          <w:marTop w:val="0"/>
          <w:marBottom w:val="0"/>
          <w:divBdr>
            <w:top w:val="none" w:sz="0" w:space="0" w:color="auto"/>
            <w:left w:val="none" w:sz="0" w:space="0" w:color="auto"/>
            <w:bottom w:val="none" w:sz="0" w:space="0" w:color="auto"/>
            <w:right w:val="none" w:sz="0" w:space="0" w:color="auto"/>
          </w:divBdr>
        </w:div>
        <w:div w:id="947202501">
          <w:marLeft w:val="144"/>
          <w:marRight w:val="0"/>
          <w:marTop w:val="0"/>
          <w:marBottom w:val="0"/>
          <w:divBdr>
            <w:top w:val="none" w:sz="0" w:space="0" w:color="auto"/>
            <w:left w:val="none" w:sz="0" w:space="0" w:color="auto"/>
            <w:bottom w:val="none" w:sz="0" w:space="0" w:color="auto"/>
            <w:right w:val="none" w:sz="0" w:space="0" w:color="auto"/>
          </w:divBdr>
        </w:div>
        <w:div w:id="947202555">
          <w:marLeft w:val="144"/>
          <w:marRight w:val="0"/>
          <w:marTop w:val="0"/>
          <w:marBottom w:val="0"/>
          <w:divBdr>
            <w:top w:val="none" w:sz="0" w:space="0" w:color="auto"/>
            <w:left w:val="none" w:sz="0" w:space="0" w:color="auto"/>
            <w:bottom w:val="none" w:sz="0" w:space="0" w:color="auto"/>
            <w:right w:val="none" w:sz="0" w:space="0" w:color="auto"/>
          </w:divBdr>
        </w:div>
        <w:div w:id="947202563">
          <w:marLeft w:val="864"/>
          <w:marRight w:val="0"/>
          <w:marTop w:val="0"/>
          <w:marBottom w:val="0"/>
          <w:divBdr>
            <w:top w:val="none" w:sz="0" w:space="0" w:color="auto"/>
            <w:left w:val="none" w:sz="0" w:space="0" w:color="auto"/>
            <w:bottom w:val="none" w:sz="0" w:space="0" w:color="auto"/>
            <w:right w:val="none" w:sz="0" w:space="0" w:color="auto"/>
          </w:divBdr>
        </w:div>
        <w:div w:id="947202565">
          <w:marLeft w:val="144"/>
          <w:marRight w:val="0"/>
          <w:marTop w:val="0"/>
          <w:marBottom w:val="0"/>
          <w:divBdr>
            <w:top w:val="none" w:sz="0" w:space="0" w:color="auto"/>
            <w:left w:val="none" w:sz="0" w:space="0" w:color="auto"/>
            <w:bottom w:val="none" w:sz="0" w:space="0" w:color="auto"/>
            <w:right w:val="none" w:sz="0" w:space="0" w:color="auto"/>
          </w:divBdr>
        </w:div>
        <w:div w:id="947202604">
          <w:marLeft w:val="864"/>
          <w:marRight w:val="0"/>
          <w:marTop w:val="0"/>
          <w:marBottom w:val="0"/>
          <w:divBdr>
            <w:top w:val="none" w:sz="0" w:space="0" w:color="auto"/>
            <w:left w:val="none" w:sz="0" w:space="0" w:color="auto"/>
            <w:bottom w:val="none" w:sz="0" w:space="0" w:color="auto"/>
            <w:right w:val="none" w:sz="0" w:space="0" w:color="auto"/>
          </w:divBdr>
        </w:div>
        <w:div w:id="947202667">
          <w:marLeft w:val="144"/>
          <w:marRight w:val="0"/>
          <w:marTop w:val="0"/>
          <w:marBottom w:val="0"/>
          <w:divBdr>
            <w:top w:val="none" w:sz="0" w:space="0" w:color="auto"/>
            <w:left w:val="none" w:sz="0" w:space="0" w:color="auto"/>
            <w:bottom w:val="none" w:sz="0" w:space="0" w:color="auto"/>
            <w:right w:val="none" w:sz="0" w:space="0" w:color="auto"/>
          </w:divBdr>
        </w:div>
        <w:div w:id="947202746">
          <w:marLeft w:val="144"/>
          <w:marRight w:val="0"/>
          <w:marTop w:val="0"/>
          <w:marBottom w:val="0"/>
          <w:divBdr>
            <w:top w:val="none" w:sz="0" w:space="0" w:color="auto"/>
            <w:left w:val="none" w:sz="0" w:space="0" w:color="auto"/>
            <w:bottom w:val="none" w:sz="0" w:space="0" w:color="auto"/>
            <w:right w:val="none" w:sz="0" w:space="0" w:color="auto"/>
          </w:divBdr>
        </w:div>
      </w:divsChild>
    </w:div>
    <w:div w:id="947202736">
      <w:marLeft w:val="0"/>
      <w:marRight w:val="0"/>
      <w:marTop w:val="0"/>
      <w:marBottom w:val="0"/>
      <w:divBdr>
        <w:top w:val="none" w:sz="0" w:space="0" w:color="auto"/>
        <w:left w:val="none" w:sz="0" w:space="0" w:color="auto"/>
        <w:bottom w:val="none" w:sz="0" w:space="0" w:color="auto"/>
        <w:right w:val="none" w:sz="0" w:space="0" w:color="auto"/>
      </w:divBdr>
      <w:divsChild>
        <w:div w:id="947202625">
          <w:marLeft w:val="144"/>
          <w:marRight w:val="0"/>
          <w:marTop w:val="58"/>
          <w:marBottom w:val="0"/>
          <w:divBdr>
            <w:top w:val="none" w:sz="0" w:space="0" w:color="auto"/>
            <w:left w:val="none" w:sz="0" w:space="0" w:color="auto"/>
            <w:bottom w:val="none" w:sz="0" w:space="0" w:color="auto"/>
            <w:right w:val="none" w:sz="0" w:space="0" w:color="auto"/>
          </w:divBdr>
        </w:div>
      </w:divsChild>
    </w:div>
    <w:div w:id="947202738">
      <w:marLeft w:val="0"/>
      <w:marRight w:val="0"/>
      <w:marTop w:val="0"/>
      <w:marBottom w:val="0"/>
      <w:divBdr>
        <w:top w:val="none" w:sz="0" w:space="0" w:color="auto"/>
        <w:left w:val="none" w:sz="0" w:space="0" w:color="auto"/>
        <w:bottom w:val="none" w:sz="0" w:space="0" w:color="auto"/>
        <w:right w:val="none" w:sz="0" w:space="0" w:color="auto"/>
      </w:divBdr>
      <w:divsChild>
        <w:div w:id="947202363">
          <w:marLeft w:val="864"/>
          <w:marRight w:val="0"/>
          <w:marTop w:val="58"/>
          <w:marBottom w:val="0"/>
          <w:divBdr>
            <w:top w:val="none" w:sz="0" w:space="0" w:color="auto"/>
            <w:left w:val="none" w:sz="0" w:space="0" w:color="auto"/>
            <w:bottom w:val="none" w:sz="0" w:space="0" w:color="auto"/>
            <w:right w:val="none" w:sz="0" w:space="0" w:color="auto"/>
          </w:divBdr>
        </w:div>
        <w:div w:id="947202717">
          <w:marLeft w:val="864"/>
          <w:marRight w:val="0"/>
          <w:marTop w:val="58"/>
          <w:marBottom w:val="0"/>
          <w:divBdr>
            <w:top w:val="none" w:sz="0" w:space="0" w:color="auto"/>
            <w:left w:val="none" w:sz="0" w:space="0" w:color="auto"/>
            <w:bottom w:val="none" w:sz="0" w:space="0" w:color="auto"/>
            <w:right w:val="none" w:sz="0" w:space="0" w:color="auto"/>
          </w:divBdr>
        </w:div>
      </w:divsChild>
    </w:div>
    <w:div w:id="947202740">
      <w:marLeft w:val="0"/>
      <w:marRight w:val="0"/>
      <w:marTop w:val="0"/>
      <w:marBottom w:val="0"/>
      <w:divBdr>
        <w:top w:val="none" w:sz="0" w:space="0" w:color="auto"/>
        <w:left w:val="none" w:sz="0" w:space="0" w:color="auto"/>
        <w:bottom w:val="none" w:sz="0" w:space="0" w:color="auto"/>
        <w:right w:val="none" w:sz="0" w:space="0" w:color="auto"/>
      </w:divBdr>
      <w:divsChild>
        <w:div w:id="947202263">
          <w:marLeft w:val="864"/>
          <w:marRight w:val="0"/>
          <w:marTop w:val="58"/>
          <w:marBottom w:val="0"/>
          <w:divBdr>
            <w:top w:val="none" w:sz="0" w:space="0" w:color="auto"/>
            <w:left w:val="none" w:sz="0" w:space="0" w:color="auto"/>
            <w:bottom w:val="none" w:sz="0" w:space="0" w:color="auto"/>
            <w:right w:val="none" w:sz="0" w:space="0" w:color="auto"/>
          </w:divBdr>
        </w:div>
        <w:div w:id="947202325">
          <w:marLeft w:val="144"/>
          <w:marRight w:val="0"/>
          <w:marTop w:val="58"/>
          <w:marBottom w:val="0"/>
          <w:divBdr>
            <w:top w:val="none" w:sz="0" w:space="0" w:color="auto"/>
            <w:left w:val="none" w:sz="0" w:space="0" w:color="auto"/>
            <w:bottom w:val="none" w:sz="0" w:space="0" w:color="auto"/>
            <w:right w:val="none" w:sz="0" w:space="0" w:color="auto"/>
          </w:divBdr>
        </w:div>
        <w:div w:id="947202341">
          <w:marLeft w:val="864"/>
          <w:marRight w:val="0"/>
          <w:marTop w:val="58"/>
          <w:marBottom w:val="0"/>
          <w:divBdr>
            <w:top w:val="none" w:sz="0" w:space="0" w:color="auto"/>
            <w:left w:val="none" w:sz="0" w:space="0" w:color="auto"/>
            <w:bottom w:val="none" w:sz="0" w:space="0" w:color="auto"/>
            <w:right w:val="none" w:sz="0" w:space="0" w:color="auto"/>
          </w:divBdr>
        </w:div>
        <w:div w:id="947202376">
          <w:marLeft w:val="144"/>
          <w:marRight w:val="0"/>
          <w:marTop w:val="58"/>
          <w:marBottom w:val="0"/>
          <w:divBdr>
            <w:top w:val="none" w:sz="0" w:space="0" w:color="auto"/>
            <w:left w:val="none" w:sz="0" w:space="0" w:color="auto"/>
            <w:bottom w:val="none" w:sz="0" w:space="0" w:color="auto"/>
            <w:right w:val="none" w:sz="0" w:space="0" w:color="auto"/>
          </w:divBdr>
        </w:div>
        <w:div w:id="947202460">
          <w:marLeft w:val="864"/>
          <w:marRight w:val="0"/>
          <w:marTop w:val="58"/>
          <w:marBottom w:val="0"/>
          <w:divBdr>
            <w:top w:val="none" w:sz="0" w:space="0" w:color="auto"/>
            <w:left w:val="none" w:sz="0" w:space="0" w:color="auto"/>
            <w:bottom w:val="none" w:sz="0" w:space="0" w:color="auto"/>
            <w:right w:val="none" w:sz="0" w:space="0" w:color="auto"/>
          </w:divBdr>
        </w:div>
        <w:div w:id="947202499">
          <w:marLeft w:val="864"/>
          <w:marRight w:val="0"/>
          <w:marTop w:val="58"/>
          <w:marBottom w:val="0"/>
          <w:divBdr>
            <w:top w:val="none" w:sz="0" w:space="0" w:color="auto"/>
            <w:left w:val="none" w:sz="0" w:space="0" w:color="auto"/>
            <w:bottom w:val="none" w:sz="0" w:space="0" w:color="auto"/>
            <w:right w:val="none" w:sz="0" w:space="0" w:color="auto"/>
          </w:divBdr>
        </w:div>
        <w:div w:id="947202571">
          <w:marLeft w:val="144"/>
          <w:marRight w:val="0"/>
          <w:marTop w:val="58"/>
          <w:marBottom w:val="0"/>
          <w:divBdr>
            <w:top w:val="none" w:sz="0" w:space="0" w:color="auto"/>
            <w:left w:val="none" w:sz="0" w:space="0" w:color="auto"/>
            <w:bottom w:val="none" w:sz="0" w:space="0" w:color="auto"/>
            <w:right w:val="none" w:sz="0" w:space="0" w:color="auto"/>
          </w:divBdr>
        </w:div>
        <w:div w:id="947202602">
          <w:marLeft w:val="864"/>
          <w:marRight w:val="0"/>
          <w:marTop w:val="58"/>
          <w:marBottom w:val="0"/>
          <w:divBdr>
            <w:top w:val="none" w:sz="0" w:space="0" w:color="auto"/>
            <w:left w:val="none" w:sz="0" w:space="0" w:color="auto"/>
            <w:bottom w:val="none" w:sz="0" w:space="0" w:color="auto"/>
            <w:right w:val="none" w:sz="0" w:space="0" w:color="auto"/>
          </w:divBdr>
        </w:div>
        <w:div w:id="947202729">
          <w:marLeft w:val="864"/>
          <w:marRight w:val="0"/>
          <w:marTop w:val="58"/>
          <w:marBottom w:val="0"/>
          <w:divBdr>
            <w:top w:val="none" w:sz="0" w:space="0" w:color="auto"/>
            <w:left w:val="none" w:sz="0" w:space="0" w:color="auto"/>
            <w:bottom w:val="none" w:sz="0" w:space="0" w:color="auto"/>
            <w:right w:val="none" w:sz="0" w:space="0" w:color="auto"/>
          </w:divBdr>
        </w:div>
      </w:divsChild>
    </w:div>
    <w:div w:id="947202742">
      <w:marLeft w:val="0"/>
      <w:marRight w:val="0"/>
      <w:marTop w:val="0"/>
      <w:marBottom w:val="0"/>
      <w:divBdr>
        <w:top w:val="none" w:sz="0" w:space="0" w:color="auto"/>
        <w:left w:val="none" w:sz="0" w:space="0" w:color="auto"/>
        <w:bottom w:val="none" w:sz="0" w:space="0" w:color="auto"/>
        <w:right w:val="none" w:sz="0" w:space="0" w:color="auto"/>
      </w:divBdr>
      <w:divsChild>
        <w:div w:id="947202624">
          <w:marLeft w:val="144"/>
          <w:marRight w:val="0"/>
          <w:marTop w:val="58"/>
          <w:marBottom w:val="0"/>
          <w:divBdr>
            <w:top w:val="none" w:sz="0" w:space="0" w:color="auto"/>
            <w:left w:val="none" w:sz="0" w:space="0" w:color="auto"/>
            <w:bottom w:val="none" w:sz="0" w:space="0" w:color="auto"/>
            <w:right w:val="none" w:sz="0" w:space="0" w:color="auto"/>
          </w:divBdr>
        </w:div>
      </w:divsChild>
    </w:div>
    <w:div w:id="947202743">
      <w:marLeft w:val="0"/>
      <w:marRight w:val="0"/>
      <w:marTop w:val="0"/>
      <w:marBottom w:val="0"/>
      <w:divBdr>
        <w:top w:val="none" w:sz="0" w:space="0" w:color="auto"/>
        <w:left w:val="none" w:sz="0" w:space="0" w:color="auto"/>
        <w:bottom w:val="none" w:sz="0" w:space="0" w:color="auto"/>
        <w:right w:val="none" w:sz="0" w:space="0" w:color="auto"/>
      </w:divBdr>
      <w:divsChild>
        <w:div w:id="947202249">
          <w:marLeft w:val="864"/>
          <w:marRight w:val="0"/>
          <w:marTop w:val="53"/>
          <w:marBottom w:val="0"/>
          <w:divBdr>
            <w:top w:val="none" w:sz="0" w:space="0" w:color="auto"/>
            <w:left w:val="none" w:sz="0" w:space="0" w:color="auto"/>
            <w:bottom w:val="none" w:sz="0" w:space="0" w:color="auto"/>
            <w:right w:val="none" w:sz="0" w:space="0" w:color="auto"/>
          </w:divBdr>
        </w:div>
        <w:div w:id="947202281">
          <w:marLeft w:val="864"/>
          <w:marRight w:val="0"/>
          <w:marTop w:val="53"/>
          <w:marBottom w:val="0"/>
          <w:divBdr>
            <w:top w:val="none" w:sz="0" w:space="0" w:color="auto"/>
            <w:left w:val="none" w:sz="0" w:space="0" w:color="auto"/>
            <w:bottom w:val="none" w:sz="0" w:space="0" w:color="auto"/>
            <w:right w:val="none" w:sz="0" w:space="0" w:color="auto"/>
          </w:divBdr>
        </w:div>
        <w:div w:id="947202289">
          <w:marLeft w:val="864"/>
          <w:marRight w:val="0"/>
          <w:marTop w:val="53"/>
          <w:marBottom w:val="0"/>
          <w:divBdr>
            <w:top w:val="none" w:sz="0" w:space="0" w:color="auto"/>
            <w:left w:val="none" w:sz="0" w:space="0" w:color="auto"/>
            <w:bottom w:val="none" w:sz="0" w:space="0" w:color="auto"/>
            <w:right w:val="none" w:sz="0" w:space="0" w:color="auto"/>
          </w:divBdr>
        </w:div>
        <w:div w:id="947202346">
          <w:marLeft w:val="144"/>
          <w:marRight w:val="0"/>
          <w:marTop w:val="58"/>
          <w:marBottom w:val="0"/>
          <w:divBdr>
            <w:top w:val="none" w:sz="0" w:space="0" w:color="auto"/>
            <w:left w:val="none" w:sz="0" w:space="0" w:color="auto"/>
            <w:bottom w:val="none" w:sz="0" w:space="0" w:color="auto"/>
            <w:right w:val="none" w:sz="0" w:space="0" w:color="auto"/>
          </w:divBdr>
        </w:div>
        <w:div w:id="947202371">
          <w:marLeft w:val="144"/>
          <w:marRight w:val="0"/>
          <w:marTop w:val="58"/>
          <w:marBottom w:val="0"/>
          <w:divBdr>
            <w:top w:val="none" w:sz="0" w:space="0" w:color="auto"/>
            <w:left w:val="none" w:sz="0" w:space="0" w:color="auto"/>
            <w:bottom w:val="none" w:sz="0" w:space="0" w:color="auto"/>
            <w:right w:val="none" w:sz="0" w:space="0" w:color="auto"/>
          </w:divBdr>
        </w:div>
        <w:div w:id="947202391">
          <w:marLeft w:val="144"/>
          <w:marRight w:val="0"/>
          <w:marTop w:val="58"/>
          <w:marBottom w:val="0"/>
          <w:divBdr>
            <w:top w:val="none" w:sz="0" w:space="0" w:color="auto"/>
            <w:left w:val="none" w:sz="0" w:space="0" w:color="auto"/>
            <w:bottom w:val="none" w:sz="0" w:space="0" w:color="auto"/>
            <w:right w:val="none" w:sz="0" w:space="0" w:color="auto"/>
          </w:divBdr>
        </w:div>
        <w:div w:id="947202530">
          <w:marLeft w:val="864"/>
          <w:marRight w:val="0"/>
          <w:marTop w:val="53"/>
          <w:marBottom w:val="0"/>
          <w:divBdr>
            <w:top w:val="none" w:sz="0" w:space="0" w:color="auto"/>
            <w:left w:val="none" w:sz="0" w:space="0" w:color="auto"/>
            <w:bottom w:val="none" w:sz="0" w:space="0" w:color="auto"/>
            <w:right w:val="none" w:sz="0" w:space="0" w:color="auto"/>
          </w:divBdr>
        </w:div>
        <w:div w:id="947202633">
          <w:marLeft w:val="864"/>
          <w:marRight w:val="0"/>
          <w:marTop w:val="53"/>
          <w:marBottom w:val="0"/>
          <w:divBdr>
            <w:top w:val="none" w:sz="0" w:space="0" w:color="auto"/>
            <w:left w:val="none" w:sz="0" w:space="0" w:color="auto"/>
            <w:bottom w:val="none" w:sz="0" w:space="0" w:color="auto"/>
            <w:right w:val="none" w:sz="0" w:space="0" w:color="auto"/>
          </w:divBdr>
        </w:div>
        <w:div w:id="947202715">
          <w:marLeft w:val="864"/>
          <w:marRight w:val="0"/>
          <w:marTop w:val="53"/>
          <w:marBottom w:val="0"/>
          <w:divBdr>
            <w:top w:val="none" w:sz="0" w:space="0" w:color="auto"/>
            <w:left w:val="none" w:sz="0" w:space="0" w:color="auto"/>
            <w:bottom w:val="none" w:sz="0" w:space="0" w:color="auto"/>
            <w:right w:val="none" w:sz="0" w:space="0" w:color="auto"/>
          </w:divBdr>
        </w:div>
      </w:divsChild>
    </w:div>
    <w:div w:id="947202744">
      <w:marLeft w:val="0"/>
      <w:marRight w:val="0"/>
      <w:marTop w:val="0"/>
      <w:marBottom w:val="0"/>
      <w:divBdr>
        <w:top w:val="none" w:sz="0" w:space="0" w:color="auto"/>
        <w:left w:val="none" w:sz="0" w:space="0" w:color="auto"/>
        <w:bottom w:val="none" w:sz="0" w:space="0" w:color="auto"/>
        <w:right w:val="none" w:sz="0" w:space="0" w:color="auto"/>
      </w:divBdr>
    </w:div>
    <w:div w:id="947202745">
      <w:marLeft w:val="0"/>
      <w:marRight w:val="0"/>
      <w:marTop w:val="0"/>
      <w:marBottom w:val="0"/>
      <w:divBdr>
        <w:top w:val="none" w:sz="0" w:space="0" w:color="auto"/>
        <w:left w:val="none" w:sz="0" w:space="0" w:color="auto"/>
        <w:bottom w:val="none" w:sz="0" w:space="0" w:color="auto"/>
        <w:right w:val="none" w:sz="0" w:space="0" w:color="auto"/>
      </w:divBdr>
      <w:divsChild>
        <w:div w:id="947202453">
          <w:marLeft w:val="144"/>
          <w:marRight w:val="0"/>
          <w:marTop w:val="58"/>
          <w:marBottom w:val="0"/>
          <w:divBdr>
            <w:top w:val="none" w:sz="0" w:space="0" w:color="auto"/>
            <w:left w:val="none" w:sz="0" w:space="0" w:color="auto"/>
            <w:bottom w:val="none" w:sz="0" w:space="0" w:color="auto"/>
            <w:right w:val="none" w:sz="0" w:space="0" w:color="auto"/>
          </w:divBdr>
        </w:div>
      </w:divsChild>
    </w:div>
    <w:div w:id="947202751">
      <w:marLeft w:val="0"/>
      <w:marRight w:val="0"/>
      <w:marTop w:val="0"/>
      <w:marBottom w:val="0"/>
      <w:divBdr>
        <w:top w:val="none" w:sz="0" w:space="0" w:color="auto"/>
        <w:left w:val="none" w:sz="0" w:space="0" w:color="auto"/>
        <w:bottom w:val="none" w:sz="0" w:space="0" w:color="auto"/>
        <w:right w:val="none" w:sz="0" w:space="0" w:color="auto"/>
      </w:divBdr>
      <w:divsChild>
        <w:div w:id="947202436">
          <w:marLeft w:val="418"/>
          <w:marRight w:val="0"/>
          <w:marTop w:val="0"/>
          <w:marBottom w:val="0"/>
          <w:divBdr>
            <w:top w:val="none" w:sz="0" w:space="0" w:color="auto"/>
            <w:left w:val="none" w:sz="0" w:space="0" w:color="auto"/>
            <w:bottom w:val="none" w:sz="0" w:space="0" w:color="auto"/>
            <w:right w:val="none" w:sz="0" w:space="0" w:color="auto"/>
          </w:divBdr>
        </w:div>
      </w:divsChild>
    </w:div>
    <w:div w:id="947202753">
      <w:marLeft w:val="0"/>
      <w:marRight w:val="0"/>
      <w:marTop w:val="0"/>
      <w:marBottom w:val="0"/>
      <w:divBdr>
        <w:top w:val="none" w:sz="0" w:space="0" w:color="auto"/>
        <w:left w:val="none" w:sz="0" w:space="0" w:color="auto"/>
        <w:bottom w:val="none" w:sz="0" w:space="0" w:color="auto"/>
        <w:right w:val="none" w:sz="0" w:space="0" w:color="auto"/>
      </w:divBdr>
      <w:divsChild>
        <w:div w:id="947202519">
          <w:marLeft w:val="864"/>
          <w:marRight w:val="0"/>
          <w:marTop w:val="58"/>
          <w:marBottom w:val="0"/>
          <w:divBdr>
            <w:top w:val="none" w:sz="0" w:space="0" w:color="auto"/>
            <w:left w:val="none" w:sz="0" w:space="0" w:color="auto"/>
            <w:bottom w:val="none" w:sz="0" w:space="0" w:color="auto"/>
            <w:right w:val="none" w:sz="0" w:space="0" w:color="auto"/>
          </w:divBdr>
        </w:div>
      </w:divsChild>
    </w:div>
    <w:div w:id="947202756">
      <w:marLeft w:val="0"/>
      <w:marRight w:val="0"/>
      <w:marTop w:val="0"/>
      <w:marBottom w:val="0"/>
      <w:divBdr>
        <w:top w:val="none" w:sz="0" w:space="0" w:color="auto"/>
        <w:left w:val="none" w:sz="0" w:space="0" w:color="auto"/>
        <w:bottom w:val="none" w:sz="0" w:space="0" w:color="auto"/>
        <w:right w:val="none" w:sz="0" w:space="0" w:color="auto"/>
      </w:divBdr>
      <w:divsChild>
        <w:div w:id="947202337">
          <w:marLeft w:val="144"/>
          <w:marRight w:val="0"/>
          <w:marTop w:val="58"/>
          <w:marBottom w:val="0"/>
          <w:divBdr>
            <w:top w:val="none" w:sz="0" w:space="0" w:color="auto"/>
            <w:left w:val="none" w:sz="0" w:space="0" w:color="auto"/>
            <w:bottom w:val="none" w:sz="0" w:space="0" w:color="auto"/>
            <w:right w:val="none" w:sz="0" w:space="0" w:color="auto"/>
          </w:divBdr>
        </w:div>
      </w:divsChild>
    </w:div>
    <w:div w:id="947202761">
      <w:marLeft w:val="0"/>
      <w:marRight w:val="0"/>
      <w:marTop w:val="0"/>
      <w:marBottom w:val="0"/>
      <w:divBdr>
        <w:top w:val="none" w:sz="0" w:space="0" w:color="auto"/>
        <w:left w:val="none" w:sz="0" w:space="0" w:color="auto"/>
        <w:bottom w:val="none" w:sz="0" w:space="0" w:color="auto"/>
        <w:right w:val="none" w:sz="0" w:space="0" w:color="auto"/>
      </w:divBdr>
      <w:divsChild>
        <w:div w:id="947202526">
          <w:marLeft w:val="864"/>
          <w:marRight w:val="0"/>
          <w:marTop w:val="58"/>
          <w:marBottom w:val="0"/>
          <w:divBdr>
            <w:top w:val="none" w:sz="0" w:space="0" w:color="auto"/>
            <w:left w:val="none" w:sz="0" w:space="0" w:color="auto"/>
            <w:bottom w:val="none" w:sz="0" w:space="0" w:color="auto"/>
            <w:right w:val="none" w:sz="0" w:space="0" w:color="auto"/>
          </w:divBdr>
        </w:div>
      </w:divsChild>
    </w:div>
    <w:div w:id="947202764">
      <w:marLeft w:val="0"/>
      <w:marRight w:val="0"/>
      <w:marTop w:val="0"/>
      <w:marBottom w:val="0"/>
      <w:divBdr>
        <w:top w:val="none" w:sz="0" w:space="0" w:color="auto"/>
        <w:left w:val="none" w:sz="0" w:space="0" w:color="auto"/>
        <w:bottom w:val="none" w:sz="0" w:space="0" w:color="auto"/>
        <w:right w:val="none" w:sz="0" w:space="0" w:color="auto"/>
      </w:divBdr>
    </w:div>
    <w:div w:id="947202767">
      <w:marLeft w:val="0"/>
      <w:marRight w:val="0"/>
      <w:marTop w:val="0"/>
      <w:marBottom w:val="0"/>
      <w:divBdr>
        <w:top w:val="none" w:sz="0" w:space="0" w:color="auto"/>
        <w:left w:val="none" w:sz="0" w:space="0" w:color="auto"/>
        <w:bottom w:val="none" w:sz="0" w:space="0" w:color="auto"/>
        <w:right w:val="none" w:sz="0" w:space="0" w:color="auto"/>
      </w:divBdr>
      <w:divsChild>
        <w:div w:id="947202470">
          <w:marLeft w:val="144"/>
          <w:marRight w:val="0"/>
          <w:marTop w:val="58"/>
          <w:marBottom w:val="0"/>
          <w:divBdr>
            <w:top w:val="none" w:sz="0" w:space="0" w:color="auto"/>
            <w:left w:val="none" w:sz="0" w:space="0" w:color="auto"/>
            <w:bottom w:val="none" w:sz="0" w:space="0" w:color="auto"/>
            <w:right w:val="none" w:sz="0" w:space="0" w:color="auto"/>
          </w:divBdr>
        </w:div>
      </w:divsChild>
    </w:div>
    <w:div w:id="947202768">
      <w:marLeft w:val="0"/>
      <w:marRight w:val="0"/>
      <w:marTop w:val="0"/>
      <w:marBottom w:val="0"/>
      <w:divBdr>
        <w:top w:val="none" w:sz="0" w:space="0" w:color="auto"/>
        <w:left w:val="none" w:sz="0" w:space="0" w:color="auto"/>
        <w:bottom w:val="none" w:sz="0" w:space="0" w:color="auto"/>
        <w:right w:val="none" w:sz="0" w:space="0" w:color="auto"/>
      </w:divBdr>
    </w:div>
    <w:div w:id="947202772">
      <w:marLeft w:val="0"/>
      <w:marRight w:val="0"/>
      <w:marTop w:val="0"/>
      <w:marBottom w:val="0"/>
      <w:divBdr>
        <w:top w:val="none" w:sz="0" w:space="0" w:color="auto"/>
        <w:left w:val="none" w:sz="0" w:space="0" w:color="auto"/>
        <w:bottom w:val="none" w:sz="0" w:space="0" w:color="auto"/>
        <w:right w:val="none" w:sz="0" w:space="0" w:color="auto"/>
      </w:divBdr>
    </w:div>
    <w:div w:id="947202773">
      <w:marLeft w:val="0"/>
      <w:marRight w:val="0"/>
      <w:marTop w:val="0"/>
      <w:marBottom w:val="0"/>
      <w:divBdr>
        <w:top w:val="none" w:sz="0" w:space="0" w:color="auto"/>
        <w:left w:val="none" w:sz="0" w:space="0" w:color="auto"/>
        <w:bottom w:val="none" w:sz="0" w:space="0" w:color="auto"/>
        <w:right w:val="none" w:sz="0" w:space="0" w:color="auto"/>
      </w:divBdr>
    </w:div>
    <w:div w:id="947202776">
      <w:marLeft w:val="0"/>
      <w:marRight w:val="0"/>
      <w:marTop w:val="0"/>
      <w:marBottom w:val="0"/>
      <w:divBdr>
        <w:top w:val="none" w:sz="0" w:space="0" w:color="auto"/>
        <w:left w:val="none" w:sz="0" w:space="0" w:color="auto"/>
        <w:bottom w:val="none" w:sz="0" w:space="0" w:color="auto"/>
        <w:right w:val="none" w:sz="0" w:space="0" w:color="auto"/>
      </w:divBdr>
      <w:divsChild>
        <w:div w:id="947202636">
          <w:marLeft w:val="144"/>
          <w:marRight w:val="0"/>
          <w:marTop w:val="58"/>
          <w:marBottom w:val="0"/>
          <w:divBdr>
            <w:top w:val="none" w:sz="0" w:space="0" w:color="auto"/>
            <w:left w:val="none" w:sz="0" w:space="0" w:color="auto"/>
            <w:bottom w:val="none" w:sz="0" w:space="0" w:color="auto"/>
            <w:right w:val="none" w:sz="0" w:space="0" w:color="auto"/>
          </w:divBdr>
        </w:div>
      </w:divsChild>
    </w:div>
    <w:div w:id="947202779">
      <w:marLeft w:val="0"/>
      <w:marRight w:val="0"/>
      <w:marTop w:val="0"/>
      <w:marBottom w:val="0"/>
      <w:divBdr>
        <w:top w:val="none" w:sz="0" w:space="0" w:color="auto"/>
        <w:left w:val="none" w:sz="0" w:space="0" w:color="auto"/>
        <w:bottom w:val="none" w:sz="0" w:space="0" w:color="auto"/>
        <w:right w:val="none" w:sz="0" w:space="0" w:color="auto"/>
      </w:divBdr>
      <w:divsChild>
        <w:div w:id="947202762">
          <w:marLeft w:val="144"/>
          <w:marRight w:val="0"/>
          <w:marTop w:val="58"/>
          <w:marBottom w:val="0"/>
          <w:divBdr>
            <w:top w:val="none" w:sz="0" w:space="0" w:color="auto"/>
            <w:left w:val="none" w:sz="0" w:space="0" w:color="auto"/>
            <w:bottom w:val="none" w:sz="0" w:space="0" w:color="auto"/>
            <w:right w:val="none" w:sz="0" w:space="0" w:color="auto"/>
          </w:divBdr>
        </w:div>
      </w:divsChild>
    </w:div>
    <w:div w:id="947202781">
      <w:marLeft w:val="0"/>
      <w:marRight w:val="0"/>
      <w:marTop w:val="0"/>
      <w:marBottom w:val="0"/>
      <w:divBdr>
        <w:top w:val="none" w:sz="0" w:space="0" w:color="auto"/>
        <w:left w:val="none" w:sz="0" w:space="0" w:color="auto"/>
        <w:bottom w:val="none" w:sz="0" w:space="0" w:color="auto"/>
        <w:right w:val="none" w:sz="0" w:space="0" w:color="auto"/>
      </w:divBdr>
      <w:divsChild>
        <w:div w:id="947202259">
          <w:marLeft w:val="144"/>
          <w:marRight w:val="0"/>
          <w:marTop w:val="58"/>
          <w:marBottom w:val="0"/>
          <w:divBdr>
            <w:top w:val="none" w:sz="0" w:space="0" w:color="auto"/>
            <w:left w:val="none" w:sz="0" w:space="0" w:color="auto"/>
            <w:bottom w:val="none" w:sz="0" w:space="0" w:color="auto"/>
            <w:right w:val="none" w:sz="0" w:space="0" w:color="auto"/>
          </w:divBdr>
        </w:div>
      </w:divsChild>
    </w:div>
    <w:div w:id="947202785">
      <w:marLeft w:val="0"/>
      <w:marRight w:val="0"/>
      <w:marTop w:val="0"/>
      <w:marBottom w:val="0"/>
      <w:divBdr>
        <w:top w:val="none" w:sz="0" w:space="0" w:color="auto"/>
        <w:left w:val="none" w:sz="0" w:space="0" w:color="auto"/>
        <w:bottom w:val="none" w:sz="0" w:space="0" w:color="auto"/>
        <w:right w:val="none" w:sz="0" w:space="0" w:color="auto"/>
      </w:divBdr>
    </w:div>
    <w:div w:id="953637890">
      <w:bodyDiv w:val="1"/>
      <w:marLeft w:val="0"/>
      <w:marRight w:val="0"/>
      <w:marTop w:val="0"/>
      <w:marBottom w:val="0"/>
      <w:divBdr>
        <w:top w:val="none" w:sz="0" w:space="0" w:color="auto"/>
        <w:left w:val="none" w:sz="0" w:space="0" w:color="auto"/>
        <w:bottom w:val="none" w:sz="0" w:space="0" w:color="auto"/>
        <w:right w:val="none" w:sz="0" w:space="0" w:color="auto"/>
      </w:divBdr>
    </w:div>
    <w:div w:id="966859600">
      <w:bodyDiv w:val="1"/>
      <w:marLeft w:val="0"/>
      <w:marRight w:val="0"/>
      <w:marTop w:val="0"/>
      <w:marBottom w:val="0"/>
      <w:divBdr>
        <w:top w:val="none" w:sz="0" w:space="0" w:color="auto"/>
        <w:left w:val="none" w:sz="0" w:space="0" w:color="auto"/>
        <w:bottom w:val="none" w:sz="0" w:space="0" w:color="auto"/>
        <w:right w:val="none" w:sz="0" w:space="0" w:color="auto"/>
      </w:divBdr>
    </w:div>
    <w:div w:id="971902836">
      <w:bodyDiv w:val="1"/>
      <w:marLeft w:val="0"/>
      <w:marRight w:val="0"/>
      <w:marTop w:val="0"/>
      <w:marBottom w:val="0"/>
      <w:divBdr>
        <w:top w:val="none" w:sz="0" w:space="0" w:color="auto"/>
        <w:left w:val="none" w:sz="0" w:space="0" w:color="auto"/>
        <w:bottom w:val="none" w:sz="0" w:space="0" w:color="auto"/>
        <w:right w:val="none" w:sz="0" w:space="0" w:color="auto"/>
      </w:divBdr>
    </w:div>
    <w:div w:id="981495946">
      <w:bodyDiv w:val="1"/>
      <w:marLeft w:val="0"/>
      <w:marRight w:val="0"/>
      <w:marTop w:val="0"/>
      <w:marBottom w:val="0"/>
      <w:divBdr>
        <w:top w:val="none" w:sz="0" w:space="0" w:color="auto"/>
        <w:left w:val="none" w:sz="0" w:space="0" w:color="auto"/>
        <w:bottom w:val="none" w:sz="0" w:space="0" w:color="auto"/>
        <w:right w:val="none" w:sz="0" w:space="0" w:color="auto"/>
      </w:divBdr>
    </w:div>
    <w:div w:id="998925168">
      <w:bodyDiv w:val="1"/>
      <w:marLeft w:val="0"/>
      <w:marRight w:val="0"/>
      <w:marTop w:val="0"/>
      <w:marBottom w:val="0"/>
      <w:divBdr>
        <w:top w:val="none" w:sz="0" w:space="0" w:color="auto"/>
        <w:left w:val="none" w:sz="0" w:space="0" w:color="auto"/>
        <w:bottom w:val="none" w:sz="0" w:space="0" w:color="auto"/>
        <w:right w:val="none" w:sz="0" w:space="0" w:color="auto"/>
      </w:divBdr>
    </w:div>
    <w:div w:id="1001859249">
      <w:bodyDiv w:val="1"/>
      <w:marLeft w:val="0"/>
      <w:marRight w:val="0"/>
      <w:marTop w:val="0"/>
      <w:marBottom w:val="0"/>
      <w:divBdr>
        <w:top w:val="none" w:sz="0" w:space="0" w:color="auto"/>
        <w:left w:val="none" w:sz="0" w:space="0" w:color="auto"/>
        <w:bottom w:val="none" w:sz="0" w:space="0" w:color="auto"/>
        <w:right w:val="none" w:sz="0" w:space="0" w:color="auto"/>
      </w:divBdr>
    </w:div>
    <w:div w:id="1006714113">
      <w:bodyDiv w:val="1"/>
      <w:marLeft w:val="0"/>
      <w:marRight w:val="0"/>
      <w:marTop w:val="0"/>
      <w:marBottom w:val="0"/>
      <w:divBdr>
        <w:top w:val="none" w:sz="0" w:space="0" w:color="auto"/>
        <w:left w:val="none" w:sz="0" w:space="0" w:color="auto"/>
        <w:bottom w:val="none" w:sz="0" w:space="0" w:color="auto"/>
        <w:right w:val="none" w:sz="0" w:space="0" w:color="auto"/>
      </w:divBdr>
    </w:div>
    <w:div w:id="1008017606">
      <w:bodyDiv w:val="1"/>
      <w:marLeft w:val="0"/>
      <w:marRight w:val="0"/>
      <w:marTop w:val="0"/>
      <w:marBottom w:val="0"/>
      <w:divBdr>
        <w:top w:val="none" w:sz="0" w:space="0" w:color="auto"/>
        <w:left w:val="none" w:sz="0" w:space="0" w:color="auto"/>
        <w:bottom w:val="none" w:sz="0" w:space="0" w:color="auto"/>
        <w:right w:val="none" w:sz="0" w:space="0" w:color="auto"/>
      </w:divBdr>
    </w:div>
    <w:div w:id="1023752866">
      <w:bodyDiv w:val="1"/>
      <w:marLeft w:val="0"/>
      <w:marRight w:val="0"/>
      <w:marTop w:val="0"/>
      <w:marBottom w:val="0"/>
      <w:divBdr>
        <w:top w:val="none" w:sz="0" w:space="0" w:color="auto"/>
        <w:left w:val="none" w:sz="0" w:space="0" w:color="auto"/>
        <w:bottom w:val="none" w:sz="0" w:space="0" w:color="auto"/>
        <w:right w:val="none" w:sz="0" w:space="0" w:color="auto"/>
      </w:divBdr>
    </w:div>
    <w:div w:id="1031153036">
      <w:bodyDiv w:val="1"/>
      <w:marLeft w:val="0"/>
      <w:marRight w:val="0"/>
      <w:marTop w:val="0"/>
      <w:marBottom w:val="0"/>
      <w:divBdr>
        <w:top w:val="none" w:sz="0" w:space="0" w:color="auto"/>
        <w:left w:val="none" w:sz="0" w:space="0" w:color="auto"/>
        <w:bottom w:val="none" w:sz="0" w:space="0" w:color="auto"/>
        <w:right w:val="none" w:sz="0" w:space="0" w:color="auto"/>
      </w:divBdr>
    </w:div>
    <w:div w:id="1062143366">
      <w:bodyDiv w:val="1"/>
      <w:marLeft w:val="0"/>
      <w:marRight w:val="0"/>
      <w:marTop w:val="0"/>
      <w:marBottom w:val="0"/>
      <w:divBdr>
        <w:top w:val="none" w:sz="0" w:space="0" w:color="auto"/>
        <w:left w:val="none" w:sz="0" w:space="0" w:color="auto"/>
        <w:bottom w:val="none" w:sz="0" w:space="0" w:color="auto"/>
        <w:right w:val="none" w:sz="0" w:space="0" w:color="auto"/>
      </w:divBdr>
    </w:div>
    <w:div w:id="1068771076">
      <w:bodyDiv w:val="1"/>
      <w:marLeft w:val="0"/>
      <w:marRight w:val="0"/>
      <w:marTop w:val="0"/>
      <w:marBottom w:val="0"/>
      <w:divBdr>
        <w:top w:val="none" w:sz="0" w:space="0" w:color="auto"/>
        <w:left w:val="none" w:sz="0" w:space="0" w:color="auto"/>
        <w:bottom w:val="none" w:sz="0" w:space="0" w:color="auto"/>
        <w:right w:val="none" w:sz="0" w:space="0" w:color="auto"/>
      </w:divBdr>
    </w:div>
    <w:div w:id="1074933995">
      <w:bodyDiv w:val="1"/>
      <w:marLeft w:val="0"/>
      <w:marRight w:val="0"/>
      <w:marTop w:val="0"/>
      <w:marBottom w:val="0"/>
      <w:divBdr>
        <w:top w:val="none" w:sz="0" w:space="0" w:color="auto"/>
        <w:left w:val="none" w:sz="0" w:space="0" w:color="auto"/>
        <w:bottom w:val="none" w:sz="0" w:space="0" w:color="auto"/>
        <w:right w:val="none" w:sz="0" w:space="0" w:color="auto"/>
      </w:divBdr>
    </w:div>
    <w:div w:id="1078210308">
      <w:bodyDiv w:val="1"/>
      <w:marLeft w:val="0"/>
      <w:marRight w:val="0"/>
      <w:marTop w:val="0"/>
      <w:marBottom w:val="0"/>
      <w:divBdr>
        <w:top w:val="none" w:sz="0" w:space="0" w:color="auto"/>
        <w:left w:val="none" w:sz="0" w:space="0" w:color="auto"/>
        <w:bottom w:val="none" w:sz="0" w:space="0" w:color="auto"/>
        <w:right w:val="none" w:sz="0" w:space="0" w:color="auto"/>
      </w:divBdr>
    </w:div>
    <w:div w:id="1083263136">
      <w:bodyDiv w:val="1"/>
      <w:marLeft w:val="0"/>
      <w:marRight w:val="0"/>
      <w:marTop w:val="0"/>
      <w:marBottom w:val="0"/>
      <w:divBdr>
        <w:top w:val="none" w:sz="0" w:space="0" w:color="auto"/>
        <w:left w:val="none" w:sz="0" w:space="0" w:color="auto"/>
        <w:bottom w:val="none" w:sz="0" w:space="0" w:color="auto"/>
        <w:right w:val="none" w:sz="0" w:space="0" w:color="auto"/>
      </w:divBdr>
    </w:div>
    <w:div w:id="1085958436">
      <w:bodyDiv w:val="1"/>
      <w:marLeft w:val="0"/>
      <w:marRight w:val="0"/>
      <w:marTop w:val="0"/>
      <w:marBottom w:val="0"/>
      <w:divBdr>
        <w:top w:val="none" w:sz="0" w:space="0" w:color="auto"/>
        <w:left w:val="none" w:sz="0" w:space="0" w:color="auto"/>
        <w:bottom w:val="none" w:sz="0" w:space="0" w:color="auto"/>
        <w:right w:val="none" w:sz="0" w:space="0" w:color="auto"/>
      </w:divBdr>
    </w:div>
    <w:div w:id="1086536622">
      <w:bodyDiv w:val="1"/>
      <w:marLeft w:val="0"/>
      <w:marRight w:val="0"/>
      <w:marTop w:val="0"/>
      <w:marBottom w:val="0"/>
      <w:divBdr>
        <w:top w:val="none" w:sz="0" w:space="0" w:color="auto"/>
        <w:left w:val="none" w:sz="0" w:space="0" w:color="auto"/>
        <w:bottom w:val="none" w:sz="0" w:space="0" w:color="auto"/>
        <w:right w:val="none" w:sz="0" w:space="0" w:color="auto"/>
      </w:divBdr>
    </w:div>
    <w:div w:id="1088580324">
      <w:bodyDiv w:val="1"/>
      <w:marLeft w:val="0"/>
      <w:marRight w:val="0"/>
      <w:marTop w:val="0"/>
      <w:marBottom w:val="0"/>
      <w:divBdr>
        <w:top w:val="none" w:sz="0" w:space="0" w:color="auto"/>
        <w:left w:val="none" w:sz="0" w:space="0" w:color="auto"/>
        <w:bottom w:val="none" w:sz="0" w:space="0" w:color="auto"/>
        <w:right w:val="none" w:sz="0" w:space="0" w:color="auto"/>
      </w:divBdr>
    </w:div>
    <w:div w:id="1091850059">
      <w:bodyDiv w:val="1"/>
      <w:marLeft w:val="0"/>
      <w:marRight w:val="0"/>
      <w:marTop w:val="0"/>
      <w:marBottom w:val="0"/>
      <w:divBdr>
        <w:top w:val="none" w:sz="0" w:space="0" w:color="auto"/>
        <w:left w:val="none" w:sz="0" w:space="0" w:color="auto"/>
        <w:bottom w:val="none" w:sz="0" w:space="0" w:color="auto"/>
        <w:right w:val="none" w:sz="0" w:space="0" w:color="auto"/>
      </w:divBdr>
    </w:div>
    <w:div w:id="1116368693">
      <w:bodyDiv w:val="1"/>
      <w:marLeft w:val="0"/>
      <w:marRight w:val="0"/>
      <w:marTop w:val="0"/>
      <w:marBottom w:val="0"/>
      <w:divBdr>
        <w:top w:val="none" w:sz="0" w:space="0" w:color="auto"/>
        <w:left w:val="none" w:sz="0" w:space="0" w:color="auto"/>
        <w:bottom w:val="none" w:sz="0" w:space="0" w:color="auto"/>
        <w:right w:val="none" w:sz="0" w:space="0" w:color="auto"/>
      </w:divBdr>
    </w:div>
    <w:div w:id="1135024726">
      <w:bodyDiv w:val="1"/>
      <w:marLeft w:val="0"/>
      <w:marRight w:val="0"/>
      <w:marTop w:val="0"/>
      <w:marBottom w:val="0"/>
      <w:divBdr>
        <w:top w:val="none" w:sz="0" w:space="0" w:color="auto"/>
        <w:left w:val="none" w:sz="0" w:space="0" w:color="auto"/>
        <w:bottom w:val="none" w:sz="0" w:space="0" w:color="auto"/>
        <w:right w:val="none" w:sz="0" w:space="0" w:color="auto"/>
      </w:divBdr>
    </w:div>
    <w:div w:id="1139809834">
      <w:bodyDiv w:val="1"/>
      <w:marLeft w:val="0"/>
      <w:marRight w:val="0"/>
      <w:marTop w:val="0"/>
      <w:marBottom w:val="0"/>
      <w:divBdr>
        <w:top w:val="none" w:sz="0" w:space="0" w:color="auto"/>
        <w:left w:val="none" w:sz="0" w:space="0" w:color="auto"/>
        <w:bottom w:val="none" w:sz="0" w:space="0" w:color="auto"/>
        <w:right w:val="none" w:sz="0" w:space="0" w:color="auto"/>
      </w:divBdr>
    </w:div>
    <w:div w:id="1149859107">
      <w:bodyDiv w:val="1"/>
      <w:marLeft w:val="0"/>
      <w:marRight w:val="0"/>
      <w:marTop w:val="0"/>
      <w:marBottom w:val="0"/>
      <w:divBdr>
        <w:top w:val="none" w:sz="0" w:space="0" w:color="auto"/>
        <w:left w:val="none" w:sz="0" w:space="0" w:color="auto"/>
        <w:bottom w:val="none" w:sz="0" w:space="0" w:color="auto"/>
        <w:right w:val="none" w:sz="0" w:space="0" w:color="auto"/>
      </w:divBdr>
    </w:div>
    <w:div w:id="1155954564">
      <w:bodyDiv w:val="1"/>
      <w:marLeft w:val="0"/>
      <w:marRight w:val="0"/>
      <w:marTop w:val="0"/>
      <w:marBottom w:val="0"/>
      <w:divBdr>
        <w:top w:val="none" w:sz="0" w:space="0" w:color="auto"/>
        <w:left w:val="none" w:sz="0" w:space="0" w:color="auto"/>
        <w:bottom w:val="none" w:sz="0" w:space="0" w:color="auto"/>
        <w:right w:val="none" w:sz="0" w:space="0" w:color="auto"/>
      </w:divBdr>
    </w:div>
    <w:div w:id="1165972729">
      <w:bodyDiv w:val="1"/>
      <w:marLeft w:val="0"/>
      <w:marRight w:val="0"/>
      <w:marTop w:val="0"/>
      <w:marBottom w:val="0"/>
      <w:divBdr>
        <w:top w:val="none" w:sz="0" w:space="0" w:color="auto"/>
        <w:left w:val="none" w:sz="0" w:space="0" w:color="auto"/>
        <w:bottom w:val="none" w:sz="0" w:space="0" w:color="auto"/>
        <w:right w:val="none" w:sz="0" w:space="0" w:color="auto"/>
      </w:divBdr>
    </w:div>
    <w:div w:id="1169641897">
      <w:bodyDiv w:val="1"/>
      <w:marLeft w:val="0"/>
      <w:marRight w:val="0"/>
      <w:marTop w:val="0"/>
      <w:marBottom w:val="0"/>
      <w:divBdr>
        <w:top w:val="none" w:sz="0" w:space="0" w:color="auto"/>
        <w:left w:val="none" w:sz="0" w:space="0" w:color="auto"/>
        <w:bottom w:val="none" w:sz="0" w:space="0" w:color="auto"/>
        <w:right w:val="none" w:sz="0" w:space="0" w:color="auto"/>
      </w:divBdr>
      <w:divsChild>
        <w:div w:id="679813564">
          <w:marLeft w:val="274"/>
          <w:marRight w:val="0"/>
          <w:marTop w:val="0"/>
          <w:marBottom w:val="0"/>
          <w:divBdr>
            <w:top w:val="none" w:sz="0" w:space="0" w:color="auto"/>
            <w:left w:val="none" w:sz="0" w:space="0" w:color="auto"/>
            <w:bottom w:val="none" w:sz="0" w:space="0" w:color="auto"/>
            <w:right w:val="none" w:sz="0" w:space="0" w:color="auto"/>
          </w:divBdr>
        </w:div>
        <w:div w:id="1252590265">
          <w:marLeft w:val="274"/>
          <w:marRight w:val="0"/>
          <w:marTop w:val="0"/>
          <w:marBottom w:val="0"/>
          <w:divBdr>
            <w:top w:val="none" w:sz="0" w:space="0" w:color="auto"/>
            <w:left w:val="none" w:sz="0" w:space="0" w:color="auto"/>
            <w:bottom w:val="none" w:sz="0" w:space="0" w:color="auto"/>
            <w:right w:val="none" w:sz="0" w:space="0" w:color="auto"/>
          </w:divBdr>
        </w:div>
        <w:div w:id="724372816">
          <w:marLeft w:val="274"/>
          <w:marRight w:val="0"/>
          <w:marTop w:val="0"/>
          <w:marBottom w:val="0"/>
          <w:divBdr>
            <w:top w:val="none" w:sz="0" w:space="0" w:color="auto"/>
            <w:left w:val="none" w:sz="0" w:space="0" w:color="auto"/>
            <w:bottom w:val="none" w:sz="0" w:space="0" w:color="auto"/>
            <w:right w:val="none" w:sz="0" w:space="0" w:color="auto"/>
          </w:divBdr>
        </w:div>
        <w:div w:id="1608853012">
          <w:marLeft w:val="274"/>
          <w:marRight w:val="0"/>
          <w:marTop w:val="0"/>
          <w:marBottom w:val="0"/>
          <w:divBdr>
            <w:top w:val="none" w:sz="0" w:space="0" w:color="auto"/>
            <w:left w:val="none" w:sz="0" w:space="0" w:color="auto"/>
            <w:bottom w:val="none" w:sz="0" w:space="0" w:color="auto"/>
            <w:right w:val="none" w:sz="0" w:space="0" w:color="auto"/>
          </w:divBdr>
        </w:div>
        <w:div w:id="769468435">
          <w:marLeft w:val="274"/>
          <w:marRight w:val="0"/>
          <w:marTop w:val="0"/>
          <w:marBottom w:val="0"/>
          <w:divBdr>
            <w:top w:val="none" w:sz="0" w:space="0" w:color="auto"/>
            <w:left w:val="none" w:sz="0" w:space="0" w:color="auto"/>
            <w:bottom w:val="none" w:sz="0" w:space="0" w:color="auto"/>
            <w:right w:val="none" w:sz="0" w:space="0" w:color="auto"/>
          </w:divBdr>
        </w:div>
      </w:divsChild>
    </w:div>
    <w:div w:id="1170020988">
      <w:bodyDiv w:val="1"/>
      <w:marLeft w:val="0"/>
      <w:marRight w:val="0"/>
      <w:marTop w:val="0"/>
      <w:marBottom w:val="0"/>
      <w:divBdr>
        <w:top w:val="none" w:sz="0" w:space="0" w:color="auto"/>
        <w:left w:val="none" w:sz="0" w:space="0" w:color="auto"/>
        <w:bottom w:val="none" w:sz="0" w:space="0" w:color="auto"/>
        <w:right w:val="none" w:sz="0" w:space="0" w:color="auto"/>
      </w:divBdr>
    </w:div>
    <w:div w:id="1178426877">
      <w:bodyDiv w:val="1"/>
      <w:marLeft w:val="0"/>
      <w:marRight w:val="0"/>
      <w:marTop w:val="0"/>
      <w:marBottom w:val="0"/>
      <w:divBdr>
        <w:top w:val="none" w:sz="0" w:space="0" w:color="auto"/>
        <w:left w:val="none" w:sz="0" w:space="0" w:color="auto"/>
        <w:bottom w:val="none" w:sz="0" w:space="0" w:color="auto"/>
        <w:right w:val="none" w:sz="0" w:space="0" w:color="auto"/>
      </w:divBdr>
      <w:divsChild>
        <w:div w:id="95364971">
          <w:marLeft w:val="274"/>
          <w:marRight w:val="0"/>
          <w:marTop w:val="0"/>
          <w:marBottom w:val="0"/>
          <w:divBdr>
            <w:top w:val="none" w:sz="0" w:space="0" w:color="auto"/>
            <w:left w:val="none" w:sz="0" w:space="0" w:color="auto"/>
            <w:bottom w:val="none" w:sz="0" w:space="0" w:color="auto"/>
            <w:right w:val="none" w:sz="0" w:space="0" w:color="auto"/>
          </w:divBdr>
        </w:div>
      </w:divsChild>
    </w:div>
    <w:div w:id="1204370824">
      <w:bodyDiv w:val="1"/>
      <w:marLeft w:val="0"/>
      <w:marRight w:val="0"/>
      <w:marTop w:val="0"/>
      <w:marBottom w:val="0"/>
      <w:divBdr>
        <w:top w:val="none" w:sz="0" w:space="0" w:color="auto"/>
        <w:left w:val="none" w:sz="0" w:space="0" w:color="auto"/>
        <w:bottom w:val="none" w:sz="0" w:space="0" w:color="auto"/>
        <w:right w:val="none" w:sz="0" w:space="0" w:color="auto"/>
      </w:divBdr>
    </w:div>
    <w:div w:id="1211959499">
      <w:bodyDiv w:val="1"/>
      <w:marLeft w:val="0"/>
      <w:marRight w:val="0"/>
      <w:marTop w:val="0"/>
      <w:marBottom w:val="0"/>
      <w:divBdr>
        <w:top w:val="none" w:sz="0" w:space="0" w:color="auto"/>
        <w:left w:val="none" w:sz="0" w:space="0" w:color="auto"/>
        <w:bottom w:val="none" w:sz="0" w:space="0" w:color="auto"/>
        <w:right w:val="none" w:sz="0" w:space="0" w:color="auto"/>
      </w:divBdr>
      <w:divsChild>
        <w:div w:id="1006982200">
          <w:marLeft w:val="187"/>
          <w:marRight w:val="0"/>
          <w:marTop w:val="0"/>
          <w:marBottom w:val="120"/>
          <w:divBdr>
            <w:top w:val="none" w:sz="0" w:space="0" w:color="auto"/>
            <w:left w:val="none" w:sz="0" w:space="0" w:color="auto"/>
            <w:bottom w:val="none" w:sz="0" w:space="0" w:color="auto"/>
            <w:right w:val="none" w:sz="0" w:space="0" w:color="auto"/>
          </w:divBdr>
        </w:div>
        <w:div w:id="1305547018">
          <w:marLeft w:val="187"/>
          <w:marRight w:val="0"/>
          <w:marTop w:val="0"/>
          <w:marBottom w:val="120"/>
          <w:divBdr>
            <w:top w:val="none" w:sz="0" w:space="0" w:color="auto"/>
            <w:left w:val="none" w:sz="0" w:space="0" w:color="auto"/>
            <w:bottom w:val="none" w:sz="0" w:space="0" w:color="auto"/>
            <w:right w:val="none" w:sz="0" w:space="0" w:color="auto"/>
          </w:divBdr>
        </w:div>
        <w:div w:id="583224601">
          <w:marLeft w:val="187"/>
          <w:marRight w:val="0"/>
          <w:marTop w:val="0"/>
          <w:marBottom w:val="120"/>
          <w:divBdr>
            <w:top w:val="none" w:sz="0" w:space="0" w:color="auto"/>
            <w:left w:val="none" w:sz="0" w:space="0" w:color="auto"/>
            <w:bottom w:val="none" w:sz="0" w:space="0" w:color="auto"/>
            <w:right w:val="none" w:sz="0" w:space="0" w:color="auto"/>
          </w:divBdr>
        </w:div>
        <w:div w:id="1721517181">
          <w:marLeft w:val="187"/>
          <w:marRight w:val="0"/>
          <w:marTop w:val="0"/>
          <w:marBottom w:val="120"/>
          <w:divBdr>
            <w:top w:val="none" w:sz="0" w:space="0" w:color="auto"/>
            <w:left w:val="none" w:sz="0" w:space="0" w:color="auto"/>
            <w:bottom w:val="none" w:sz="0" w:space="0" w:color="auto"/>
            <w:right w:val="none" w:sz="0" w:space="0" w:color="auto"/>
          </w:divBdr>
        </w:div>
        <w:div w:id="1391080304">
          <w:marLeft w:val="187"/>
          <w:marRight w:val="0"/>
          <w:marTop w:val="0"/>
          <w:marBottom w:val="120"/>
          <w:divBdr>
            <w:top w:val="none" w:sz="0" w:space="0" w:color="auto"/>
            <w:left w:val="none" w:sz="0" w:space="0" w:color="auto"/>
            <w:bottom w:val="none" w:sz="0" w:space="0" w:color="auto"/>
            <w:right w:val="none" w:sz="0" w:space="0" w:color="auto"/>
          </w:divBdr>
        </w:div>
        <w:div w:id="814487791">
          <w:marLeft w:val="187"/>
          <w:marRight w:val="0"/>
          <w:marTop w:val="0"/>
          <w:marBottom w:val="120"/>
          <w:divBdr>
            <w:top w:val="none" w:sz="0" w:space="0" w:color="auto"/>
            <w:left w:val="none" w:sz="0" w:space="0" w:color="auto"/>
            <w:bottom w:val="none" w:sz="0" w:space="0" w:color="auto"/>
            <w:right w:val="none" w:sz="0" w:space="0" w:color="auto"/>
          </w:divBdr>
        </w:div>
        <w:div w:id="1201480404">
          <w:marLeft w:val="187"/>
          <w:marRight w:val="0"/>
          <w:marTop w:val="0"/>
          <w:marBottom w:val="120"/>
          <w:divBdr>
            <w:top w:val="none" w:sz="0" w:space="0" w:color="auto"/>
            <w:left w:val="none" w:sz="0" w:space="0" w:color="auto"/>
            <w:bottom w:val="none" w:sz="0" w:space="0" w:color="auto"/>
            <w:right w:val="none" w:sz="0" w:space="0" w:color="auto"/>
          </w:divBdr>
        </w:div>
        <w:div w:id="1863132251">
          <w:marLeft w:val="187"/>
          <w:marRight w:val="0"/>
          <w:marTop w:val="0"/>
          <w:marBottom w:val="120"/>
          <w:divBdr>
            <w:top w:val="none" w:sz="0" w:space="0" w:color="auto"/>
            <w:left w:val="none" w:sz="0" w:space="0" w:color="auto"/>
            <w:bottom w:val="none" w:sz="0" w:space="0" w:color="auto"/>
            <w:right w:val="none" w:sz="0" w:space="0" w:color="auto"/>
          </w:divBdr>
        </w:div>
        <w:div w:id="2123844622">
          <w:marLeft w:val="187"/>
          <w:marRight w:val="0"/>
          <w:marTop w:val="0"/>
          <w:marBottom w:val="120"/>
          <w:divBdr>
            <w:top w:val="none" w:sz="0" w:space="0" w:color="auto"/>
            <w:left w:val="none" w:sz="0" w:space="0" w:color="auto"/>
            <w:bottom w:val="none" w:sz="0" w:space="0" w:color="auto"/>
            <w:right w:val="none" w:sz="0" w:space="0" w:color="auto"/>
          </w:divBdr>
        </w:div>
      </w:divsChild>
    </w:div>
    <w:div w:id="1220171695">
      <w:bodyDiv w:val="1"/>
      <w:marLeft w:val="0"/>
      <w:marRight w:val="0"/>
      <w:marTop w:val="0"/>
      <w:marBottom w:val="0"/>
      <w:divBdr>
        <w:top w:val="none" w:sz="0" w:space="0" w:color="auto"/>
        <w:left w:val="none" w:sz="0" w:space="0" w:color="auto"/>
        <w:bottom w:val="none" w:sz="0" w:space="0" w:color="auto"/>
        <w:right w:val="none" w:sz="0" w:space="0" w:color="auto"/>
      </w:divBdr>
    </w:div>
    <w:div w:id="1232813530">
      <w:bodyDiv w:val="1"/>
      <w:marLeft w:val="0"/>
      <w:marRight w:val="0"/>
      <w:marTop w:val="0"/>
      <w:marBottom w:val="0"/>
      <w:divBdr>
        <w:top w:val="none" w:sz="0" w:space="0" w:color="auto"/>
        <w:left w:val="none" w:sz="0" w:space="0" w:color="auto"/>
        <w:bottom w:val="none" w:sz="0" w:space="0" w:color="auto"/>
        <w:right w:val="none" w:sz="0" w:space="0" w:color="auto"/>
      </w:divBdr>
    </w:div>
    <w:div w:id="1236087391">
      <w:bodyDiv w:val="1"/>
      <w:marLeft w:val="0"/>
      <w:marRight w:val="0"/>
      <w:marTop w:val="0"/>
      <w:marBottom w:val="0"/>
      <w:divBdr>
        <w:top w:val="none" w:sz="0" w:space="0" w:color="auto"/>
        <w:left w:val="none" w:sz="0" w:space="0" w:color="auto"/>
        <w:bottom w:val="none" w:sz="0" w:space="0" w:color="auto"/>
        <w:right w:val="none" w:sz="0" w:space="0" w:color="auto"/>
      </w:divBdr>
    </w:div>
    <w:div w:id="1266620407">
      <w:bodyDiv w:val="1"/>
      <w:marLeft w:val="0"/>
      <w:marRight w:val="0"/>
      <w:marTop w:val="0"/>
      <w:marBottom w:val="0"/>
      <w:divBdr>
        <w:top w:val="none" w:sz="0" w:space="0" w:color="auto"/>
        <w:left w:val="none" w:sz="0" w:space="0" w:color="auto"/>
        <w:bottom w:val="none" w:sz="0" w:space="0" w:color="auto"/>
        <w:right w:val="none" w:sz="0" w:space="0" w:color="auto"/>
      </w:divBdr>
    </w:div>
    <w:div w:id="1276139329">
      <w:bodyDiv w:val="1"/>
      <w:marLeft w:val="0"/>
      <w:marRight w:val="0"/>
      <w:marTop w:val="0"/>
      <w:marBottom w:val="0"/>
      <w:divBdr>
        <w:top w:val="none" w:sz="0" w:space="0" w:color="auto"/>
        <w:left w:val="none" w:sz="0" w:space="0" w:color="auto"/>
        <w:bottom w:val="none" w:sz="0" w:space="0" w:color="auto"/>
        <w:right w:val="none" w:sz="0" w:space="0" w:color="auto"/>
      </w:divBdr>
    </w:div>
    <w:div w:id="1277059566">
      <w:bodyDiv w:val="1"/>
      <w:marLeft w:val="0"/>
      <w:marRight w:val="0"/>
      <w:marTop w:val="0"/>
      <w:marBottom w:val="0"/>
      <w:divBdr>
        <w:top w:val="none" w:sz="0" w:space="0" w:color="auto"/>
        <w:left w:val="none" w:sz="0" w:space="0" w:color="auto"/>
        <w:bottom w:val="none" w:sz="0" w:space="0" w:color="auto"/>
        <w:right w:val="none" w:sz="0" w:space="0" w:color="auto"/>
      </w:divBdr>
    </w:div>
    <w:div w:id="1280333778">
      <w:bodyDiv w:val="1"/>
      <w:marLeft w:val="0"/>
      <w:marRight w:val="0"/>
      <w:marTop w:val="0"/>
      <w:marBottom w:val="0"/>
      <w:divBdr>
        <w:top w:val="none" w:sz="0" w:space="0" w:color="auto"/>
        <w:left w:val="none" w:sz="0" w:space="0" w:color="auto"/>
        <w:bottom w:val="none" w:sz="0" w:space="0" w:color="auto"/>
        <w:right w:val="none" w:sz="0" w:space="0" w:color="auto"/>
      </w:divBdr>
    </w:div>
    <w:div w:id="1281491052">
      <w:bodyDiv w:val="1"/>
      <w:marLeft w:val="0"/>
      <w:marRight w:val="0"/>
      <w:marTop w:val="0"/>
      <w:marBottom w:val="0"/>
      <w:divBdr>
        <w:top w:val="none" w:sz="0" w:space="0" w:color="auto"/>
        <w:left w:val="none" w:sz="0" w:space="0" w:color="auto"/>
        <w:bottom w:val="none" w:sz="0" w:space="0" w:color="auto"/>
        <w:right w:val="none" w:sz="0" w:space="0" w:color="auto"/>
      </w:divBdr>
    </w:div>
    <w:div w:id="1318151143">
      <w:bodyDiv w:val="1"/>
      <w:marLeft w:val="0"/>
      <w:marRight w:val="0"/>
      <w:marTop w:val="0"/>
      <w:marBottom w:val="0"/>
      <w:divBdr>
        <w:top w:val="none" w:sz="0" w:space="0" w:color="auto"/>
        <w:left w:val="none" w:sz="0" w:space="0" w:color="auto"/>
        <w:bottom w:val="none" w:sz="0" w:space="0" w:color="auto"/>
        <w:right w:val="none" w:sz="0" w:space="0" w:color="auto"/>
      </w:divBdr>
    </w:div>
    <w:div w:id="1327171150">
      <w:bodyDiv w:val="1"/>
      <w:marLeft w:val="0"/>
      <w:marRight w:val="0"/>
      <w:marTop w:val="0"/>
      <w:marBottom w:val="0"/>
      <w:divBdr>
        <w:top w:val="none" w:sz="0" w:space="0" w:color="auto"/>
        <w:left w:val="none" w:sz="0" w:space="0" w:color="auto"/>
        <w:bottom w:val="none" w:sz="0" w:space="0" w:color="auto"/>
        <w:right w:val="none" w:sz="0" w:space="0" w:color="auto"/>
      </w:divBdr>
    </w:div>
    <w:div w:id="1328284225">
      <w:bodyDiv w:val="1"/>
      <w:marLeft w:val="0"/>
      <w:marRight w:val="0"/>
      <w:marTop w:val="0"/>
      <w:marBottom w:val="0"/>
      <w:divBdr>
        <w:top w:val="none" w:sz="0" w:space="0" w:color="auto"/>
        <w:left w:val="none" w:sz="0" w:space="0" w:color="auto"/>
        <w:bottom w:val="none" w:sz="0" w:space="0" w:color="auto"/>
        <w:right w:val="none" w:sz="0" w:space="0" w:color="auto"/>
      </w:divBdr>
    </w:div>
    <w:div w:id="1335258715">
      <w:bodyDiv w:val="1"/>
      <w:marLeft w:val="0"/>
      <w:marRight w:val="0"/>
      <w:marTop w:val="0"/>
      <w:marBottom w:val="0"/>
      <w:divBdr>
        <w:top w:val="none" w:sz="0" w:space="0" w:color="auto"/>
        <w:left w:val="none" w:sz="0" w:space="0" w:color="auto"/>
        <w:bottom w:val="none" w:sz="0" w:space="0" w:color="auto"/>
        <w:right w:val="none" w:sz="0" w:space="0" w:color="auto"/>
      </w:divBdr>
    </w:div>
    <w:div w:id="1335643469">
      <w:bodyDiv w:val="1"/>
      <w:marLeft w:val="0"/>
      <w:marRight w:val="0"/>
      <w:marTop w:val="0"/>
      <w:marBottom w:val="0"/>
      <w:divBdr>
        <w:top w:val="none" w:sz="0" w:space="0" w:color="auto"/>
        <w:left w:val="none" w:sz="0" w:space="0" w:color="auto"/>
        <w:bottom w:val="none" w:sz="0" w:space="0" w:color="auto"/>
        <w:right w:val="none" w:sz="0" w:space="0" w:color="auto"/>
      </w:divBdr>
    </w:div>
    <w:div w:id="1353727084">
      <w:bodyDiv w:val="1"/>
      <w:marLeft w:val="0"/>
      <w:marRight w:val="0"/>
      <w:marTop w:val="0"/>
      <w:marBottom w:val="0"/>
      <w:divBdr>
        <w:top w:val="none" w:sz="0" w:space="0" w:color="auto"/>
        <w:left w:val="none" w:sz="0" w:space="0" w:color="auto"/>
        <w:bottom w:val="none" w:sz="0" w:space="0" w:color="auto"/>
        <w:right w:val="none" w:sz="0" w:space="0" w:color="auto"/>
      </w:divBdr>
    </w:div>
    <w:div w:id="1358581177">
      <w:bodyDiv w:val="1"/>
      <w:marLeft w:val="0"/>
      <w:marRight w:val="0"/>
      <w:marTop w:val="0"/>
      <w:marBottom w:val="0"/>
      <w:divBdr>
        <w:top w:val="none" w:sz="0" w:space="0" w:color="auto"/>
        <w:left w:val="none" w:sz="0" w:space="0" w:color="auto"/>
        <w:bottom w:val="none" w:sz="0" w:space="0" w:color="auto"/>
        <w:right w:val="none" w:sz="0" w:space="0" w:color="auto"/>
      </w:divBdr>
    </w:div>
    <w:div w:id="1368869297">
      <w:bodyDiv w:val="1"/>
      <w:marLeft w:val="0"/>
      <w:marRight w:val="0"/>
      <w:marTop w:val="0"/>
      <w:marBottom w:val="0"/>
      <w:divBdr>
        <w:top w:val="none" w:sz="0" w:space="0" w:color="auto"/>
        <w:left w:val="none" w:sz="0" w:space="0" w:color="auto"/>
        <w:bottom w:val="none" w:sz="0" w:space="0" w:color="auto"/>
        <w:right w:val="none" w:sz="0" w:space="0" w:color="auto"/>
      </w:divBdr>
    </w:div>
    <w:div w:id="1370835126">
      <w:bodyDiv w:val="1"/>
      <w:marLeft w:val="0"/>
      <w:marRight w:val="0"/>
      <w:marTop w:val="0"/>
      <w:marBottom w:val="0"/>
      <w:divBdr>
        <w:top w:val="none" w:sz="0" w:space="0" w:color="auto"/>
        <w:left w:val="none" w:sz="0" w:space="0" w:color="auto"/>
        <w:bottom w:val="none" w:sz="0" w:space="0" w:color="auto"/>
        <w:right w:val="none" w:sz="0" w:space="0" w:color="auto"/>
      </w:divBdr>
    </w:div>
    <w:div w:id="1386297224">
      <w:bodyDiv w:val="1"/>
      <w:marLeft w:val="0"/>
      <w:marRight w:val="0"/>
      <w:marTop w:val="0"/>
      <w:marBottom w:val="0"/>
      <w:divBdr>
        <w:top w:val="none" w:sz="0" w:space="0" w:color="auto"/>
        <w:left w:val="none" w:sz="0" w:space="0" w:color="auto"/>
        <w:bottom w:val="none" w:sz="0" w:space="0" w:color="auto"/>
        <w:right w:val="none" w:sz="0" w:space="0" w:color="auto"/>
      </w:divBdr>
    </w:div>
    <w:div w:id="1394350026">
      <w:bodyDiv w:val="1"/>
      <w:marLeft w:val="0"/>
      <w:marRight w:val="0"/>
      <w:marTop w:val="0"/>
      <w:marBottom w:val="0"/>
      <w:divBdr>
        <w:top w:val="none" w:sz="0" w:space="0" w:color="auto"/>
        <w:left w:val="none" w:sz="0" w:space="0" w:color="auto"/>
        <w:bottom w:val="none" w:sz="0" w:space="0" w:color="auto"/>
        <w:right w:val="none" w:sz="0" w:space="0" w:color="auto"/>
      </w:divBdr>
    </w:div>
    <w:div w:id="1395273364">
      <w:bodyDiv w:val="1"/>
      <w:marLeft w:val="0"/>
      <w:marRight w:val="0"/>
      <w:marTop w:val="0"/>
      <w:marBottom w:val="0"/>
      <w:divBdr>
        <w:top w:val="none" w:sz="0" w:space="0" w:color="auto"/>
        <w:left w:val="none" w:sz="0" w:space="0" w:color="auto"/>
        <w:bottom w:val="none" w:sz="0" w:space="0" w:color="auto"/>
        <w:right w:val="none" w:sz="0" w:space="0" w:color="auto"/>
      </w:divBdr>
    </w:div>
    <w:div w:id="1431046368">
      <w:bodyDiv w:val="1"/>
      <w:marLeft w:val="0"/>
      <w:marRight w:val="0"/>
      <w:marTop w:val="0"/>
      <w:marBottom w:val="0"/>
      <w:divBdr>
        <w:top w:val="none" w:sz="0" w:space="0" w:color="auto"/>
        <w:left w:val="none" w:sz="0" w:space="0" w:color="auto"/>
        <w:bottom w:val="none" w:sz="0" w:space="0" w:color="auto"/>
        <w:right w:val="none" w:sz="0" w:space="0" w:color="auto"/>
      </w:divBdr>
    </w:div>
    <w:div w:id="1458798461">
      <w:bodyDiv w:val="1"/>
      <w:marLeft w:val="0"/>
      <w:marRight w:val="0"/>
      <w:marTop w:val="0"/>
      <w:marBottom w:val="0"/>
      <w:divBdr>
        <w:top w:val="none" w:sz="0" w:space="0" w:color="auto"/>
        <w:left w:val="none" w:sz="0" w:space="0" w:color="auto"/>
        <w:bottom w:val="none" w:sz="0" w:space="0" w:color="auto"/>
        <w:right w:val="none" w:sz="0" w:space="0" w:color="auto"/>
      </w:divBdr>
    </w:div>
    <w:div w:id="1462186204">
      <w:bodyDiv w:val="1"/>
      <w:marLeft w:val="0"/>
      <w:marRight w:val="0"/>
      <w:marTop w:val="0"/>
      <w:marBottom w:val="0"/>
      <w:divBdr>
        <w:top w:val="none" w:sz="0" w:space="0" w:color="auto"/>
        <w:left w:val="none" w:sz="0" w:space="0" w:color="auto"/>
        <w:bottom w:val="none" w:sz="0" w:space="0" w:color="auto"/>
        <w:right w:val="none" w:sz="0" w:space="0" w:color="auto"/>
      </w:divBdr>
    </w:div>
    <w:div w:id="1490826610">
      <w:bodyDiv w:val="1"/>
      <w:marLeft w:val="0"/>
      <w:marRight w:val="0"/>
      <w:marTop w:val="0"/>
      <w:marBottom w:val="0"/>
      <w:divBdr>
        <w:top w:val="none" w:sz="0" w:space="0" w:color="auto"/>
        <w:left w:val="none" w:sz="0" w:space="0" w:color="auto"/>
        <w:bottom w:val="none" w:sz="0" w:space="0" w:color="auto"/>
        <w:right w:val="none" w:sz="0" w:space="0" w:color="auto"/>
      </w:divBdr>
    </w:div>
    <w:div w:id="1504710722">
      <w:bodyDiv w:val="1"/>
      <w:marLeft w:val="0"/>
      <w:marRight w:val="0"/>
      <w:marTop w:val="0"/>
      <w:marBottom w:val="0"/>
      <w:divBdr>
        <w:top w:val="none" w:sz="0" w:space="0" w:color="auto"/>
        <w:left w:val="none" w:sz="0" w:space="0" w:color="auto"/>
        <w:bottom w:val="none" w:sz="0" w:space="0" w:color="auto"/>
        <w:right w:val="none" w:sz="0" w:space="0" w:color="auto"/>
      </w:divBdr>
    </w:div>
    <w:div w:id="1507473198">
      <w:bodyDiv w:val="1"/>
      <w:marLeft w:val="0"/>
      <w:marRight w:val="0"/>
      <w:marTop w:val="0"/>
      <w:marBottom w:val="0"/>
      <w:divBdr>
        <w:top w:val="none" w:sz="0" w:space="0" w:color="auto"/>
        <w:left w:val="none" w:sz="0" w:space="0" w:color="auto"/>
        <w:bottom w:val="none" w:sz="0" w:space="0" w:color="auto"/>
        <w:right w:val="none" w:sz="0" w:space="0" w:color="auto"/>
      </w:divBdr>
    </w:div>
    <w:div w:id="1523014602">
      <w:bodyDiv w:val="1"/>
      <w:marLeft w:val="0"/>
      <w:marRight w:val="0"/>
      <w:marTop w:val="0"/>
      <w:marBottom w:val="0"/>
      <w:divBdr>
        <w:top w:val="none" w:sz="0" w:space="0" w:color="auto"/>
        <w:left w:val="none" w:sz="0" w:space="0" w:color="auto"/>
        <w:bottom w:val="none" w:sz="0" w:space="0" w:color="auto"/>
        <w:right w:val="none" w:sz="0" w:space="0" w:color="auto"/>
      </w:divBdr>
    </w:div>
    <w:div w:id="1524518143">
      <w:bodyDiv w:val="1"/>
      <w:marLeft w:val="0"/>
      <w:marRight w:val="0"/>
      <w:marTop w:val="0"/>
      <w:marBottom w:val="0"/>
      <w:divBdr>
        <w:top w:val="none" w:sz="0" w:space="0" w:color="auto"/>
        <w:left w:val="none" w:sz="0" w:space="0" w:color="auto"/>
        <w:bottom w:val="none" w:sz="0" w:space="0" w:color="auto"/>
        <w:right w:val="none" w:sz="0" w:space="0" w:color="auto"/>
      </w:divBdr>
      <w:divsChild>
        <w:div w:id="349572805">
          <w:marLeft w:val="274"/>
          <w:marRight w:val="0"/>
          <w:marTop w:val="0"/>
          <w:marBottom w:val="0"/>
          <w:divBdr>
            <w:top w:val="none" w:sz="0" w:space="0" w:color="auto"/>
            <w:left w:val="none" w:sz="0" w:space="0" w:color="auto"/>
            <w:bottom w:val="none" w:sz="0" w:space="0" w:color="auto"/>
            <w:right w:val="none" w:sz="0" w:space="0" w:color="auto"/>
          </w:divBdr>
        </w:div>
        <w:div w:id="105009750">
          <w:marLeft w:val="274"/>
          <w:marRight w:val="0"/>
          <w:marTop w:val="0"/>
          <w:marBottom w:val="0"/>
          <w:divBdr>
            <w:top w:val="none" w:sz="0" w:space="0" w:color="auto"/>
            <w:left w:val="none" w:sz="0" w:space="0" w:color="auto"/>
            <w:bottom w:val="none" w:sz="0" w:space="0" w:color="auto"/>
            <w:right w:val="none" w:sz="0" w:space="0" w:color="auto"/>
          </w:divBdr>
        </w:div>
      </w:divsChild>
    </w:div>
    <w:div w:id="1542091090">
      <w:bodyDiv w:val="1"/>
      <w:marLeft w:val="0"/>
      <w:marRight w:val="0"/>
      <w:marTop w:val="0"/>
      <w:marBottom w:val="0"/>
      <w:divBdr>
        <w:top w:val="none" w:sz="0" w:space="0" w:color="auto"/>
        <w:left w:val="none" w:sz="0" w:space="0" w:color="auto"/>
        <w:bottom w:val="none" w:sz="0" w:space="0" w:color="auto"/>
        <w:right w:val="none" w:sz="0" w:space="0" w:color="auto"/>
      </w:divBdr>
    </w:div>
    <w:div w:id="1583369824">
      <w:bodyDiv w:val="1"/>
      <w:marLeft w:val="0"/>
      <w:marRight w:val="0"/>
      <w:marTop w:val="0"/>
      <w:marBottom w:val="0"/>
      <w:divBdr>
        <w:top w:val="none" w:sz="0" w:space="0" w:color="auto"/>
        <w:left w:val="none" w:sz="0" w:space="0" w:color="auto"/>
        <w:bottom w:val="none" w:sz="0" w:space="0" w:color="auto"/>
        <w:right w:val="none" w:sz="0" w:space="0" w:color="auto"/>
      </w:divBdr>
    </w:div>
    <w:div w:id="1594165809">
      <w:bodyDiv w:val="1"/>
      <w:marLeft w:val="0"/>
      <w:marRight w:val="0"/>
      <w:marTop w:val="0"/>
      <w:marBottom w:val="0"/>
      <w:divBdr>
        <w:top w:val="none" w:sz="0" w:space="0" w:color="auto"/>
        <w:left w:val="none" w:sz="0" w:space="0" w:color="auto"/>
        <w:bottom w:val="none" w:sz="0" w:space="0" w:color="auto"/>
        <w:right w:val="none" w:sz="0" w:space="0" w:color="auto"/>
      </w:divBdr>
    </w:div>
    <w:div w:id="1598905698">
      <w:bodyDiv w:val="1"/>
      <w:marLeft w:val="0"/>
      <w:marRight w:val="0"/>
      <w:marTop w:val="0"/>
      <w:marBottom w:val="0"/>
      <w:divBdr>
        <w:top w:val="none" w:sz="0" w:space="0" w:color="auto"/>
        <w:left w:val="none" w:sz="0" w:space="0" w:color="auto"/>
        <w:bottom w:val="none" w:sz="0" w:space="0" w:color="auto"/>
        <w:right w:val="none" w:sz="0" w:space="0" w:color="auto"/>
      </w:divBdr>
      <w:divsChild>
        <w:div w:id="158011456">
          <w:marLeft w:val="187"/>
          <w:marRight w:val="0"/>
          <w:marTop w:val="0"/>
          <w:marBottom w:val="120"/>
          <w:divBdr>
            <w:top w:val="none" w:sz="0" w:space="0" w:color="auto"/>
            <w:left w:val="none" w:sz="0" w:space="0" w:color="auto"/>
            <w:bottom w:val="none" w:sz="0" w:space="0" w:color="auto"/>
            <w:right w:val="none" w:sz="0" w:space="0" w:color="auto"/>
          </w:divBdr>
        </w:div>
        <w:div w:id="1528566307">
          <w:marLeft w:val="187"/>
          <w:marRight w:val="0"/>
          <w:marTop w:val="0"/>
          <w:marBottom w:val="120"/>
          <w:divBdr>
            <w:top w:val="none" w:sz="0" w:space="0" w:color="auto"/>
            <w:left w:val="none" w:sz="0" w:space="0" w:color="auto"/>
            <w:bottom w:val="none" w:sz="0" w:space="0" w:color="auto"/>
            <w:right w:val="none" w:sz="0" w:space="0" w:color="auto"/>
          </w:divBdr>
        </w:div>
        <w:div w:id="472213290">
          <w:marLeft w:val="187"/>
          <w:marRight w:val="0"/>
          <w:marTop w:val="0"/>
          <w:marBottom w:val="120"/>
          <w:divBdr>
            <w:top w:val="none" w:sz="0" w:space="0" w:color="auto"/>
            <w:left w:val="none" w:sz="0" w:space="0" w:color="auto"/>
            <w:bottom w:val="none" w:sz="0" w:space="0" w:color="auto"/>
            <w:right w:val="none" w:sz="0" w:space="0" w:color="auto"/>
          </w:divBdr>
        </w:div>
      </w:divsChild>
    </w:div>
    <w:div w:id="1619529602">
      <w:bodyDiv w:val="1"/>
      <w:marLeft w:val="0"/>
      <w:marRight w:val="0"/>
      <w:marTop w:val="0"/>
      <w:marBottom w:val="0"/>
      <w:divBdr>
        <w:top w:val="none" w:sz="0" w:space="0" w:color="auto"/>
        <w:left w:val="none" w:sz="0" w:space="0" w:color="auto"/>
        <w:bottom w:val="none" w:sz="0" w:space="0" w:color="auto"/>
        <w:right w:val="none" w:sz="0" w:space="0" w:color="auto"/>
      </w:divBdr>
    </w:div>
    <w:div w:id="1634940438">
      <w:bodyDiv w:val="1"/>
      <w:marLeft w:val="0"/>
      <w:marRight w:val="0"/>
      <w:marTop w:val="0"/>
      <w:marBottom w:val="0"/>
      <w:divBdr>
        <w:top w:val="none" w:sz="0" w:space="0" w:color="auto"/>
        <w:left w:val="none" w:sz="0" w:space="0" w:color="auto"/>
        <w:bottom w:val="none" w:sz="0" w:space="0" w:color="auto"/>
        <w:right w:val="none" w:sz="0" w:space="0" w:color="auto"/>
      </w:divBdr>
      <w:divsChild>
        <w:div w:id="1600522669">
          <w:marLeft w:val="187"/>
          <w:marRight w:val="0"/>
          <w:marTop w:val="0"/>
          <w:marBottom w:val="120"/>
          <w:divBdr>
            <w:top w:val="none" w:sz="0" w:space="0" w:color="auto"/>
            <w:left w:val="none" w:sz="0" w:space="0" w:color="auto"/>
            <w:bottom w:val="none" w:sz="0" w:space="0" w:color="auto"/>
            <w:right w:val="none" w:sz="0" w:space="0" w:color="auto"/>
          </w:divBdr>
        </w:div>
        <w:div w:id="215357377">
          <w:marLeft w:val="187"/>
          <w:marRight w:val="0"/>
          <w:marTop w:val="0"/>
          <w:marBottom w:val="120"/>
          <w:divBdr>
            <w:top w:val="none" w:sz="0" w:space="0" w:color="auto"/>
            <w:left w:val="none" w:sz="0" w:space="0" w:color="auto"/>
            <w:bottom w:val="none" w:sz="0" w:space="0" w:color="auto"/>
            <w:right w:val="none" w:sz="0" w:space="0" w:color="auto"/>
          </w:divBdr>
        </w:div>
        <w:div w:id="1583372683">
          <w:marLeft w:val="187"/>
          <w:marRight w:val="0"/>
          <w:marTop w:val="0"/>
          <w:marBottom w:val="120"/>
          <w:divBdr>
            <w:top w:val="none" w:sz="0" w:space="0" w:color="auto"/>
            <w:left w:val="none" w:sz="0" w:space="0" w:color="auto"/>
            <w:bottom w:val="none" w:sz="0" w:space="0" w:color="auto"/>
            <w:right w:val="none" w:sz="0" w:space="0" w:color="auto"/>
          </w:divBdr>
        </w:div>
        <w:div w:id="18821856">
          <w:marLeft w:val="187"/>
          <w:marRight w:val="0"/>
          <w:marTop w:val="0"/>
          <w:marBottom w:val="120"/>
          <w:divBdr>
            <w:top w:val="none" w:sz="0" w:space="0" w:color="auto"/>
            <w:left w:val="none" w:sz="0" w:space="0" w:color="auto"/>
            <w:bottom w:val="none" w:sz="0" w:space="0" w:color="auto"/>
            <w:right w:val="none" w:sz="0" w:space="0" w:color="auto"/>
          </w:divBdr>
        </w:div>
        <w:div w:id="1823497320">
          <w:marLeft w:val="187"/>
          <w:marRight w:val="0"/>
          <w:marTop w:val="0"/>
          <w:marBottom w:val="120"/>
          <w:divBdr>
            <w:top w:val="none" w:sz="0" w:space="0" w:color="auto"/>
            <w:left w:val="none" w:sz="0" w:space="0" w:color="auto"/>
            <w:bottom w:val="none" w:sz="0" w:space="0" w:color="auto"/>
            <w:right w:val="none" w:sz="0" w:space="0" w:color="auto"/>
          </w:divBdr>
        </w:div>
        <w:div w:id="1342319445">
          <w:marLeft w:val="187"/>
          <w:marRight w:val="0"/>
          <w:marTop w:val="0"/>
          <w:marBottom w:val="120"/>
          <w:divBdr>
            <w:top w:val="none" w:sz="0" w:space="0" w:color="auto"/>
            <w:left w:val="none" w:sz="0" w:space="0" w:color="auto"/>
            <w:bottom w:val="none" w:sz="0" w:space="0" w:color="auto"/>
            <w:right w:val="none" w:sz="0" w:space="0" w:color="auto"/>
          </w:divBdr>
        </w:div>
      </w:divsChild>
    </w:div>
    <w:div w:id="1636831806">
      <w:bodyDiv w:val="1"/>
      <w:marLeft w:val="0"/>
      <w:marRight w:val="0"/>
      <w:marTop w:val="0"/>
      <w:marBottom w:val="0"/>
      <w:divBdr>
        <w:top w:val="none" w:sz="0" w:space="0" w:color="auto"/>
        <w:left w:val="none" w:sz="0" w:space="0" w:color="auto"/>
        <w:bottom w:val="none" w:sz="0" w:space="0" w:color="auto"/>
        <w:right w:val="none" w:sz="0" w:space="0" w:color="auto"/>
      </w:divBdr>
      <w:divsChild>
        <w:div w:id="1867251869">
          <w:marLeft w:val="187"/>
          <w:marRight w:val="0"/>
          <w:marTop w:val="0"/>
          <w:marBottom w:val="120"/>
          <w:divBdr>
            <w:top w:val="none" w:sz="0" w:space="0" w:color="auto"/>
            <w:left w:val="none" w:sz="0" w:space="0" w:color="auto"/>
            <w:bottom w:val="none" w:sz="0" w:space="0" w:color="auto"/>
            <w:right w:val="none" w:sz="0" w:space="0" w:color="auto"/>
          </w:divBdr>
        </w:div>
        <w:div w:id="1869027792">
          <w:marLeft w:val="187"/>
          <w:marRight w:val="0"/>
          <w:marTop w:val="0"/>
          <w:marBottom w:val="120"/>
          <w:divBdr>
            <w:top w:val="none" w:sz="0" w:space="0" w:color="auto"/>
            <w:left w:val="none" w:sz="0" w:space="0" w:color="auto"/>
            <w:bottom w:val="none" w:sz="0" w:space="0" w:color="auto"/>
            <w:right w:val="none" w:sz="0" w:space="0" w:color="auto"/>
          </w:divBdr>
        </w:div>
        <w:div w:id="2026665447">
          <w:marLeft w:val="187"/>
          <w:marRight w:val="0"/>
          <w:marTop w:val="0"/>
          <w:marBottom w:val="120"/>
          <w:divBdr>
            <w:top w:val="none" w:sz="0" w:space="0" w:color="auto"/>
            <w:left w:val="none" w:sz="0" w:space="0" w:color="auto"/>
            <w:bottom w:val="none" w:sz="0" w:space="0" w:color="auto"/>
            <w:right w:val="none" w:sz="0" w:space="0" w:color="auto"/>
          </w:divBdr>
        </w:div>
        <w:div w:id="1044135264">
          <w:marLeft w:val="187"/>
          <w:marRight w:val="0"/>
          <w:marTop w:val="0"/>
          <w:marBottom w:val="120"/>
          <w:divBdr>
            <w:top w:val="none" w:sz="0" w:space="0" w:color="auto"/>
            <w:left w:val="none" w:sz="0" w:space="0" w:color="auto"/>
            <w:bottom w:val="none" w:sz="0" w:space="0" w:color="auto"/>
            <w:right w:val="none" w:sz="0" w:space="0" w:color="auto"/>
          </w:divBdr>
        </w:div>
        <w:div w:id="964383726">
          <w:marLeft w:val="187"/>
          <w:marRight w:val="0"/>
          <w:marTop w:val="0"/>
          <w:marBottom w:val="120"/>
          <w:divBdr>
            <w:top w:val="none" w:sz="0" w:space="0" w:color="auto"/>
            <w:left w:val="none" w:sz="0" w:space="0" w:color="auto"/>
            <w:bottom w:val="none" w:sz="0" w:space="0" w:color="auto"/>
            <w:right w:val="none" w:sz="0" w:space="0" w:color="auto"/>
          </w:divBdr>
        </w:div>
        <w:div w:id="121122091">
          <w:marLeft w:val="187"/>
          <w:marRight w:val="0"/>
          <w:marTop w:val="0"/>
          <w:marBottom w:val="120"/>
          <w:divBdr>
            <w:top w:val="none" w:sz="0" w:space="0" w:color="auto"/>
            <w:left w:val="none" w:sz="0" w:space="0" w:color="auto"/>
            <w:bottom w:val="none" w:sz="0" w:space="0" w:color="auto"/>
            <w:right w:val="none" w:sz="0" w:space="0" w:color="auto"/>
          </w:divBdr>
        </w:div>
      </w:divsChild>
    </w:div>
    <w:div w:id="1639341603">
      <w:bodyDiv w:val="1"/>
      <w:marLeft w:val="0"/>
      <w:marRight w:val="0"/>
      <w:marTop w:val="0"/>
      <w:marBottom w:val="0"/>
      <w:divBdr>
        <w:top w:val="none" w:sz="0" w:space="0" w:color="auto"/>
        <w:left w:val="none" w:sz="0" w:space="0" w:color="auto"/>
        <w:bottom w:val="none" w:sz="0" w:space="0" w:color="auto"/>
        <w:right w:val="none" w:sz="0" w:space="0" w:color="auto"/>
      </w:divBdr>
      <w:divsChild>
        <w:div w:id="912472284">
          <w:marLeft w:val="274"/>
          <w:marRight w:val="0"/>
          <w:marTop w:val="0"/>
          <w:marBottom w:val="0"/>
          <w:divBdr>
            <w:top w:val="none" w:sz="0" w:space="0" w:color="auto"/>
            <w:left w:val="none" w:sz="0" w:space="0" w:color="auto"/>
            <w:bottom w:val="none" w:sz="0" w:space="0" w:color="auto"/>
            <w:right w:val="none" w:sz="0" w:space="0" w:color="auto"/>
          </w:divBdr>
        </w:div>
      </w:divsChild>
    </w:div>
    <w:div w:id="1647471631">
      <w:bodyDiv w:val="1"/>
      <w:marLeft w:val="0"/>
      <w:marRight w:val="0"/>
      <w:marTop w:val="0"/>
      <w:marBottom w:val="0"/>
      <w:divBdr>
        <w:top w:val="none" w:sz="0" w:space="0" w:color="auto"/>
        <w:left w:val="none" w:sz="0" w:space="0" w:color="auto"/>
        <w:bottom w:val="none" w:sz="0" w:space="0" w:color="auto"/>
        <w:right w:val="none" w:sz="0" w:space="0" w:color="auto"/>
      </w:divBdr>
      <w:divsChild>
        <w:div w:id="757403968">
          <w:marLeft w:val="274"/>
          <w:marRight w:val="0"/>
          <w:marTop w:val="0"/>
          <w:marBottom w:val="0"/>
          <w:divBdr>
            <w:top w:val="none" w:sz="0" w:space="0" w:color="auto"/>
            <w:left w:val="none" w:sz="0" w:space="0" w:color="auto"/>
            <w:bottom w:val="none" w:sz="0" w:space="0" w:color="auto"/>
            <w:right w:val="none" w:sz="0" w:space="0" w:color="auto"/>
          </w:divBdr>
        </w:div>
        <w:div w:id="76829539">
          <w:marLeft w:val="274"/>
          <w:marRight w:val="0"/>
          <w:marTop w:val="0"/>
          <w:marBottom w:val="0"/>
          <w:divBdr>
            <w:top w:val="none" w:sz="0" w:space="0" w:color="auto"/>
            <w:left w:val="none" w:sz="0" w:space="0" w:color="auto"/>
            <w:bottom w:val="none" w:sz="0" w:space="0" w:color="auto"/>
            <w:right w:val="none" w:sz="0" w:space="0" w:color="auto"/>
          </w:divBdr>
        </w:div>
        <w:div w:id="836728806">
          <w:marLeft w:val="274"/>
          <w:marRight w:val="0"/>
          <w:marTop w:val="0"/>
          <w:marBottom w:val="0"/>
          <w:divBdr>
            <w:top w:val="none" w:sz="0" w:space="0" w:color="auto"/>
            <w:left w:val="none" w:sz="0" w:space="0" w:color="auto"/>
            <w:bottom w:val="none" w:sz="0" w:space="0" w:color="auto"/>
            <w:right w:val="none" w:sz="0" w:space="0" w:color="auto"/>
          </w:divBdr>
        </w:div>
        <w:div w:id="765347210">
          <w:marLeft w:val="274"/>
          <w:marRight w:val="0"/>
          <w:marTop w:val="0"/>
          <w:marBottom w:val="0"/>
          <w:divBdr>
            <w:top w:val="none" w:sz="0" w:space="0" w:color="auto"/>
            <w:left w:val="none" w:sz="0" w:space="0" w:color="auto"/>
            <w:bottom w:val="none" w:sz="0" w:space="0" w:color="auto"/>
            <w:right w:val="none" w:sz="0" w:space="0" w:color="auto"/>
          </w:divBdr>
        </w:div>
        <w:div w:id="1445727052">
          <w:marLeft w:val="274"/>
          <w:marRight w:val="0"/>
          <w:marTop w:val="0"/>
          <w:marBottom w:val="0"/>
          <w:divBdr>
            <w:top w:val="none" w:sz="0" w:space="0" w:color="auto"/>
            <w:left w:val="none" w:sz="0" w:space="0" w:color="auto"/>
            <w:bottom w:val="none" w:sz="0" w:space="0" w:color="auto"/>
            <w:right w:val="none" w:sz="0" w:space="0" w:color="auto"/>
          </w:divBdr>
        </w:div>
      </w:divsChild>
    </w:div>
    <w:div w:id="1654867531">
      <w:bodyDiv w:val="1"/>
      <w:marLeft w:val="0"/>
      <w:marRight w:val="0"/>
      <w:marTop w:val="0"/>
      <w:marBottom w:val="0"/>
      <w:divBdr>
        <w:top w:val="none" w:sz="0" w:space="0" w:color="auto"/>
        <w:left w:val="none" w:sz="0" w:space="0" w:color="auto"/>
        <w:bottom w:val="none" w:sz="0" w:space="0" w:color="auto"/>
        <w:right w:val="none" w:sz="0" w:space="0" w:color="auto"/>
      </w:divBdr>
    </w:div>
    <w:div w:id="1655134704">
      <w:bodyDiv w:val="1"/>
      <w:marLeft w:val="0"/>
      <w:marRight w:val="0"/>
      <w:marTop w:val="0"/>
      <w:marBottom w:val="0"/>
      <w:divBdr>
        <w:top w:val="none" w:sz="0" w:space="0" w:color="auto"/>
        <w:left w:val="none" w:sz="0" w:space="0" w:color="auto"/>
        <w:bottom w:val="none" w:sz="0" w:space="0" w:color="auto"/>
        <w:right w:val="none" w:sz="0" w:space="0" w:color="auto"/>
      </w:divBdr>
    </w:div>
    <w:div w:id="1655261531">
      <w:bodyDiv w:val="1"/>
      <w:marLeft w:val="0"/>
      <w:marRight w:val="0"/>
      <w:marTop w:val="0"/>
      <w:marBottom w:val="0"/>
      <w:divBdr>
        <w:top w:val="none" w:sz="0" w:space="0" w:color="auto"/>
        <w:left w:val="none" w:sz="0" w:space="0" w:color="auto"/>
        <w:bottom w:val="none" w:sz="0" w:space="0" w:color="auto"/>
        <w:right w:val="none" w:sz="0" w:space="0" w:color="auto"/>
      </w:divBdr>
    </w:div>
    <w:div w:id="1674454126">
      <w:bodyDiv w:val="1"/>
      <w:marLeft w:val="0"/>
      <w:marRight w:val="0"/>
      <w:marTop w:val="0"/>
      <w:marBottom w:val="0"/>
      <w:divBdr>
        <w:top w:val="none" w:sz="0" w:space="0" w:color="auto"/>
        <w:left w:val="none" w:sz="0" w:space="0" w:color="auto"/>
        <w:bottom w:val="none" w:sz="0" w:space="0" w:color="auto"/>
        <w:right w:val="none" w:sz="0" w:space="0" w:color="auto"/>
      </w:divBdr>
    </w:div>
    <w:div w:id="1677417036">
      <w:bodyDiv w:val="1"/>
      <w:marLeft w:val="0"/>
      <w:marRight w:val="0"/>
      <w:marTop w:val="0"/>
      <w:marBottom w:val="0"/>
      <w:divBdr>
        <w:top w:val="none" w:sz="0" w:space="0" w:color="auto"/>
        <w:left w:val="none" w:sz="0" w:space="0" w:color="auto"/>
        <w:bottom w:val="none" w:sz="0" w:space="0" w:color="auto"/>
        <w:right w:val="none" w:sz="0" w:space="0" w:color="auto"/>
      </w:divBdr>
    </w:div>
    <w:div w:id="1690256887">
      <w:bodyDiv w:val="1"/>
      <w:marLeft w:val="0"/>
      <w:marRight w:val="0"/>
      <w:marTop w:val="0"/>
      <w:marBottom w:val="0"/>
      <w:divBdr>
        <w:top w:val="none" w:sz="0" w:space="0" w:color="auto"/>
        <w:left w:val="none" w:sz="0" w:space="0" w:color="auto"/>
        <w:bottom w:val="none" w:sz="0" w:space="0" w:color="auto"/>
        <w:right w:val="none" w:sz="0" w:space="0" w:color="auto"/>
      </w:divBdr>
    </w:div>
    <w:div w:id="1690641382">
      <w:bodyDiv w:val="1"/>
      <w:marLeft w:val="0"/>
      <w:marRight w:val="0"/>
      <w:marTop w:val="0"/>
      <w:marBottom w:val="0"/>
      <w:divBdr>
        <w:top w:val="none" w:sz="0" w:space="0" w:color="auto"/>
        <w:left w:val="none" w:sz="0" w:space="0" w:color="auto"/>
        <w:bottom w:val="none" w:sz="0" w:space="0" w:color="auto"/>
        <w:right w:val="none" w:sz="0" w:space="0" w:color="auto"/>
      </w:divBdr>
    </w:div>
    <w:div w:id="1698390751">
      <w:bodyDiv w:val="1"/>
      <w:marLeft w:val="0"/>
      <w:marRight w:val="0"/>
      <w:marTop w:val="0"/>
      <w:marBottom w:val="0"/>
      <w:divBdr>
        <w:top w:val="none" w:sz="0" w:space="0" w:color="auto"/>
        <w:left w:val="none" w:sz="0" w:space="0" w:color="auto"/>
        <w:bottom w:val="none" w:sz="0" w:space="0" w:color="auto"/>
        <w:right w:val="none" w:sz="0" w:space="0" w:color="auto"/>
      </w:divBdr>
    </w:div>
    <w:div w:id="1719619595">
      <w:bodyDiv w:val="1"/>
      <w:marLeft w:val="0"/>
      <w:marRight w:val="0"/>
      <w:marTop w:val="0"/>
      <w:marBottom w:val="0"/>
      <w:divBdr>
        <w:top w:val="none" w:sz="0" w:space="0" w:color="auto"/>
        <w:left w:val="none" w:sz="0" w:space="0" w:color="auto"/>
        <w:bottom w:val="none" w:sz="0" w:space="0" w:color="auto"/>
        <w:right w:val="none" w:sz="0" w:space="0" w:color="auto"/>
      </w:divBdr>
    </w:div>
    <w:div w:id="1730376589">
      <w:bodyDiv w:val="1"/>
      <w:marLeft w:val="0"/>
      <w:marRight w:val="0"/>
      <w:marTop w:val="0"/>
      <w:marBottom w:val="0"/>
      <w:divBdr>
        <w:top w:val="none" w:sz="0" w:space="0" w:color="auto"/>
        <w:left w:val="none" w:sz="0" w:space="0" w:color="auto"/>
        <w:bottom w:val="none" w:sz="0" w:space="0" w:color="auto"/>
        <w:right w:val="none" w:sz="0" w:space="0" w:color="auto"/>
      </w:divBdr>
    </w:div>
    <w:div w:id="1741295354">
      <w:bodyDiv w:val="1"/>
      <w:marLeft w:val="0"/>
      <w:marRight w:val="0"/>
      <w:marTop w:val="0"/>
      <w:marBottom w:val="0"/>
      <w:divBdr>
        <w:top w:val="none" w:sz="0" w:space="0" w:color="auto"/>
        <w:left w:val="none" w:sz="0" w:space="0" w:color="auto"/>
        <w:bottom w:val="none" w:sz="0" w:space="0" w:color="auto"/>
        <w:right w:val="none" w:sz="0" w:space="0" w:color="auto"/>
      </w:divBdr>
    </w:div>
    <w:div w:id="1758014464">
      <w:bodyDiv w:val="1"/>
      <w:marLeft w:val="0"/>
      <w:marRight w:val="0"/>
      <w:marTop w:val="0"/>
      <w:marBottom w:val="0"/>
      <w:divBdr>
        <w:top w:val="none" w:sz="0" w:space="0" w:color="auto"/>
        <w:left w:val="none" w:sz="0" w:space="0" w:color="auto"/>
        <w:bottom w:val="none" w:sz="0" w:space="0" w:color="auto"/>
        <w:right w:val="none" w:sz="0" w:space="0" w:color="auto"/>
      </w:divBdr>
    </w:div>
    <w:div w:id="1761178255">
      <w:bodyDiv w:val="1"/>
      <w:marLeft w:val="0"/>
      <w:marRight w:val="0"/>
      <w:marTop w:val="0"/>
      <w:marBottom w:val="0"/>
      <w:divBdr>
        <w:top w:val="none" w:sz="0" w:space="0" w:color="auto"/>
        <w:left w:val="none" w:sz="0" w:space="0" w:color="auto"/>
        <w:bottom w:val="none" w:sz="0" w:space="0" w:color="auto"/>
        <w:right w:val="none" w:sz="0" w:space="0" w:color="auto"/>
      </w:divBdr>
    </w:div>
    <w:div w:id="1764036479">
      <w:bodyDiv w:val="1"/>
      <w:marLeft w:val="0"/>
      <w:marRight w:val="0"/>
      <w:marTop w:val="0"/>
      <w:marBottom w:val="0"/>
      <w:divBdr>
        <w:top w:val="none" w:sz="0" w:space="0" w:color="auto"/>
        <w:left w:val="none" w:sz="0" w:space="0" w:color="auto"/>
        <w:bottom w:val="none" w:sz="0" w:space="0" w:color="auto"/>
        <w:right w:val="none" w:sz="0" w:space="0" w:color="auto"/>
      </w:divBdr>
    </w:div>
    <w:div w:id="1795708492">
      <w:bodyDiv w:val="1"/>
      <w:marLeft w:val="0"/>
      <w:marRight w:val="0"/>
      <w:marTop w:val="0"/>
      <w:marBottom w:val="0"/>
      <w:divBdr>
        <w:top w:val="none" w:sz="0" w:space="0" w:color="auto"/>
        <w:left w:val="none" w:sz="0" w:space="0" w:color="auto"/>
        <w:bottom w:val="none" w:sz="0" w:space="0" w:color="auto"/>
        <w:right w:val="none" w:sz="0" w:space="0" w:color="auto"/>
      </w:divBdr>
    </w:div>
    <w:div w:id="1797479764">
      <w:bodyDiv w:val="1"/>
      <w:marLeft w:val="0"/>
      <w:marRight w:val="0"/>
      <w:marTop w:val="0"/>
      <w:marBottom w:val="0"/>
      <w:divBdr>
        <w:top w:val="none" w:sz="0" w:space="0" w:color="auto"/>
        <w:left w:val="none" w:sz="0" w:space="0" w:color="auto"/>
        <w:bottom w:val="none" w:sz="0" w:space="0" w:color="auto"/>
        <w:right w:val="none" w:sz="0" w:space="0" w:color="auto"/>
      </w:divBdr>
    </w:div>
    <w:div w:id="1800370408">
      <w:bodyDiv w:val="1"/>
      <w:marLeft w:val="0"/>
      <w:marRight w:val="0"/>
      <w:marTop w:val="0"/>
      <w:marBottom w:val="0"/>
      <w:divBdr>
        <w:top w:val="none" w:sz="0" w:space="0" w:color="auto"/>
        <w:left w:val="none" w:sz="0" w:space="0" w:color="auto"/>
        <w:bottom w:val="none" w:sz="0" w:space="0" w:color="auto"/>
        <w:right w:val="none" w:sz="0" w:space="0" w:color="auto"/>
      </w:divBdr>
    </w:div>
    <w:div w:id="1812942160">
      <w:bodyDiv w:val="1"/>
      <w:marLeft w:val="0"/>
      <w:marRight w:val="0"/>
      <w:marTop w:val="0"/>
      <w:marBottom w:val="0"/>
      <w:divBdr>
        <w:top w:val="none" w:sz="0" w:space="0" w:color="auto"/>
        <w:left w:val="none" w:sz="0" w:space="0" w:color="auto"/>
        <w:bottom w:val="none" w:sz="0" w:space="0" w:color="auto"/>
        <w:right w:val="none" w:sz="0" w:space="0" w:color="auto"/>
      </w:divBdr>
    </w:div>
    <w:div w:id="1815641119">
      <w:bodyDiv w:val="1"/>
      <w:marLeft w:val="0"/>
      <w:marRight w:val="0"/>
      <w:marTop w:val="0"/>
      <w:marBottom w:val="0"/>
      <w:divBdr>
        <w:top w:val="none" w:sz="0" w:space="0" w:color="auto"/>
        <w:left w:val="none" w:sz="0" w:space="0" w:color="auto"/>
        <w:bottom w:val="none" w:sz="0" w:space="0" w:color="auto"/>
        <w:right w:val="none" w:sz="0" w:space="0" w:color="auto"/>
      </w:divBdr>
    </w:div>
    <w:div w:id="1816289152">
      <w:bodyDiv w:val="1"/>
      <w:marLeft w:val="0"/>
      <w:marRight w:val="0"/>
      <w:marTop w:val="0"/>
      <w:marBottom w:val="0"/>
      <w:divBdr>
        <w:top w:val="none" w:sz="0" w:space="0" w:color="auto"/>
        <w:left w:val="none" w:sz="0" w:space="0" w:color="auto"/>
        <w:bottom w:val="none" w:sz="0" w:space="0" w:color="auto"/>
        <w:right w:val="none" w:sz="0" w:space="0" w:color="auto"/>
      </w:divBdr>
      <w:divsChild>
        <w:div w:id="853884577">
          <w:marLeft w:val="187"/>
          <w:marRight w:val="0"/>
          <w:marTop w:val="0"/>
          <w:marBottom w:val="120"/>
          <w:divBdr>
            <w:top w:val="none" w:sz="0" w:space="0" w:color="auto"/>
            <w:left w:val="none" w:sz="0" w:space="0" w:color="auto"/>
            <w:bottom w:val="none" w:sz="0" w:space="0" w:color="auto"/>
            <w:right w:val="none" w:sz="0" w:space="0" w:color="auto"/>
          </w:divBdr>
        </w:div>
        <w:div w:id="1188561470">
          <w:marLeft w:val="187"/>
          <w:marRight w:val="0"/>
          <w:marTop w:val="0"/>
          <w:marBottom w:val="120"/>
          <w:divBdr>
            <w:top w:val="none" w:sz="0" w:space="0" w:color="auto"/>
            <w:left w:val="none" w:sz="0" w:space="0" w:color="auto"/>
            <w:bottom w:val="none" w:sz="0" w:space="0" w:color="auto"/>
            <w:right w:val="none" w:sz="0" w:space="0" w:color="auto"/>
          </w:divBdr>
        </w:div>
        <w:div w:id="1458143143">
          <w:marLeft w:val="187"/>
          <w:marRight w:val="0"/>
          <w:marTop w:val="0"/>
          <w:marBottom w:val="120"/>
          <w:divBdr>
            <w:top w:val="none" w:sz="0" w:space="0" w:color="auto"/>
            <w:left w:val="none" w:sz="0" w:space="0" w:color="auto"/>
            <w:bottom w:val="none" w:sz="0" w:space="0" w:color="auto"/>
            <w:right w:val="none" w:sz="0" w:space="0" w:color="auto"/>
          </w:divBdr>
        </w:div>
        <w:div w:id="441262730">
          <w:marLeft w:val="187"/>
          <w:marRight w:val="0"/>
          <w:marTop w:val="0"/>
          <w:marBottom w:val="120"/>
          <w:divBdr>
            <w:top w:val="none" w:sz="0" w:space="0" w:color="auto"/>
            <w:left w:val="none" w:sz="0" w:space="0" w:color="auto"/>
            <w:bottom w:val="none" w:sz="0" w:space="0" w:color="auto"/>
            <w:right w:val="none" w:sz="0" w:space="0" w:color="auto"/>
          </w:divBdr>
        </w:div>
        <w:div w:id="1319458203">
          <w:marLeft w:val="187"/>
          <w:marRight w:val="0"/>
          <w:marTop w:val="0"/>
          <w:marBottom w:val="120"/>
          <w:divBdr>
            <w:top w:val="none" w:sz="0" w:space="0" w:color="auto"/>
            <w:left w:val="none" w:sz="0" w:space="0" w:color="auto"/>
            <w:bottom w:val="none" w:sz="0" w:space="0" w:color="auto"/>
            <w:right w:val="none" w:sz="0" w:space="0" w:color="auto"/>
          </w:divBdr>
        </w:div>
        <w:div w:id="1554729395">
          <w:marLeft w:val="187"/>
          <w:marRight w:val="0"/>
          <w:marTop w:val="0"/>
          <w:marBottom w:val="120"/>
          <w:divBdr>
            <w:top w:val="none" w:sz="0" w:space="0" w:color="auto"/>
            <w:left w:val="none" w:sz="0" w:space="0" w:color="auto"/>
            <w:bottom w:val="none" w:sz="0" w:space="0" w:color="auto"/>
            <w:right w:val="none" w:sz="0" w:space="0" w:color="auto"/>
          </w:divBdr>
        </w:div>
        <w:div w:id="913977850">
          <w:marLeft w:val="187"/>
          <w:marRight w:val="0"/>
          <w:marTop w:val="0"/>
          <w:marBottom w:val="120"/>
          <w:divBdr>
            <w:top w:val="none" w:sz="0" w:space="0" w:color="auto"/>
            <w:left w:val="none" w:sz="0" w:space="0" w:color="auto"/>
            <w:bottom w:val="none" w:sz="0" w:space="0" w:color="auto"/>
            <w:right w:val="none" w:sz="0" w:space="0" w:color="auto"/>
          </w:divBdr>
        </w:div>
      </w:divsChild>
    </w:div>
    <w:div w:id="1819878909">
      <w:bodyDiv w:val="1"/>
      <w:marLeft w:val="0"/>
      <w:marRight w:val="0"/>
      <w:marTop w:val="0"/>
      <w:marBottom w:val="0"/>
      <w:divBdr>
        <w:top w:val="none" w:sz="0" w:space="0" w:color="auto"/>
        <w:left w:val="none" w:sz="0" w:space="0" w:color="auto"/>
        <w:bottom w:val="none" w:sz="0" w:space="0" w:color="auto"/>
        <w:right w:val="none" w:sz="0" w:space="0" w:color="auto"/>
      </w:divBdr>
      <w:divsChild>
        <w:div w:id="178739369">
          <w:marLeft w:val="187"/>
          <w:marRight w:val="0"/>
          <w:marTop w:val="0"/>
          <w:marBottom w:val="120"/>
          <w:divBdr>
            <w:top w:val="none" w:sz="0" w:space="0" w:color="auto"/>
            <w:left w:val="none" w:sz="0" w:space="0" w:color="auto"/>
            <w:bottom w:val="none" w:sz="0" w:space="0" w:color="auto"/>
            <w:right w:val="none" w:sz="0" w:space="0" w:color="auto"/>
          </w:divBdr>
        </w:div>
        <w:div w:id="1722361495">
          <w:marLeft w:val="187"/>
          <w:marRight w:val="0"/>
          <w:marTop w:val="0"/>
          <w:marBottom w:val="120"/>
          <w:divBdr>
            <w:top w:val="none" w:sz="0" w:space="0" w:color="auto"/>
            <w:left w:val="none" w:sz="0" w:space="0" w:color="auto"/>
            <w:bottom w:val="none" w:sz="0" w:space="0" w:color="auto"/>
            <w:right w:val="none" w:sz="0" w:space="0" w:color="auto"/>
          </w:divBdr>
        </w:div>
        <w:div w:id="380247065">
          <w:marLeft w:val="187"/>
          <w:marRight w:val="0"/>
          <w:marTop w:val="0"/>
          <w:marBottom w:val="120"/>
          <w:divBdr>
            <w:top w:val="none" w:sz="0" w:space="0" w:color="auto"/>
            <w:left w:val="none" w:sz="0" w:space="0" w:color="auto"/>
            <w:bottom w:val="none" w:sz="0" w:space="0" w:color="auto"/>
            <w:right w:val="none" w:sz="0" w:space="0" w:color="auto"/>
          </w:divBdr>
        </w:div>
        <w:div w:id="1599866190">
          <w:marLeft w:val="187"/>
          <w:marRight w:val="0"/>
          <w:marTop w:val="0"/>
          <w:marBottom w:val="120"/>
          <w:divBdr>
            <w:top w:val="none" w:sz="0" w:space="0" w:color="auto"/>
            <w:left w:val="none" w:sz="0" w:space="0" w:color="auto"/>
            <w:bottom w:val="none" w:sz="0" w:space="0" w:color="auto"/>
            <w:right w:val="none" w:sz="0" w:space="0" w:color="auto"/>
          </w:divBdr>
        </w:div>
        <w:div w:id="1460804807">
          <w:marLeft w:val="187"/>
          <w:marRight w:val="0"/>
          <w:marTop w:val="0"/>
          <w:marBottom w:val="120"/>
          <w:divBdr>
            <w:top w:val="none" w:sz="0" w:space="0" w:color="auto"/>
            <w:left w:val="none" w:sz="0" w:space="0" w:color="auto"/>
            <w:bottom w:val="none" w:sz="0" w:space="0" w:color="auto"/>
            <w:right w:val="none" w:sz="0" w:space="0" w:color="auto"/>
          </w:divBdr>
        </w:div>
        <w:div w:id="250969412">
          <w:marLeft w:val="187"/>
          <w:marRight w:val="0"/>
          <w:marTop w:val="0"/>
          <w:marBottom w:val="120"/>
          <w:divBdr>
            <w:top w:val="none" w:sz="0" w:space="0" w:color="auto"/>
            <w:left w:val="none" w:sz="0" w:space="0" w:color="auto"/>
            <w:bottom w:val="none" w:sz="0" w:space="0" w:color="auto"/>
            <w:right w:val="none" w:sz="0" w:space="0" w:color="auto"/>
          </w:divBdr>
        </w:div>
        <w:div w:id="567693545">
          <w:marLeft w:val="187"/>
          <w:marRight w:val="0"/>
          <w:marTop w:val="0"/>
          <w:marBottom w:val="120"/>
          <w:divBdr>
            <w:top w:val="none" w:sz="0" w:space="0" w:color="auto"/>
            <w:left w:val="none" w:sz="0" w:space="0" w:color="auto"/>
            <w:bottom w:val="none" w:sz="0" w:space="0" w:color="auto"/>
            <w:right w:val="none" w:sz="0" w:space="0" w:color="auto"/>
          </w:divBdr>
        </w:div>
        <w:div w:id="146435579">
          <w:marLeft w:val="187"/>
          <w:marRight w:val="0"/>
          <w:marTop w:val="0"/>
          <w:marBottom w:val="120"/>
          <w:divBdr>
            <w:top w:val="none" w:sz="0" w:space="0" w:color="auto"/>
            <w:left w:val="none" w:sz="0" w:space="0" w:color="auto"/>
            <w:bottom w:val="none" w:sz="0" w:space="0" w:color="auto"/>
            <w:right w:val="none" w:sz="0" w:space="0" w:color="auto"/>
          </w:divBdr>
        </w:div>
        <w:div w:id="616529344">
          <w:marLeft w:val="187"/>
          <w:marRight w:val="0"/>
          <w:marTop w:val="0"/>
          <w:marBottom w:val="120"/>
          <w:divBdr>
            <w:top w:val="none" w:sz="0" w:space="0" w:color="auto"/>
            <w:left w:val="none" w:sz="0" w:space="0" w:color="auto"/>
            <w:bottom w:val="none" w:sz="0" w:space="0" w:color="auto"/>
            <w:right w:val="none" w:sz="0" w:space="0" w:color="auto"/>
          </w:divBdr>
        </w:div>
      </w:divsChild>
    </w:div>
    <w:div w:id="1829009410">
      <w:bodyDiv w:val="1"/>
      <w:marLeft w:val="0"/>
      <w:marRight w:val="0"/>
      <w:marTop w:val="0"/>
      <w:marBottom w:val="0"/>
      <w:divBdr>
        <w:top w:val="none" w:sz="0" w:space="0" w:color="auto"/>
        <w:left w:val="none" w:sz="0" w:space="0" w:color="auto"/>
        <w:bottom w:val="none" w:sz="0" w:space="0" w:color="auto"/>
        <w:right w:val="none" w:sz="0" w:space="0" w:color="auto"/>
      </w:divBdr>
    </w:div>
    <w:div w:id="1830755697">
      <w:bodyDiv w:val="1"/>
      <w:marLeft w:val="0"/>
      <w:marRight w:val="0"/>
      <w:marTop w:val="0"/>
      <w:marBottom w:val="0"/>
      <w:divBdr>
        <w:top w:val="none" w:sz="0" w:space="0" w:color="auto"/>
        <w:left w:val="none" w:sz="0" w:space="0" w:color="auto"/>
        <w:bottom w:val="none" w:sz="0" w:space="0" w:color="auto"/>
        <w:right w:val="none" w:sz="0" w:space="0" w:color="auto"/>
      </w:divBdr>
    </w:div>
    <w:div w:id="1832016241">
      <w:bodyDiv w:val="1"/>
      <w:marLeft w:val="0"/>
      <w:marRight w:val="0"/>
      <w:marTop w:val="0"/>
      <w:marBottom w:val="0"/>
      <w:divBdr>
        <w:top w:val="none" w:sz="0" w:space="0" w:color="auto"/>
        <w:left w:val="none" w:sz="0" w:space="0" w:color="auto"/>
        <w:bottom w:val="none" w:sz="0" w:space="0" w:color="auto"/>
        <w:right w:val="none" w:sz="0" w:space="0" w:color="auto"/>
      </w:divBdr>
    </w:div>
    <w:div w:id="1832675100">
      <w:bodyDiv w:val="1"/>
      <w:marLeft w:val="0"/>
      <w:marRight w:val="0"/>
      <w:marTop w:val="0"/>
      <w:marBottom w:val="0"/>
      <w:divBdr>
        <w:top w:val="none" w:sz="0" w:space="0" w:color="auto"/>
        <w:left w:val="none" w:sz="0" w:space="0" w:color="auto"/>
        <w:bottom w:val="none" w:sz="0" w:space="0" w:color="auto"/>
        <w:right w:val="none" w:sz="0" w:space="0" w:color="auto"/>
      </w:divBdr>
    </w:div>
    <w:div w:id="1837530910">
      <w:bodyDiv w:val="1"/>
      <w:marLeft w:val="0"/>
      <w:marRight w:val="0"/>
      <w:marTop w:val="0"/>
      <w:marBottom w:val="0"/>
      <w:divBdr>
        <w:top w:val="none" w:sz="0" w:space="0" w:color="auto"/>
        <w:left w:val="none" w:sz="0" w:space="0" w:color="auto"/>
        <w:bottom w:val="none" w:sz="0" w:space="0" w:color="auto"/>
        <w:right w:val="none" w:sz="0" w:space="0" w:color="auto"/>
      </w:divBdr>
    </w:div>
    <w:div w:id="1843668316">
      <w:bodyDiv w:val="1"/>
      <w:marLeft w:val="0"/>
      <w:marRight w:val="0"/>
      <w:marTop w:val="0"/>
      <w:marBottom w:val="0"/>
      <w:divBdr>
        <w:top w:val="none" w:sz="0" w:space="0" w:color="auto"/>
        <w:left w:val="none" w:sz="0" w:space="0" w:color="auto"/>
        <w:bottom w:val="none" w:sz="0" w:space="0" w:color="auto"/>
        <w:right w:val="none" w:sz="0" w:space="0" w:color="auto"/>
      </w:divBdr>
    </w:div>
    <w:div w:id="1845432369">
      <w:bodyDiv w:val="1"/>
      <w:marLeft w:val="0"/>
      <w:marRight w:val="0"/>
      <w:marTop w:val="0"/>
      <w:marBottom w:val="0"/>
      <w:divBdr>
        <w:top w:val="none" w:sz="0" w:space="0" w:color="auto"/>
        <w:left w:val="none" w:sz="0" w:space="0" w:color="auto"/>
        <w:bottom w:val="none" w:sz="0" w:space="0" w:color="auto"/>
        <w:right w:val="none" w:sz="0" w:space="0" w:color="auto"/>
      </w:divBdr>
      <w:divsChild>
        <w:div w:id="1405058446">
          <w:marLeft w:val="0"/>
          <w:marRight w:val="0"/>
          <w:marTop w:val="0"/>
          <w:marBottom w:val="0"/>
          <w:divBdr>
            <w:top w:val="none" w:sz="0" w:space="0" w:color="auto"/>
            <w:left w:val="none" w:sz="0" w:space="0" w:color="auto"/>
            <w:bottom w:val="none" w:sz="0" w:space="0" w:color="auto"/>
            <w:right w:val="none" w:sz="0" w:space="0" w:color="auto"/>
          </w:divBdr>
          <w:divsChild>
            <w:div w:id="42753583">
              <w:marLeft w:val="0"/>
              <w:marRight w:val="0"/>
              <w:marTop w:val="0"/>
              <w:marBottom w:val="0"/>
              <w:divBdr>
                <w:top w:val="none" w:sz="0" w:space="0" w:color="auto"/>
                <w:left w:val="none" w:sz="0" w:space="0" w:color="auto"/>
                <w:bottom w:val="none" w:sz="0" w:space="0" w:color="auto"/>
                <w:right w:val="none" w:sz="0" w:space="0" w:color="auto"/>
              </w:divBdr>
              <w:divsChild>
                <w:div w:id="81749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81199">
      <w:bodyDiv w:val="1"/>
      <w:marLeft w:val="0"/>
      <w:marRight w:val="0"/>
      <w:marTop w:val="0"/>
      <w:marBottom w:val="0"/>
      <w:divBdr>
        <w:top w:val="none" w:sz="0" w:space="0" w:color="auto"/>
        <w:left w:val="none" w:sz="0" w:space="0" w:color="auto"/>
        <w:bottom w:val="none" w:sz="0" w:space="0" w:color="auto"/>
        <w:right w:val="none" w:sz="0" w:space="0" w:color="auto"/>
      </w:divBdr>
    </w:div>
    <w:div w:id="1858350964">
      <w:bodyDiv w:val="1"/>
      <w:marLeft w:val="0"/>
      <w:marRight w:val="0"/>
      <w:marTop w:val="0"/>
      <w:marBottom w:val="0"/>
      <w:divBdr>
        <w:top w:val="none" w:sz="0" w:space="0" w:color="auto"/>
        <w:left w:val="none" w:sz="0" w:space="0" w:color="auto"/>
        <w:bottom w:val="none" w:sz="0" w:space="0" w:color="auto"/>
        <w:right w:val="none" w:sz="0" w:space="0" w:color="auto"/>
      </w:divBdr>
      <w:divsChild>
        <w:div w:id="2087915021">
          <w:marLeft w:val="187"/>
          <w:marRight w:val="0"/>
          <w:marTop w:val="0"/>
          <w:marBottom w:val="120"/>
          <w:divBdr>
            <w:top w:val="none" w:sz="0" w:space="0" w:color="auto"/>
            <w:left w:val="none" w:sz="0" w:space="0" w:color="auto"/>
            <w:bottom w:val="none" w:sz="0" w:space="0" w:color="auto"/>
            <w:right w:val="none" w:sz="0" w:space="0" w:color="auto"/>
          </w:divBdr>
        </w:div>
        <w:div w:id="432213463">
          <w:marLeft w:val="187"/>
          <w:marRight w:val="0"/>
          <w:marTop w:val="0"/>
          <w:marBottom w:val="120"/>
          <w:divBdr>
            <w:top w:val="none" w:sz="0" w:space="0" w:color="auto"/>
            <w:left w:val="none" w:sz="0" w:space="0" w:color="auto"/>
            <w:bottom w:val="none" w:sz="0" w:space="0" w:color="auto"/>
            <w:right w:val="none" w:sz="0" w:space="0" w:color="auto"/>
          </w:divBdr>
        </w:div>
        <w:div w:id="1295328787">
          <w:marLeft w:val="187"/>
          <w:marRight w:val="0"/>
          <w:marTop w:val="0"/>
          <w:marBottom w:val="120"/>
          <w:divBdr>
            <w:top w:val="none" w:sz="0" w:space="0" w:color="auto"/>
            <w:left w:val="none" w:sz="0" w:space="0" w:color="auto"/>
            <w:bottom w:val="none" w:sz="0" w:space="0" w:color="auto"/>
            <w:right w:val="none" w:sz="0" w:space="0" w:color="auto"/>
          </w:divBdr>
        </w:div>
        <w:div w:id="572205834">
          <w:marLeft w:val="187"/>
          <w:marRight w:val="0"/>
          <w:marTop w:val="0"/>
          <w:marBottom w:val="120"/>
          <w:divBdr>
            <w:top w:val="none" w:sz="0" w:space="0" w:color="auto"/>
            <w:left w:val="none" w:sz="0" w:space="0" w:color="auto"/>
            <w:bottom w:val="none" w:sz="0" w:space="0" w:color="auto"/>
            <w:right w:val="none" w:sz="0" w:space="0" w:color="auto"/>
          </w:divBdr>
        </w:div>
        <w:div w:id="1097291231">
          <w:marLeft w:val="187"/>
          <w:marRight w:val="0"/>
          <w:marTop w:val="0"/>
          <w:marBottom w:val="120"/>
          <w:divBdr>
            <w:top w:val="none" w:sz="0" w:space="0" w:color="auto"/>
            <w:left w:val="none" w:sz="0" w:space="0" w:color="auto"/>
            <w:bottom w:val="none" w:sz="0" w:space="0" w:color="auto"/>
            <w:right w:val="none" w:sz="0" w:space="0" w:color="auto"/>
          </w:divBdr>
        </w:div>
        <w:div w:id="1858419381">
          <w:marLeft w:val="187"/>
          <w:marRight w:val="0"/>
          <w:marTop w:val="0"/>
          <w:marBottom w:val="120"/>
          <w:divBdr>
            <w:top w:val="none" w:sz="0" w:space="0" w:color="auto"/>
            <w:left w:val="none" w:sz="0" w:space="0" w:color="auto"/>
            <w:bottom w:val="none" w:sz="0" w:space="0" w:color="auto"/>
            <w:right w:val="none" w:sz="0" w:space="0" w:color="auto"/>
          </w:divBdr>
        </w:div>
        <w:div w:id="261836707">
          <w:marLeft w:val="187"/>
          <w:marRight w:val="0"/>
          <w:marTop w:val="0"/>
          <w:marBottom w:val="120"/>
          <w:divBdr>
            <w:top w:val="none" w:sz="0" w:space="0" w:color="auto"/>
            <w:left w:val="none" w:sz="0" w:space="0" w:color="auto"/>
            <w:bottom w:val="none" w:sz="0" w:space="0" w:color="auto"/>
            <w:right w:val="none" w:sz="0" w:space="0" w:color="auto"/>
          </w:divBdr>
        </w:div>
        <w:div w:id="521358811">
          <w:marLeft w:val="187"/>
          <w:marRight w:val="0"/>
          <w:marTop w:val="0"/>
          <w:marBottom w:val="120"/>
          <w:divBdr>
            <w:top w:val="none" w:sz="0" w:space="0" w:color="auto"/>
            <w:left w:val="none" w:sz="0" w:space="0" w:color="auto"/>
            <w:bottom w:val="none" w:sz="0" w:space="0" w:color="auto"/>
            <w:right w:val="none" w:sz="0" w:space="0" w:color="auto"/>
          </w:divBdr>
        </w:div>
        <w:div w:id="1811902898">
          <w:marLeft w:val="187"/>
          <w:marRight w:val="0"/>
          <w:marTop w:val="0"/>
          <w:marBottom w:val="120"/>
          <w:divBdr>
            <w:top w:val="none" w:sz="0" w:space="0" w:color="auto"/>
            <w:left w:val="none" w:sz="0" w:space="0" w:color="auto"/>
            <w:bottom w:val="none" w:sz="0" w:space="0" w:color="auto"/>
            <w:right w:val="none" w:sz="0" w:space="0" w:color="auto"/>
          </w:divBdr>
        </w:div>
        <w:div w:id="662439676">
          <w:marLeft w:val="187"/>
          <w:marRight w:val="0"/>
          <w:marTop w:val="0"/>
          <w:marBottom w:val="120"/>
          <w:divBdr>
            <w:top w:val="none" w:sz="0" w:space="0" w:color="auto"/>
            <w:left w:val="none" w:sz="0" w:space="0" w:color="auto"/>
            <w:bottom w:val="none" w:sz="0" w:space="0" w:color="auto"/>
            <w:right w:val="none" w:sz="0" w:space="0" w:color="auto"/>
          </w:divBdr>
        </w:div>
      </w:divsChild>
    </w:div>
    <w:div w:id="1865089593">
      <w:bodyDiv w:val="1"/>
      <w:marLeft w:val="0"/>
      <w:marRight w:val="0"/>
      <w:marTop w:val="0"/>
      <w:marBottom w:val="0"/>
      <w:divBdr>
        <w:top w:val="none" w:sz="0" w:space="0" w:color="auto"/>
        <w:left w:val="none" w:sz="0" w:space="0" w:color="auto"/>
        <w:bottom w:val="none" w:sz="0" w:space="0" w:color="auto"/>
        <w:right w:val="none" w:sz="0" w:space="0" w:color="auto"/>
      </w:divBdr>
      <w:divsChild>
        <w:div w:id="419789019">
          <w:marLeft w:val="187"/>
          <w:marRight w:val="0"/>
          <w:marTop w:val="0"/>
          <w:marBottom w:val="120"/>
          <w:divBdr>
            <w:top w:val="none" w:sz="0" w:space="0" w:color="auto"/>
            <w:left w:val="none" w:sz="0" w:space="0" w:color="auto"/>
            <w:bottom w:val="none" w:sz="0" w:space="0" w:color="auto"/>
            <w:right w:val="none" w:sz="0" w:space="0" w:color="auto"/>
          </w:divBdr>
        </w:div>
        <w:div w:id="1444494962">
          <w:marLeft w:val="187"/>
          <w:marRight w:val="0"/>
          <w:marTop w:val="0"/>
          <w:marBottom w:val="120"/>
          <w:divBdr>
            <w:top w:val="none" w:sz="0" w:space="0" w:color="auto"/>
            <w:left w:val="none" w:sz="0" w:space="0" w:color="auto"/>
            <w:bottom w:val="none" w:sz="0" w:space="0" w:color="auto"/>
            <w:right w:val="none" w:sz="0" w:space="0" w:color="auto"/>
          </w:divBdr>
        </w:div>
        <w:div w:id="2012634156">
          <w:marLeft w:val="187"/>
          <w:marRight w:val="0"/>
          <w:marTop w:val="0"/>
          <w:marBottom w:val="120"/>
          <w:divBdr>
            <w:top w:val="none" w:sz="0" w:space="0" w:color="auto"/>
            <w:left w:val="none" w:sz="0" w:space="0" w:color="auto"/>
            <w:bottom w:val="none" w:sz="0" w:space="0" w:color="auto"/>
            <w:right w:val="none" w:sz="0" w:space="0" w:color="auto"/>
          </w:divBdr>
        </w:div>
        <w:div w:id="1191726210">
          <w:marLeft w:val="187"/>
          <w:marRight w:val="0"/>
          <w:marTop w:val="0"/>
          <w:marBottom w:val="120"/>
          <w:divBdr>
            <w:top w:val="none" w:sz="0" w:space="0" w:color="auto"/>
            <w:left w:val="none" w:sz="0" w:space="0" w:color="auto"/>
            <w:bottom w:val="none" w:sz="0" w:space="0" w:color="auto"/>
            <w:right w:val="none" w:sz="0" w:space="0" w:color="auto"/>
          </w:divBdr>
        </w:div>
        <w:div w:id="165903949">
          <w:marLeft w:val="187"/>
          <w:marRight w:val="0"/>
          <w:marTop w:val="0"/>
          <w:marBottom w:val="120"/>
          <w:divBdr>
            <w:top w:val="none" w:sz="0" w:space="0" w:color="auto"/>
            <w:left w:val="none" w:sz="0" w:space="0" w:color="auto"/>
            <w:bottom w:val="none" w:sz="0" w:space="0" w:color="auto"/>
            <w:right w:val="none" w:sz="0" w:space="0" w:color="auto"/>
          </w:divBdr>
        </w:div>
        <w:div w:id="2113738055">
          <w:marLeft w:val="187"/>
          <w:marRight w:val="0"/>
          <w:marTop w:val="0"/>
          <w:marBottom w:val="120"/>
          <w:divBdr>
            <w:top w:val="none" w:sz="0" w:space="0" w:color="auto"/>
            <w:left w:val="none" w:sz="0" w:space="0" w:color="auto"/>
            <w:bottom w:val="none" w:sz="0" w:space="0" w:color="auto"/>
            <w:right w:val="none" w:sz="0" w:space="0" w:color="auto"/>
          </w:divBdr>
        </w:div>
        <w:div w:id="725222506">
          <w:marLeft w:val="187"/>
          <w:marRight w:val="0"/>
          <w:marTop w:val="0"/>
          <w:marBottom w:val="120"/>
          <w:divBdr>
            <w:top w:val="none" w:sz="0" w:space="0" w:color="auto"/>
            <w:left w:val="none" w:sz="0" w:space="0" w:color="auto"/>
            <w:bottom w:val="none" w:sz="0" w:space="0" w:color="auto"/>
            <w:right w:val="none" w:sz="0" w:space="0" w:color="auto"/>
          </w:divBdr>
        </w:div>
      </w:divsChild>
    </w:div>
    <w:div w:id="1869029339">
      <w:bodyDiv w:val="1"/>
      <w:marLeft w:val="0"/>
      <w:marRight w:val="0"/>
      <w:marTop w:val="0"/>
      <w:marBottom w:val="0"/>
      <w:divBdr>
        <w:top w:val="none" w:sz="0" w:space="0" w:color="auto"/>
        <w:left w:val="none" w:sz="0" w:space="0" w:color="auto"/>
        <w:bottom w:val="none" w:sz="0" w:space="0" w:color="auto"/>
        <w:right w:val="none" w:sz="0" w:space="0" w:color="auto"/>
      </w:divBdr>
      <w:divsChild>
        <w:div w:id="1075861625">
          <w:marLeft w:val="187"/>
          <w:marRight w:val="0"/>
          <w:marTop w:val="0"/>
          <w:marBottom w:val="120"/>
          <w:divBdr>
            <w:top w:val="none" w:sz="0" w:space="0" w:color="auto"/>
            <w:left w:val="none" w:sz="0" w:space="0" w:color="auto"/>
            <w:bottom w:val="none" w:sz="0" w:space="0" w:color="auto"/>
            <w:right w:val="none" w:sz="0" w:space="0" w:color="auto"/>
          </w:divBdr>
        </w:div>
        <w:div w:id="448548646">
          <w:marLeft w:val="187"/>
          <w:marRight w:val="0"/>
          <w:marTop w:val="0"/>
          <w:marBottom w:val="120"/>
          <w:divBdr>
            <w:top w:val="none" w:sz="0" w:space="0" w:color="auto"/>
            <w:left w:val="none" w:sz="0" w:space="0" w:color="auto"/>
            <w:bottom w:val="none" w:sz="0" w:space="0" w:color="auto"/>
            <w:right w:val="none" w:sz="0" w:space="0" w:color="auto"/>
          </w:divBdr>
        </w:div>
        <w:div w:id="898054054">
          <w:marLeft w:val="187"/>
          <w:marRight w:val="0"/>
          <w:marTop w:val="0"/>
          <w:marBottom w:val="120"/>
          <w:divBdr>
            <w:top w:val="none" w:sz="0" w:space="0" w:color="auto"/>
            <w:left w:val="none" w:sz="0" w:space="0" w:color="auto"/>
            <w:bottom w:val="none" w:sz="0" w:space="0" w:color="auto"/>
            <w:right w:val="none" w:sz="0" w:space="0" w:color="auto"/>
          </w:divBdr>
        </w:div>
      </w:divsChild>
    </w:div>
    <w:div w:id="1879969275">
      <w:bodyDiv w:val="1"/>
      <w:marLeft w:val="0"/>
      <w:marRight w:val="0"/>
      <w:marTop w:val="0"/>
      <w:marBottom w:val="0"/>
      <w:divBdr>
        <w:top w:val="none" w:sz="0" w:space="0" w:color="auto"/>
        <w:left w:val="none" w:sz="0" w:space="0" w:color="auto"/>
        <w:bottom w:val="none" w:sz="0" w:space="0" w:color="auto"/>
        <w:right w:val="none" w:sz="0" w:space="0" w:color="auto"/>
      </w:divBdr>
      <w:divsChild>
        <w:div w:id="859245019">
          <w:marLeft w:val="274"/>
          <w:marRight w:val="0"/>
          <w:marTop w:val="0"/>
          <w:marBottom w:val="0"/>
          <w:divBdr>
            <w:top w:val="none" w:sz="0" w:space="0" w:color="auto"/>
            <w:left w:val="none" w:sz="0" w:space="0" w:color="auto"/>
            <w:bottom w:val="none" w:sz="0" w:space="0" w:color="auto"/>
            <w:right w:val="none" w:sz="0" w:space="0" w:color="auto"/>
          </w:divBdr>
        </w:div>
        <w:div w:id="90590044">
          <w:marLeft w:val="274"/>
          <w:marRight w:val="0"/>
          <w:marTop w:val="0"/>
          <w:marBottom w:val="0"/>
          <w:divBdr>
            <w:top w:val="none" w:sz="0" w:space="0" w:color="auto"/>
            <w:left w:val="none" w:sz="0" w:space="0" w:color="auto"/>
            <w:bottom w:val="none" w:sz="0" w:space="0" w:color="auto"/>
            <w:right w:val="none" w:sz="0" w:space="0" w:color="auto"/>
          </w:divBdr>
        </w:div>
        <w:div w:id="1100567531">
          <w:marLeft w:val="274"/>
          <w:marRight w:val="0"/>
          <w:marTop w:val="0"/>
          <w:marBottom w:val="0"/>
          <w:divBdr>
            <w:top w:val="none" w:sz="0" w:space="0" w:color="auto"/>
            <w:left w:val="none" w:sz="0" w:space="0" w:color="auto"/>
            <w:bottom w:val="none" w:sz="0" w:space="0" w:color="auto"/>
            <w:right w:val="none" w:sz="0" w:space="0" w:color="auto"/>
          </w:divBdr>
        </w:div>
      </w:divsChild>
    </w:div>
    <w:div w:id="1913732754">
      <w:bodyDiv w:val="1"/>
      <w:marLeft w:val="0"/>
      <w:marRight w:val="0"/>
      <w:marTop w:val="0"/>
      <w:marBottom w:val="0"/>
      <w:divBdr>
        <w:top w:val="none" w:sz="0" w:space="0" w:color="auto"/>
        <w:left w:val="none" w:sz="0" w:space="0" w:color="auto"/>
        <w:bottom w:val="none" w:sz="0" w:space="0" w:color="auto"/>
        <w:right w:val="none" w:sz="0" w:space="0" w:color="auto"/>
      </w:divBdr>
    </w:div>
    <w:div w:id="1919896917">
      <w:bodyDiv w:val="1"/>
      <w:marLeft w:val="0"/>
      <w:marRight w:val="0"/>
      <w:marTop w:val="0"/>
      <w:marBottom w:val="0"/>
      <w:divBdr>
        <w:top w:val="none" w:sz="0" w:space="0" w:color="auto"/>
        <w:left w:val="none" w:sz="0" w:space="0" w:color="auto"/>
        <w:bottom w:val="none" w:sz="0" w:space="0" w:color="auto"/>
        <w:right w:val="none" w:sz="0" w:space="0" w:color="auto"/>
      </w:divBdr>
    </w:div>
    <w:div w:id="1977223848">
      <w:bodyDiv w:val="1"/>
      <w:marLeft w:val="0"/>
      <w:marRight w:val="0"/>
      <w:marTop w:val="0"/>
      <w:marBottom w:val="0"/>
      <w:divBdr>
        <w:top w:val="none" w:sz="0" w:space="0" w:color="auto"/>
        <w:left w:val="none" w:sz="0" w:space="0" w:color="auto"/>
        <w:bottom w:val="none" w:sz="0" w:space="0" w:color="auto"/>
        <w:right w:val="none" w:sz="0" w:space="0" w:color="auto"/>
      </w:divBdr>
    </w:div>
    <w:div w:id="1985307048">
      <w:bodyDiv w:val="1"/>
      <w:marLeft w:val="0"/>
      <w:marRight w:val="0"/>
      <w:marTop w:val="0"/>
      <w:marBottom w:val="0"/>
      <w:divBdr>
        <w:top w:val="none" w:sz="0" w:space="0" w:color="auto"/>
        <w:left w:val="none" w:sz="0" w:space="0" w:color="auto"/>
        <w:bottom w:val="none" w:sz="0" w:space="0" w:color="auto"/>
        <w:right w:val="none" w:sz="0" w:space="0" w:color="auto"/>
      </w:divBdr>
    </w:div>
    <w:div w:id="2000689876">
      <w:bodyDiv w:val="1"/>
      <w:marLeft w:val="0"/>
      <w:marRight w:val="0"/>
      <w:marTop w:val="0"/>
      <w:marBottom w:val="0"/>
      <w:divBdr>
        <w:top w:val="none" w:sz="0" w:space="0" w:color="auto"/>
        <w:left w:val="none" w:sz="0" w:space="0" w:color="auto"/>
        <w:bottom w:val="none" w:sz="0" w:space="0" w:color="auto"/>
        <w:right w:val="none" w:sz="0" w:space="0" w:color="auto"/>
      </w:divBdr>
    </w:div>
    <w:div w:id="2006350534">
      <w:bodyDiv w:val="1"/>
      <w:marLeft w:val="0"/>
      <w:marRight w:val="0"/>
      <w:marTop w:val="0"/>
      <w:marBottom w:val="0"/>
      <w:divBdr>
        <w:top w:val="none" w:sz="0" w:space="0" w:color="auto"/>
        <w:left w:val="none" w:sz="0" w:space="0" w:color="auto"/>
        <w:bottom w:val="none" w:sz="0" w:space="0" w:color="auto"/>
        <w:right w:val="none" w:sz="0" w:space="0" w:color="auto"/>
      </w:divBdr>
    </w:div>
    <w:div w:id="2011056386">
      <w:bodyDiv w:val="1"/>
      <w:marLeft w:val="0"/>
      <w:marRight w:val="0"/>
      <w:marTop w:val="0"/>
      <w:marBottom w:val="0"/>
      <w:divBdr>
        <w:top w:val="none" w:sz="0" w:space="0" w:color="auto"/>
        <w:left w:val="none" w:sz="0" w:space="0" w:color="auto"/>
        <w:bottom w:val="none" w:sz="0" w:space="0" w:color="auto"/>
        <w:right w:val="none" w:sz="0" w:space="0" w:color="auto"/>
      </w:divBdr>
    </w:div>
    <w:div w:id="2013683059">
      <w:bodyDiv w:val="1"/>
      <w:marLeft w:val="0"/>
      <w:marRight w:val="0"/>
      <w:marTop w:val="0"/>
      <w:marBottom w:val="0"/>
      <w:divBdr>
        <w:top w:val="none" w:sz="0" w:space="0" w:color="auto"/>
        <w:left w:val="none" w:sz="0" w:space="0" w:color="auto"/>
        <w:bottom w:val="none" w:sz="0" w:space="0" w:color="auto"/>
        <w:right w:val="none" w:sz="0" w:space="0" w:color="auto"/>
      </w:divBdr>
    </w:div>
    <w:div w:id="2023631142">
      <w:bodyDiv w:val="1"/>
      <w:marLeft w:val="0"/>
      <w:marRight w:val="0"/>
      <w:marTop w:val="0"/>
      <w:marBottom w:val="0"/>
      <w:divBdr>
        <w:top w:val="none" w:sz="0" w:space="0" w:color="auto"/>
        <w:left w:val="none" w:sz="0" w:space="0" w:color="auto"/>
        <w:bottom w:val="none" w:sz="0" w:space="0" w:color="auto"/>
        <w:right w:val="none" w:sz="0" w:space="0" w:color="auto"/>
      </w:divBdr>
      <w:divsChild>
        <w:div w:id="1160730036">
          <w:marLeft w:val="274"/>
          <w:marRight w:val="0"/>
          <w:marTop w:val="0"/>
          <w:marBottom w:val="0"/>
          <w:divBdr>
            <w:top w:val="none" w:sz="0" w:space="0" w:color="auto"/>
            <w:left w:val="none" w:sz="0" w:space="0" w:color="auto"/>
            <w:bottom w:val="none" w:sz="0" w:space="0" w:color="auto"/>
            <w:right w:val="none" w:sz="0" w:space="0" w:color="auto"/>
          </w:divBdr>
        </w:div>
        <w:div w:id="30425377">
          <w:marLeft w:val="274"/>
          <w:marRight w:val="0"/>
          <w:marTop w:val="0"/>
          <w:marBottom w:val="0"/>
          <w:divBdr>
            <w:top w:val="none" w:sz="0" w:space="0" w:color="auto"/>
            <w:left w:val="none" w:sz="0" w:space="0" w:color="auto"/>
            <w:bottom w:val="none" w:sz="0" w:space="0" w:color="auto"/>
            <w:right w:val="none" w:sz="0" w:space="0" w:color="auto"/>
          </w:divBdr>
        </w:div>
        <w:div w:id="405151744">
          <w:marLeft w:val="274"/>
          <w:marRight w:val="0"/>
          <w:marTop w:val="0"/>
          <w:marBottom w:val="0"/>
          <w:divBdr>
            <w:top w:val="none" w:sz="0" w:space="0" w:color="auto"/>
            <w:left w:val="none" w:sz="0" w:space="0" w:color="auto"/>
            <w:bottom w:val="none" w:sz="0" w:space="0" w:color="auto"/>
            <w:right w:val="none" w:sz="0" w:space="0" w:color="auto"/>
          </w:divBdr>
        </w:div>
        <w:div w:id="1407917811">
          <w:marLeft w:val="274"/>
          <w:marRight w:val="0"/>
          <w:marTop w:val="0"/>
          <w:marBottom w:val="0"/>
          <w:divBdr>
            <w:top w:val="none" w:sz="0" w:space="0" w:color="auto"/>
            <w:left w:val="none" w:sz="0" w:space="0" w:color="auto"/>
            <w:bottom w:val="none" w:sz="0" w:space="0" w:color="auto"/>
            <w:right w:val="none" w:sz="0" w:space="0" w:color="auto"/>
          </w:divBdr>
        </w:div>
        <w:div w:id="659114946">
          <w:marLeft w:val="274"/>
          <w:marRight w:val="0"/>
          <w:marTop w:val="0"/>
          <w:marBottom w:val="0"/>
          <w:divBdr>
            <w:top w:val="none" w:sz="0" w:space="0" w:color="auto"/>
            <w:left w:val="none" w:sz="0" w:space="0" w:color="auto"/>
            <w:bottom w:val="none" w:sz="0" w:space="0" w:color="auto"/>
            <w:right w:val="none" w:sz="0" w:space="0" w:color="auto"/>
          </w:divBdr>
        </w:div>
      </w:divsChild>
    </w:div>
    <w:div w:id="2033414638">
      <w:bodyDiv w:val="1"/>
      <w:marLeft w:val="0"/>
      <w:marRight w:val="0"/>
      <w:marTop w:val="0"/>
      <w:marBottom w:val="0"/>
      <w:divBdr>
        <w:top w:val="none" w:sz="0" w:space="0" w:color="auto"/>
        <w:left w:val="none" w:sz="0" w:space="0" w:color="auto"/>
        <w:bottom w:val="none" w:sz="0" w:space="0" w:color="auto"/>
        <w:right w:val="none" w:sz="0" w:space="0" w:color="auto"/>
      </w:divBdr>
    </w:div>
    <w:div w:id="2044791356">
      <w:bodyDiv w:val="1"/>
      <w:marLeft w:val="0"/>
      <w:marRight w:val="0"/>
      <w:marTop w:val="0"/>
      <w:marBottom w:val="0"/>
      <w:divBdr>
        <w:top w:val="none" w:sz="0" w:space="0" w:color="auto"/>
        <w:left w:val="none" w:sz="0" w:space="0" w:color="auto"/>
        <w:bottom w:val="none" w:sz="0" w:space="0" w:color="auto"/>
        <w:right w:val="none" w:sz="0" w:space="0" w:color="auto"/>
      </w:divBdr>
      <w:divsChild>
        <w:div w:id="1953200422">
          <w:marLeft w:val="187"/>
          <w:marRight w:val="0"/>
          <w:marTop w:val="0"/>
          <w:marBottom w:val="120"/>
          <w:divBdr>
            <w:top w:val="none" w:sz="0" w:space="0" w:color="auto"/>
            <w:left w:val="none" w:sz="0" w:space="0" w:color="auto"/>
            <w:bottom w:val="none" w:sz="0" w:space="0" w:color="auto"/>
            <w:right w:val="none" w:sz="0" w:space="0" w:color="auto"/>
          </w:divBdr>
        </w:div>
        <w:div w:id="1943220001">
          <w:marLeft w:val="187"/>
          <w:marRight w:val="0"/>
          <w:marTop w:val="0"/>
          <w:marBottom w:val="120"/>
          <w:divBdr>
            <w:top w:val="none" w:sz="0" w:space="0" w:color="auto"/>
            <w:left w:val="none" w:sz="0" w:space="0" w:color="auto"/>
            <w:bottom w:val="none" w:sz="0" w:space="0" w:color="auto"/>
            <w:right w:val="none" w:sz="0" w:space="0" w:color="auto"/>
          </w:divBdr>
        </w:div>
        <w:div w:id="1314217299">
          <w:marLeft w:val="187"/>
          <w:marRight w:val="0"/>
          <w:marTop w:val="0"/>
          <w:marBottom w:val="120"/>
          <w:divBdr>
            <w:top w:val="none" w:sz="0" w:space="0" w:color="auto"/>
            <w:left w:val="none" w:sz="0" w:space="0" w:color="auto"/>
            <w:bottom w:val="none" w:sz="0" w:space="0" w:color="auto"/>
            <w:right w:val="none" w:sz="0" w:space="0" w:color="auto"/>
          </w:divBdr>
        </w:div>
        <w:div w:id="1199853344">
          <w:marLeft w:val="187"/>
          <w:marRight w:val="0"/>
          <w:marTop w:val="0"/>
          <w:marBottom w:val="120"/>
          <w:divBdr>
            <w:top w:val="none" w:sz="0" w:space="0" w:color="auto"/>
            <w:left w:val="none" w:sz="0" w:space="0" w:color="auto"/>
            <w:bottom w:val="none" w:sz="0" w:space="0" w:color="auto"/>
            <w:right w:val="none" w:sz="0" w:space="0" w:color="auto"/>
          </w:divBdr>
        </w:div>
        <w:div w:id="1901941295">
          <w:marLeft w:val="187"/>
          <w:marRight w:val="0"/>
          <w:marTop w:val="0"/>
          <w:marBottom w:val="120"/>
          <w:divBdr>
            <w:top w:val="none" w:sz="0" w:space="0" w:color="auto"/>
            <w:left w:val="none" w:sz="0" w:space="0" w:color="auto"/>
            <w:bottom w:val="none" w:sz="0" w:space="0" w:color="auto"/>
            <w:right w:val="none" w:sz="0" w:space="0" w:color="auto"/>
          </w:divBdr>
        </w:div>
      </w:divsChild>
    </w:div>
    <w:div w:id="2051564406">
      <w:bodyDiv w:val="1"/>
      <w:marLeft w:val="0"/>
      <w:marRight w:val="0"/>
      <w:marTop w:val="0"/>
      <w:marBottom w:val="0"/>
      <w:divBdr>
        <w:top w:val="none" w:sz="0" w:space="0" w:color="auto"/>
        <w:left w:val="none" w:sz="0" w:space="0" w:color="auto"/>
        <w:bottom w:val="none" w:sz="0" w:space="0" w:color="auto"/>
        <w:right w:val="none" w:sz="0" w:space="0" w:color="auto"/>
      </w:divBdr>
    </w:div>
    <w:div w:id="2051802461">
      <w:bodyDiv w:val="1"/>
      <w:marLeft w:val="0"/>
      <w:marRight w:val="0"/>
      <w:marTop w:val="0"/>
      <w:marBottom w:val="0"/>
      <w:divBdr>
        <w:top w:val="none" w:sz="0" w:space="0" w:color="auto"/>
        <w:left w:val="none" w:sz="0" w:space="0" w:color="auto"/>
        <w:bottom w:val="none" w:sz="0" w:space="0" w:color="auto"/>
        <w:right w:val="none" w:sz="0" w:space="0" w:color="auto"/>
      </w:divBdr>
      <w:divsChild>
        <w:div w:id="1075206512">
          <w:marLeft w:val="274"/>
          <w:marRight w:val="0"/>
          <w:marTop w:val="0"/>
          <w:marBottom w:val="0"/>
          <w:divBdr>
            <w:top w:val="none" w:sz="0" w:space="0" w:color="auto"/>
            <w:left w:val="none" w:sz="0" w:space="0" w:color="auto"/>
            <w:bottom w:val="none" w:sz="0" w:space="0" w:color="auto"/>
            <w:right w:val="none" w:sz="0" w:space="0" w:color="auto"/>
          </w:divBdr>
        </w:div>
        <w:div w:id="209344815">
          <w:marLeft w:val="274"/>
          <w:marRight w:val="0"/>
          <w:marTop w:val="0"/>
          <w:marBottom w:val="0"/>
          <w:divBdr>
            <w:top w:val="none" w:sz="0" w:space="0" w:color="auto"/>
            <w:left w:val="none" w:sz="0" w:space="0" w:color="auto"/>
            <w:bottom w:val="none" w:sz="0" w:space="0" w:color="auto"/>
            <w:right w:val="none" w:sz="0" w:space="0" w:color="auto"/>
          </w:divBdr>
        </w:div>
        <w:div w:id="1039552487">
          <w:marLeft w:val="274"/>
          <w:marRight w:val="0"/>
          <w:marTop w:val="0"/>
          <w:marBottom w:val="0"/>
          <w:divBdr>
            <w:top w:val="none" w:sz="0" w:space="0" w:color="auto"/>
            <w:left w:val="none" w:sz="0" w:space="0" w:color="auto"/>
            <w:bottom w:val="none" w:sz="0" w:space="0" w:color="auto"/>
            <w:right w:val="none" w:sz="0" w:space="0" w:color="auto"/>
          </w:divBdr>
        </w:div>
      </w:divsChild>
    </w:div>
    <w:div w:id="2055737530">
      <w:bodyDiv w:val="1"/>
      <w:marLeft w:val="0"/>
      <w:marRight w:val="0"/>
      <w:marTop w:val="0"/>
      <w:marBottom w:val="0"/>
      <w:divBdr>
        <w:top w:val="none" w:sz="0" w:space="0" w:color="auto"/>
        <w:left w:val="none" w:sz="0" w:space="0" w:color="auto"/>
        <w:bottom w:val="none" w:sz="0" w:space="0" w:color="auto"/>
        <w:right w:val="none" w:sz="0" w:space="0" w:color="auto"/>
      </w:divBdr>
    </w:div>
    <w:div w:id="2059164058">
      <w:bodyDiv w:val="1"/>
      <w:marLeft w:val="0"/>
      <w:marRight w:val="0"/>
      <w:marTop w:val="0"/>
      <w:marBottom w:val="0"/>
      <w:divBdr>
        <w:top w:val="none" w:sz="0" w:space="0" w:color="auto"/>
        <w:left w:val="none" w:sz="0" w:space="0" w:color="auto"/>
        <w:bottom w:val="none" w:sz="0" w:space="0" w:color="auto"/>
        <w:right w:val="none" w:sz="0" w:space="0" w:color="auto"/>
      </w:divBdr>
    </w:div>
    <w:div w:id="2068919532">
      <w:bodyDiv w:val="1"/>
      <w:marLeft w:val="0"/>
      <w:marRight w:val="0"/>
      <w:marTop w:val="0"/>
      <w:marBottom w:val="0"/>
      <w:divBdr>
        <w:top w:val="none" w:sz="0" w:space="0" w:color="auto"/>
        <w:left w:val="none" w:sz="0" w:space="0" w:color="auto"/>
        <w:bottom w:val="none" w:sz="0" w:space="0" w:color="auto"/>
        <w:right w:val="none" w:sz="0" w:space="0" w:color="auto"/>
      </w:divBdr>
    </w:div>
    <w:div w:id="2074348710">
      <w:bodyDiv w:val="1"/>
      <w:marLeft w:val="0"/>
      <w:marRight w:val="0"/>
      <w:marTop w:val="0"/>
      <w:marBottom w:val="0"/>
      <w:divBdr>
        <w:top w:val="none" w:sz="0" w:space="0" w:color="auto"/>
        <w:left w:val="none" w:sz="0" w:space="0" w:color="auto"/>
        <w:bottom w:val="none" w:sz="0" w:space="0" w:color="auto"/>
        <w:right w:val="none" w:sz="0" w:space="0" w:color="auto"/>
      </w:divBdr>
    </w:div>
    <w:div w:id="2080470139">
      <w:bodyDiv w:val="1"/>
      <w:marLeft w:val="0"/>
      <w:marRight w:val="0"/>
      <w:marTop w:val="0"/>
      <w:marBottom w:val="0"/>
      <w:divBdr>
        <w:top w:val="none" w:sz="0" w:space="0" w:color="auto"/>
        <w:left w:val="none" w:sz="0" w:space="0" w:color="auto"/>
        <w:bottom w:val="none" w:sz="0" w:space="0" w:color="auto"/>
        <w:right w:val="none" w:sz="0" w:space="0" w:color="auto"/>
      </w:divBdr>
      <w:divsChild>
        <w:div w:id="660547675">
          <w:marLeft w:val="274"/>
          <w:marRight w:val="0"/>
          <w:marTop w:val="0"/>
          <w:marBottom w:val="0"/>
          <w:divBdr>
            <w:top w:val="none" w:sz="0" w:space="0" w:color="auto"/>
            <w:left w:val="none" w:sz="0" w:space="0" w:color="auto"/>
            <w:bottom w:val="none" w:sz="0" w:space="0" w:color="auto"/>
            <w:right w:val="none" w:sz="0" w:space="0" w:color="auto"/>
          </w:divBdr>
        </w:div>
        <w:div w:id="794450678">
          <w:marLeft w:val="274"/>
          <w:marRight w:val="0"/>
          <w:marTop w:val="0"/>
          <w:marBottom w:val="0"/>
          <w:divBdr>
            <w:top w:val="none" w:sz="0" w:space="0" w:color="auto"/>
            <w:left w:val="none" w:sz="0" w:space="0" w:color="auto"/>
            <w:bottom w:val="none" w:sz="0" w:space="0" w:color="auto"/>
            <w:right w:val="none" w:sz="0" w:space="0" w:color="auto"/>
          </w:divBdr>
        </w:div>
        <w:div w:id="123164564">
          <w:marLeft w:val="274"/>
          <w:marRight w:val="0"/>
          <w:marTop w:val="0"/>
          <w:marBottom w:val="0"/>
          <w:divBdr>
            <w:top w:val="none" w:sz="0" w:space="0" w:color="auto"/>
            <w:left w:val="none" w:sz="0" w:space="0" w:color="auto"/>
            <w:bottom w:val="none" w:sz="0" w:space="0" w:color="auto"/>
            <w:right w:val="none" w:sz="0" w:space="0" w:color="auto"/>
          </w:divBdr>
        </w:div>
        <w:div w:id="1977636016">
          <w:marLeft w:val="274"/>
          <w:marRight w:val="0"/>
          <w:marTop w:val="0"/>
          <w:marBottom w:val="0"/>
          <w:divBdr>
            <w:top w:val="none" w:sz="0" w:space="0" w:color="auto"/>
            <w:left w:val="none" w:sz="0" w:space="0" w:color="auto"/>
            <w:bottom w:val="none" w:sz="0" w:space="0" w:color="auto"/>
            <w:right w:val="none" w:sz="0" w:space="0" w:color="auto"/>
          </w:divBdr>
        </w:div>
      </w:divsChild>
    </w:div>
    <w:div w:id="2084714301">
      <w:bodyDiv w:val="1"/>
      <w:marLeft w:val="0"/>
      <w:marRight w:val="0"/>
      <w:marTop w:val="0"/>
      <w:marBottom w:val="0"/>
      <w:divBdr>
        <w:top w:val="none" w:sz="0" w:space="0" w:color="auto"/>
        <w:left w:val="none" w:sz="0" w:space="0" w:color="auto"/>
        <w:bottom w:val="none" w:sz="0" w:space="0" w:color="auto"/>
        <w:right w:val="none" w:sz="0" w:space="0" w:color="auto"/>
      </w:divBdr>
    </w:div>
    <w:div w:id="2085950446">
      <w:bodyDiv w:val="1"/>
      <w:marLeft w:val="0"/>
      <w:marRight w:val="0"/>
      <w:marTop w:val="0"/>
      <w:marBottom w:val="0"/>
      <w:divBdr>
        <w:top w:val="none" w:sz="0" w:space="0" w:color="auto"/>
        <w:left w:val="none" w:sz="0" w:space="0" w:color="auto"/>
        <w:bottom w:val="none" w:sz="0" w:space="0" w:color="auto"/>
        <w:right w:val="none" w:sz="0" w:space="0" w:color="auto"/>
      </w:divBdr>
      <w:divsChild>
        <w:div w:id="1336415669">
          <w:marLeft w:val="274"/>
          <w:marRight w:val="0"/>
          <w:marTop w:val="0"/>
          <w:marBottom w:val="0"/>
          <w:divBdr>
            <w:top w:val="none" w:sz="0" w:space="0" w:color="auto"/>
            <w:left w:val="none" w:sz="0" w:space="0" w:color="auto"/>
            <w:bottom w:val="none" w:sz="0" w:space="0" w:color="auto"/>
            <w:right w:val="none" w:sz="0" w:space="0" w:color="auto"/>
          </w:divBdr>
        </w:div>
        <w:div w:id="470635217">
          <w:marLeft w:val="274"/>
          <w:marRight w:val="0"/>
          <w:marTop w:val="0"/>
          <w:marBottom w:val="0"/>
          <w:divBdr>
            <w:top w:val="none" w:sz="0" w:space="0" w:color="auto"/>
            <w:left w:val="none" w:sz="0" w:space="0" w:color="auto"/>
            <w:bottom w:val="none" w:sz="0" w:space="0" w:color="auto"/>
            <w:right w:val="none" w:sz="0" w:space="0" w:color="auto"/>
          </w:divBdr>
        </w:div>
        <w:div w:id="1289973167">
          <w:marLeft w:val="274"/>
          <w:marRight w:val="0"/>
          <w:marTop w:val="0"/>
          <w:marBottom w:val="0"/>
          <w:divBdr>
            <w:top w:val="none" w:sz="0" w:space="0" w:color="auto"/>
            <w:left w:val="none" w:sz="0" w:space="0" w:color="auto"/>
            <w:bottom w:val="none" w:sz="0" w:space="0" w:color="auto"/>
            <w:right w:val="none" w:sz="0" w:space="0" w:color="auto"/>
          </w:divBdr>
        </w:div>
        <w:div w:id="918053187">
          <w:marLeft w:val="274"/>
          <w:marRight w:val="0"/>
          <w:marTop w:val="0"/>
          <w:marBottom w:val="0"/>
          <w:divBdr>
            <w:top w:val="none" w:sz="0" w:space="0" w:color="auto"/>
            <w:left w:val="none" w:sz="0" w:space="0" w:color="auto"/>
            <w:bottom w:val="none" w:sz="0" w:space="0" w:color="auto"/>
            <w:right w:val="none" w:sz="0" w:space="0" w:color="auto"/>
          </w:divBdr>
        </w:div>
      </w:divsChild>
    </w:div>
    <w:div w:id="2085955118">
      <w:bodyDiv w:val="1"/>
      <w:marLeft w:val="0"/>
      <w:marRight w:val="0"/>
      <w:marTop w:val="0"/>
      <w:marBottom w:val="0"/>
      <w:divBdr>
        <w:top w:val="none" w:sz="0" w:space="0" w:color="auto"/>
        <w:left w:val="none" w:sz="0" w:space="0" w:color="auto"/>
        <w:bottom w:val="none" w:sz="0" w:space="0" w:color="auto"/>
        <w:right w:val="none" w:sz="0" w:space="0" w:color="auto"/>
      </w:divBdr>
    </w:div>
    <w:div w:id="2090079193">
      <w:bodyDiv w:val="1"/>
      <w:marLeft w:val="0"/>
      <w:marRight w:val="0"/>
      <w:marTop w:val="0"/>
      <w:marBottom w:val="0"/>
      <w:divBdr>
        <w:top w:val="none" w:sz="0" w:space="0" w:color="auto"/>
        <w:left w:val="none" w:sz="0" w:space="0" w:color="auto"/>
        <w:bottom w:val="none" w:sz="0" w:space="0" w:color="auto"/>
        <w:right w:val="none" w:sz="0" w:space="0" w:color="auto"/>
      </w:divBdr>
      <w:divsChild>
        <w:div w:id="706368882">
          <w:marLeft w:val="274"/>
          <w:marRight w:val="0"/>
          <w:marTop w:val="0"/>
          <w:marBottom w:val="0"/>
          <w:divBdr>
            <w:top w:val="none" w:sz="0" w:space="0" w:color="auto"/>
            <w:left w:val="none" w:sz="0" w:space="0" w:color="auto"/>
            <w:bottom w:val="none" w:sz="0" w:space="0" w:color="auto"/>
            <w:right w:val="none" w:sz="0" w:space="0" w:color="auto"/>
          </w:divBdr>
        </w:div>
        <w:div w:id="1880510876">
          <w:marLeft w:val="274"/>
          <w:marRight w:val="0"/>
          <w:marTop w:val="0"/>
          <w:marBottom w:val="0"/>
          <w:divBdr>
            <w:top w:val="none" w:sz="0" w:space="0" w:color="auto"/>
            <w:left w:val="none" w:sz="0" w:space="0" w:color="auto"/>
            <w:bottom w:val="none" w:sz="0" w:space="0" w:color="auto"/>
            <w:right w:val="none" w:sz="0" w:space="0" w:color="auto"/>
          </w:divBdr>
        </w:div>
        <w:div w:id="1022709791">
          <w:marLeft w:val="274"/>
          <w:marRight w:val="0"/>
          <w:marTop w:val="0"/>
          <w:marBottom w:val="0"/>
          <w:divBdr>
            <w:top w:val="none" w:sz="0" w:space="0" w:color="auto"/>
            <w:left w:val="none" w:sz="0" w:space="0" w:color="auto"/>
            <w:bottom w:val="none" w:sz="0" w:space="0" w:color="auto"/>
            <w:right w:val="none" w:sz="0" w:space="0" w:color="auto"/>
          </w:divBdr>
        </w:div>
        <w:div w:id="496455625">
          <w:marLeft w:val="274"/>
          <w:marRight w:val="0"/>
          <w:marTop w:val="0"/>
          <w:marBottom w:val="0"/>
          <w:divBdr>
            <w:top w:val="none" w:sz="0" w:space="0" w:color="auto"/>
            <w:left w:val="none" w:sz="0" w:space="0" w:color="auto"/>
            <w:bottom w:val="none" w:sz="0" w:space="0" w:color="auto"/>
            <w:right w:val="none" w:sz="0" w:space="0" w:color="auto"/>
          </w:divBdr>
        </w:div>
      </w:divsChild>
    </w:div>
    <w:div w:id="2101826879">
      <w:bodyDiv w:val="1"/>
      <w:marLeft w:val="0"/>
      <w:marRight w:val="0"/>
      <w:marTop w:val="0"/>
      <w:marBottom w:val="0"/>
      <w:divBdr>
        <w:top w:val="none" w:sz="0" w:space="0" w:color="auto"/>
        <w:left w:val="none" w:sz="0" w:space="0" w:color="auto"/>
        <w:bottom w:val="none" w:sz="0" w:space="0" w:color="auto"/>
        <w:right w:val="none" w:sz="0" w:space="0" w:color="auto"/>
      </w:divBdr>
      <w:divsChild>
        <w:div w:id="1612004859">
          <w:marLeft w:val="274"/>
          <w:marRight w:val="0"/>
          <w:marTop w:val="0"/>
          <w:marBottom w:val="0"/>
          <w:divBdr>
            <w:top w:val="none" w:sz="0" w:space="0" w:color="auto"/>
            <w:left w:val="none" w:sz="0" w:space="0" w:color="auto"/>
            <w:bottom w:val="none" w:sz="0" w:space="0" w:color="auto"/>
            <w:right w:val="none" w:sz="0" w:space="0" w:color="auto"/>
          </w:divBdr>
        </w:div>
        <w:div w:id="853035434">
          <w:marLeft w:val="274"/>
          <w:marRight w:val="0"/>
          <w:marTop w:val="0"/>
          <w:marBottom w:val="0"/>
          <w:divBdr>
            <w:top w:val="none" w:sz="0" w:space="0" w:color="auto"/>
            <w:left w:val="none" w:sz="0" w:space="0" w:color="auto"/>
            <w:bottom w:val="none" w:sz="0" w:space="0" w:color="auto"/>
            <w:right w:val="none" w:sz="0" w:space="0" w:color="auto"/>
          </w:divBdr>
        </w:div>
        <w:div w:id="1962030350">
          <w:marLeft w:val="274"/>
          <w:marRight w:val="0"/>
          <w:marTop w:val="0"/>
          <w:marBottom w:val="0"/>
          <w:divBdr>
            <w:top w:val="none" w:sz="0" w:space="0" w:color="auto"/>
            <w:left w:val="none" w:sz="0" w:space="0" w:color="auto"/>
            <w:bottom w:val="none" w:sz="0" w:space="0" w:color="auto"/>
            <w:right w:val="none" w:sz="0" w:space="0" w:color="auto"/>
          </w:divBdr>
        </w:div>
      </w:divsChild>
    </w:div>
    <w:div w:id="2115007429">
      <w:bodyDiv w:val="1"/>
      <w:marLeft w:val="0"/>
      <w:marRight w:val="0"/>
      <w:marTop w:val="0"/>
      <w:marBottom w:val="0"/>
      <w:divBdr>
        <w:top w:val="none" w:sz="0" w:space="0" w:color="auto"/>
        <w:left w:val="none" w:sz="0" w:space="0" w:color="auto"/>
        <w:bottom w:val="none" w:sz="0" w:space="0" w:color="auto"/>
        <w:right w:val="none" w:sz="0" w:space="0" w:color="auto"/>
      </w:divBdr>
    </w:div>
    <w:div w:id="2125735212">
      <w:bodyDiv w:val="1"/>
      <w:marLeft w:val="0"/>
      <w:marRight w:val="0"/>
      <w:marTop w:val="0"/>
      <w:marBottom w:val="0"/>
      <w:divBdr>
        <w:top w:val="none" w:sz="0" w:space="0" w:color="auto"/>
        <w:left w:val="none" w:sz="0" w:space="0" w:color="auto"/>
        <w:bottom w:val="none" w:sz="0" w:space="0" w:color="auto"/>
        <w:right w:val="none" w:sz="0" w:space="0" w:color="auto"/>
      </w:divBdr>
    </w:div>
    <w:div w:id="214526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043CA35-52E9-4FF1-BED7-7035896C5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19</Pages>
  <Words>3678</Words>
  <Characters>21661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1</vt:lpstr>
    </vt:vector>
  </TitlesOfParts>
  <Company>Toshiba</Company>
  <LinksUpToDate>false</LinksUpToDate>
  <CharactersWithSpaces>25289</CharactersWithSpaces>
  <SharedDoc>false</SharedDoc>
  <HLinks>
    <vt:vector size="18" baseType="variant">
      <vt:variant>
        <vt:i4>1310783</vt:i4>
      </vt:variant>
      <vt:variant>
        <vt:i4>20</vt:i4>
      </vt:variant>
      <vt:variant>
        <vt:i4>0</vt:i4>
      </vt:variant>
      <vt:variant>
        <vt:i4>5</vt:i4>
      </vt:variant>
      <vt:variant>
        <vt:lpwstr/>
      </vt:variant>
      <vt:variant>
        <vt:lpwstr>_Toc319674206</vt:lpwstr>
      </vt:variant>
      <vt:variant>
        <vt:i4>1310783</vt:i4>
      </vt:variant>
      <vt:variant>
        <vt:i4>17</vt:i4>
      </vt:variant>
      <vt:variant>
        <vt:i4>0</vt:i4>
      </vt:variant>
      <vt:variant>
        <vt:i4>5</vt:i4>
      </vt:variant>
      <vt:variant>
        <vt:lpwstr/>
      </vt:variant>
      <vt:variant>
        <vt:lpwstr>_Toc319674205</vt:lpwstr>
      </vt:variant>
      <vt:variant>
        <vt:i4>1310783</vt:i4>
      </vt:variant>
      <vt:variant>
        <vt:i4>14</vt:i4>
      </vt:variant>
      <vt:variant>
        <vt:i4>0</vt:i4>
      </vt:variant>
      <vt:variant>
        <vt:i4>5</vt:i4>
      </vt:variant>
      <vt:variant>
        <vt:lpwstr/>
      </vt:variant>
      <vt:variant>
        <vt:lpwstr>_Toc319674204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Vincent, James</dc:creator>
  <cp:lastModifiedBy>Parrish, Rut</cp:lastModifiedBy>
  <cp:revision>4</cp:revision>
  <cp:lastPrinted>2015-09-11T03:55:00Z</cp:lastPrinted>
  <dcterms:created xsi:type="dcterms:W3CDTF">2015-09-16T20:32:00Z</dcterms:created>
  <dcterms:modified xsi:type="dcterms:W3CDTF">2015-09-28T20:42:00Z</dcterms:modified>
</cp:coreProperties>
</file>